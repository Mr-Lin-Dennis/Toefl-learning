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9A15" w14:textId="4C266285" w:rsidR="00411303" w:rsidRDefault="00411303"/>
    <w:p w14:paraId="001441EA" w14:textId="52871667" w:rsidR="00FD2434" w:rsidRDefault="00FD2434" w:rsidP="00FD2434">
      <w:pPr>
        <w:pStyle w:val="a3"/>
        <w:numPr>
          <w:ilvl w:val="0"/>
          <w:numId w:val="1"/>
        </w:numPr>
        <w:ind w:firstLineChars="0"/>
      </w:pPr>
      <w:r>
        <w:t>What is the lecture mainly about?</w:t>
      </w:r>
    </w:p>
    <w:p w14:paraId="24316036" w14:textId="77777777" w:rsidR="00FD2434" w:rsidRDefault="00FD2434" w:rsidP="00FD2434"/>
    <w:p w14:paraId="0A69A8BC" w14:textId="5C866B91" w:rsidR="00FD2434" w:rsidRDefault="00FD2434" w:rsidP="00FD2434">
      <w:pPr>
        <w:pStyle w:val="a3"/>
        <w:numPr>
          <w:ilvl w:val="0"/>
          <w:numId w:val="2"/>
        </w:numPr>
        <w:ind w:firstLineChars="0"/>
      </w:pPr>
      <w:r w:rsidRPr="00AC4F90">
        <w:rPr>
          <w:u w:val="single"/>
          <w:rPrChange w:id="0" w:author="Angelina" w:date="2023-02-16T15:07:00Z">
            <w:rPr/>
          </w:rPrChange>
        </w:rPr>
        <w:t xml:space="preserve">Similarities </w:t>
      </w:r>
      <w:r>
        <w:t>between ancient Incan and ancient Egyptian counting systems</w:t>
      </w:r>
    </w:p>
    <w:p w14:paraId="0DBEC3C3" w14:textId="048B10D2" w:rsidR="00FD2434" w:rsidRPr="005630DC" w:rsidRDefault="00FD2434" w:rsidP="00FD2434">
      <w:pPr>
        <w:pStyle w:val="a3"/>
        <w:numPr>
          <w:ilvl w:val="0"/>
          <w:numId w:val="2"/>
        </w:numPr>
        <w:ind w:firstLineChars="0"/>
        <w:rPr>
          <w:highlight w:val="yellow"/>
          <w:rPrChange w:id="1" w:author="Angelina" w:date="2023-02-16T15:06:00Z">
            <w:rPr/>
          </w:rPrChange>
        </w:rPr>
      </w:pPr>
      <w:r w:rsidRPr="00AC4F90">
        <w:rPr>
          <w:b/>
          <w:bCs/>
          <w:highlight w:val="yellow"/>
          <w:rPrChange w:id="2" w:author="Angelina" w:date="2023-02-16T15:06:00Z">
            <w:rPr/>
          </w:rPrChange>
        </w:rPr>
        <w:t>Attempts</w:t>
      </w:r>
      <w:r w:rsidRPr="005630DC">
        <w:rPr>
          <w:highlight w:val="yellow"/>
          <w:rPrChange w:id="3" w:author="Angelina" w:date="2023-02-16T15:06:00Z">
            <w:rPr/>
          </w:rPrChange>
        </w:rPr>
        <w:t xml:space="preserve"> to determine what kind of information lncan knipus conveyed</w:t>
      </w:r>
    </w:p>
    <w:p w14:paraId="533EA7E3" w14:textId="0E788652" w:rsidR="00FD2434" w:rsidRDefault="00FD2434" w:rsidP="00FD2434">
      <w:pPr>
        <w:pStyle w:val="a3"/>
        <w:numPr>
          <w:ilvl w:val="0"/>
          <w:numId w:val="2"/>
        </w:numPr>
        <w:ind w:firstLineChars="0"/>
      </w:pPr>
      <w:r>
        <w:t xml:space="preserve">A scholarly </w:t>
      </w:r>
      <w:r w:rsidRPr="00AC4F90">
        <w:rPr>
          <w:u w:val="single"/>
          <w:rPrChange w:id="4" w:author="Angelina" w:date="2023-02-16T15:07:00Z">
            <w:rPr/>
          </w:rPrChange>
        </w:rPr>
        <w:t>debate</w:t>
      </w:r>
      <w:r>
        <w:t xml:space="preserve"> about whether khipus were used to store information</w:t>
      </w:r>
    </w:p>
    <w:p w14:paraId="779E78A1" w14:textId="45469CA9" w:rsidR="00FD2434" w:rsidRDefault="00FD2434" w:rsidP="00FD2434">
      <w:pPr>
        <w:pStyle w:val="a3"/>
        <w:numPr>
          <w:ilvl w:val="0"/>
          <w:numId w:val="2"/>
        </w:numPr>
        <w:ind w:firstLineChars="0"/>
      </w:pPr>
      <w:r w:rsidRPr="00AC4F90">
        <w:rPr>
          <w:u w:val="single"/>
          <w:rPrChange w:id="5" w:author="Angelina" w:date="2023-02-16T15:07:00Z">
            <w:rPr/>
          </w:rPrChange>
        </w:rPr>
        <w:t>Aspects</w:t>
      </w:r>
      <w:r>
        <w:t xml:space="preserve"> of lncan culture that were revealed by recently discovered khipus</w:t>
      </w:r>
    </w:p>
    <w:p w14:paraId="0BD16963" w14:textId="77777777" w:rsidR="00FD2434" w:rsidRDefault="00FD2434" w:rsidP="00FD2434">
      <w:pPr>
        <w:pStyle w:val="a3"/>
      </w:pPr>
    </w:p>
    <w:p w14:paraId="40F4D663" w14:textId="7232701A" w:rsidR="00FD2434" w:rsidRDefault="00FD2434" w:rsidP="00FD2434"/>
    <w:p w14:paraId="00360892" w14:textId="7CDC3AA2" w:rsidR="006647BA" w:rsidRDefault="006647BA" w:rsidP="006647BA">
      <w:pPr>
        <w:pStyle w:val="a3"/>
        <w:numPr>
          <w:ilvl w:val="0"/>
          <w:numId w:val="1"/>
        </w:numPr>
        <w:ind w:firstLineChars="0"/>
      </w:pPr>
      <w:r>
        <w:t>What did Locke claim to have figured out?</w:t>
      </w:r>
      <w:ins w:id="6" w:author="Angelina" w:date="2023-02-16T15:06:00Z">
        <w:r w:rsidR="00AC4F90">
          <w:t xml:space="preserve"> </w:t>
        </w:r>
      </w:ins>
    </w:p>
    <w:p w14:paraId="1C678360" w14:textId="3667EF62" w:rsidR="006647BA" w:rsidRDefault="006647BA" w:rsidP="006647BA">
      <w:pPr>
        <w:pStyle w:val="a3"/>
        <w:numPr>
          <w:ilvl w:val="0"/>
          <w:numId w:val="3"/>
        </w:numPr>
        <w:ind w:firstLineChars="0"/>
      </w:pPr>
      <w:r>
        <w:t>That khipus were one of many record-keeping systems used by the ancient lnca for different administrative purposes</w:t>
      </w:r>
    </w:p>
    <w:p w14:paraId="6F99A2B5" w14:textId="6136C1C5" w:rsidR="006647BA" w:rsidRDefault="006647BA" w:rsidP="006647BA">
      <w:pPr>
        <w:pStyle w:val="a3"/>
        <w:numPr>
          <w:ilvl w:val="0"/>
          <w:numId w:val="3"/>
        </w:numPr>
        <w:ind w:firstLineChars="0"/>
      </w:pPr>
      <w:r>
        <w:t>That the vast majority of khipus contain at least one five-knot pattern</w:t>
      </w:r>
    </w:p>
    <w:p w14:paraId="584B35BB" w14:textId="526BCF1E" w:rsidR="006647BA" w:rsidRDefault="006647BA" w:rsidP="006647BA">
      <w:pPr>
        <w:pStyle w:val="a3"/>
        <w:numPr>
          <w:ilvl w:val="0"/>
          <w:numId w:val="3"/>
        </w:numPr>
        <w:ind w:firstLineChars="0"/>
      </w:pPr>
      <w:r>
        <w:t>That different colors on khipus represent specific pieces of information</w:t>
      </w:r>
    </w:p>
    <w:p w14:paraId="1403864A" w14:textId="1F640C5E" w:rsidR="006647BA" w:rsidRPr="005630DC" w:rsidRDefault="006647BA" w:rsidP="006647BA">
      <w:pPr>
        <w:pStyle w:val="a3"/>
        <w:numPr>
          <w:ilvl w:val="0"/>
          <w:numId w:val="3"/>
        </w:numPr>
        <w:ind w:firstLineChars="0"/>
        <w:rPr>
          <w:highlight w:val="yellow"/>
          <w:rPrChange w:id="7" w:author="Angelina" w:date="2023-02-16T15:06:00Z">
            <w:rPr/>
          </w:rPrChange>
        </w:rPr>
      </w:pPr>
      <w:r w:rsidRPr="005630DC">
        <w:rPr>
          <w:highlight w:val="yellow"/>
          <w:rPrChange w:id="8" w:author="Angelina" w:date="2023-02-16T15:06:00Z">
            <w:rPr/>
          </w:rPrChange>
        </w:rPr>
        <w:t>That the type and location of knots in khipus cords represent numbers</w:t>
      </w:r>
    </w:p>
    <w:p w14:paraId="6815EF25" w14:textId="77777777" w:rsidR="006647BA" w:rsidRDefault="006647BA" w:rsidP="006647BA">
      <w:pPr>
        <w:pStyle w:val="a3"/>
      </w:pPr>
    </w:p>
    <w:p w14:paraId="0C4410C2" w14:textId="5082F28B" w:rsidR="006647BA" w:rsidRDefault="006647BA" w:rsidP="006647BA">
      <w:pPr>
        <w:pStyle w:val="a3"/>
        <w:numPr>
          <w:ilvl w:val="0"/>
          <w:numId w:val="1"/>
        </w:numPr>
        <w:ind w:firstLineChars="0"/>
      </w:pPr>
      <w:r>
        <w:t>Why did some people initially doubt the hypothesis that Khipu's contained a writing system?</w:t>
      </w:r>
      <w:ins w:id="9" w:author="Angelina" w:date="2023-02-16T15:06:00Z">
        <w:r w:rsidR="005630DC">
          <w:t xml:space="preserve"> </w:t>
        </w:r>
        <w:r w:rsidR="005630DC">
          <w:rPr>
            <w:rFonts w:hint="eastAsia"/>
          </w:rPr>
          <w:t>【对比之处，出题】</w:t>
        </w:r>
      </w:ins>
    </w:p>
    <w:p w14:paraId="003B0807" w14:textId="52788620" w:rsidR="006647BA" w:rsidRDefault="006647BA" w:rsidP="006647BA">
      <w:pPr>
        <w:pStyle w:val="a3"/>
        <w:numPr>
          <w:ilvl w:val="0"/>
          <w:numId w:val="4"/>
        </w:numPr>
        <w:ind w:firstLineChars="0"/>
      </w:pPr>
      <w:r>
        <w:t>They believed that the purpose of khipus had been fully explained several decades earlier.</w:t>
      </w:r>
    </w:p>
    <w:p w14:paraId="36A7E427" w14:textId="7A5DDBF6" w:rsidR="006647BA" w:rsidRDefault="006647BA" w:rsidP="006647BA">
      <w:pPr>
        <w:pStyle w:val="a3"/>
        <w:numPr>
          <w:ilvl w:val="0"/>
          <w:numId w:val="4"/>
        </w:numPr>
        <w:ind w:firstLineChars="0"/>
      </w:pPr>
      <w:r>
        <w:t>The hypothesis was not supported by evidence.</w:t>
      </w:r>
    </w:p>
    <w:p w14:paraId="2E58E432" w14:textId="19AEEF2C" w:rsidR="006647BA" w:rsidRPr="005630DC" w:rsidRDefault="006647BA" w:rsidP="006647BA">
      <w:pPr>
        <w:pStyle w:val="a3"/>
        <w:numPr>
          <w:ilvl w:val="0"/>
          <w:numId w:val="4"/>
        </w:numPr>
        <w:ind w:firstLineChars="0"/>
        <w:rPr>
          <w:highlight w:val="yellow"/>
          <w:rPrChange w:id="10" w:author="Angelina" w:date="2023-02-16T15:06:00Z">
            <w:rPr/>
          </w:rPrChange>
        </w:rPr>
      </w:pPr>
      <w:r w:rsidRPr="005630DC">
        <w:rPr>
          <w:highlight w:val="yellow"/>
          <w:rPrChange w:id="11" w:author="Angelina" w:date="2023-02-16T15:06:00Z">
            <w:rPr/>
          </w:rPrChange>
        </w:rPr>
        <w:t>The hypothesis contradicted all of Locke's ideas about khipus.</w:t>
      </w:r>
    </w:p>
    <w:p w14:paraId="5C3B4013" w14:textId="1F99D9DF" w:rsidR="006647BA" w:rsidRDefault="006647BA" w:rsidP="006647BA">
      <w:pPr>
        <w:pStyle w:val="a3"/>
        <w:numPr>
          <w:ilvl w:val="0"/>
          <w:numId w:val="4"/>
        </w:numPr>
        <w:ind w:firstLineChars="0"/>
      </w:pPr>
      <w:r>
        <w:t>About 200 khipus could not be explained by the hypothesis.</w:t>
      </w:r>
    </w:p>
    <w:p w14:paraId="6C47F163" w14:textId="679D09DE" w:rsidR="006647BA" w:rsidRDefault="006647BA" w:rsidP="006647BA"/>
    <w:p w14:paraId="5AE1C397" w14:textId="369F9D53" w:rsidR="002412E1" w:rsidRDefault="002412E1" w:rsidP="002412E1">
      <w:pPr>
        <w:pStyle w:val="a3"/>
        <w:numPr>
          <w:ilvl w:val="0"/>
          <w:numId w:val="1"/>
        </w:numPr>
        <w:ind w:firstLineChars="0"/>
      </w:pPr>
      <w:r>
        <w:t xml:space="preserve">Why does the professor talk about </w:t>
      </w:r>
      <w:r w:rsidRPr="005630DC">
        <w:rPr>
          <w:color w:val="FF0000"/>
          <w:rPrChange w:id="12" w:author="Angelina" w:date="2023-02-16T15:06:00Z">
            <w:rPr/>
          </w:rPrChange>
        </w:rPr>
        <w:t>rock climbing</w:t>
      </w:r>
      <w:r>
        <w:t>?</w:t>
      </w:r>
      <w:ins w:id="13" w:author="Angelina" w:date="2023-02-16T15:06:00Z">
        <w:r w:rsidR="005630DC">
          <w:t xml:space="preserve"> </w:t>
        </w:r>
        <w:r w:rsidR="005630DC">
          <w:rPr>
            <w:rFonts w:hint="eastAsia"/>
          </w:rPr>
          <w:t>【类比必出题】</w:t>
        </w:r>
      </w:ins>
    </w:p>
    <w:p w14:paraId="3FD5F18B" w14:textId="30795E95" w:rsidR="002412E1" w:rsidRDefault="002412E1" w:rsidP="002412E1">
      <w:pPr>
        <w:pStyle w:val="a3"/>
        <w:numPr>
          <w:ilvl w:val="0"/>
          <w:numId w:val="5"/>
        </w:numPr>
        <w:ind w:firstLineChars="0"/>
      </w:pPr>
      <w:r>
        <w:t>To cite an activity that was probably practiced in the lncan Empire</w:t>
      </w:r>
    </w:p>
    <w:p w14:paraId="57E5DA58" w14:textId="3C195AC5" w:rsidR="002412E1" w:rsidRPr="005630DC" w:rsidRDefault="002412E1" w:rsidP="002412E1">
      <w:pPr>
        <w:pStyle w:val="a3"/>
        <w:numPr>
          <w:ilvl w:val="0"/>
          <w:numId w:val="5"/>
        </w:numPr>
        <w:ind w:firstLineChars="0"/>
        <w:rPr>
          <w:highlight w:val="yellow"/>
          <w:rPrChange w:id="14" w:author="Angelina" w:date="2023-02-16T15:06:00Z">
            <w:rPr/>
          </w:rPrChange>
        </w:rPr>
      </w:pPr>
      <w:r w:rsidRPr="005630DC">
        <w:rPr>
          <w:highlight w:val="yellow"/>
          <w:rPrChange w:id="15" w:author="Angelina" w:date="2023-02-16T15:06:00Z">
            <w:rPr/>
          </w:rPrChange>
        </w:rPr>
        <w:t>To point out that researchers must be very patient and persistent</w:t>
      </w:r>
    </w:p>
    <w:p w14:paraId="2C9AC349" w14:textId="206192B3" w:rsidR="002412E1" w:rsidRDefault="002412E1" w:rsidP="002412E1">
      <w:pPr>
        <w:pStyle w:val="a3"/>
        <w:numPr>
          <w:ilvl w:val="0"/>
          <w:numId w:val="5"/>
        </w:numPr>
        <w:ind w:firstLineChars="0"/>
      </w:pPr>
      <w:r>
        <w:t>To explain how an important group of khipus was discovered</w:t>
      </w:r>
    </w:p>
    <w:p w14:paraId="0E906CA2" w14:textId="1E111DE1" w:rsidR="006647BA" w:rsidRDefault="002412E1" w:rsidP="002412E1">
      <w:pPr>
        <w:pStyle w:val="a3"/>
        <w:numPr>
          <w:ilvl w:val="0"/>
          <w:numId w:val="5"/>
        </w:numPr>
        <w:ind w:firstLineChars="0"/>
      </w:pPr>
      <w:r>
        <w:t>To emphasize the role of teamwork in anthropological research</w:t>
      </w:r>
    </w:p>
    <w:p w14:paraId="11B40F7E" w14:textId="52E6C9D7" w:rsidR="002412E1" w:rsidRDefault="002412E1" w:rsidP="002412E1"/>
    <w:p w14:paraId="5175A003" w14:textId="6ECFB389" w:rsidR="003C528B" w:rsidRDefault="003C528B" w:rsidP="003C528B">
      <w:pPr>
        <w:pStyle w:val="a3"/>
        <w:numPr>
          <w:ilvl w:val="0"/>
          <w:numId w:val="1"/>
        </w:numPr>
        <w:ind w:firstLineChars="0"/>
      </w:pPr>
      <w:r>
        <w:t xml:space="preserve">Why does the professor mention the name </w:t>
      </w:r>
      <w:r w:rsidRPr="005630DC">
        <w:rPr>
          <w:color w:val="FF0000"/>
          <w:rPrChange w:id="16" w:author="Angelina" w:date="2023-02-16T15:06:00Z">
            <w:rPr/>
          </w:rPrChange>
        </w:rPr>
        <w:t>Barbara</w:t>
      </w:r>
      <w:r>
        <w:t>?</w:t>
      </w:r>
      <w:ins w:id="17" w:author="Angelina" w:date="2023-02-16T15:06:00Z">
        <w:r w:rsidR="005630DC">
          <w:t xml:space="preserve"> [</w:t>
        </w:r>
        <w:r w:rsidR="005630DC">
          <w:rPr>
            <w:rFonts w:hint="eastAsia"/>
          </w:rPr>
          <w:t>举例必出题</w:t>
        </w:r>
        <w:r w:rsidR="005630DC">
          <w:t>]</w:t>
        </w:r>
      </w:ins>
    </w:p>
    <w:p w14:paraId="16432711" w14:textId="6A9AEA66" w:rsidR="003C528B" w:rsidRDefault="003C528B" w:rsidP="003C528B">
      <w:pPr>
        <w:pStyle w:val="a3"/>
        <w:numPr>
          <w:ilvl w:val="0"/>
          <w:numId w:val="6"/>
        </w:numPr>
        <w:ind w:firstLineChars="0"/>
      </w:pPr>
      <w:r>
        <w:t>To give credit to the developer of the suffix-tree method</w:t>
      </w:r>
    </w:p>
    <w:p w14:paraId="5974A703" w14:textId="5C9E19B5" w:rsidR="003C528B" w:rsidRPr="003C528B" w:rsidRDefault="003C528B" w:rsidP="003C528B">
      <w:pPr>
        <w:pStyle w:val="a3"/>
        <w:numPr>
          <w:ilvl w:val="0"/>
          <w:numId w:val="6"/>
        </w:numPr>
        <w:ind w:firstLineChars="0"/>
      </w:pPr>
      <w:r>
        <w:t>To point out one of the weaknesses of the suffix-tree method</w:t>
      </w:r>
    </w:p>
    <w:p w14:paraId="602614FD" w14:textId="4B9637E8" w:rsidR="003C528B" w:rsidRPr="005630DC" w:rsidRDefault="003C528B" w:rsidP="003C528B">
      <w:pPr>
        <w:pStyle w:val="a3"/>
        <w:numPr>
          <w:ilvl w:val="0"/>
          <w:numId w:val="6"/>
        </w:numPr>
        <w:ind w:firstLineChars="0"/>
        <w:rPr>
          <w:highlight w:val="yellow"/>
          <w:rPrChange w:id="18" w:author="Angelina" w:date="2023-02-16T15:06:00Z">
            <w:rPr/>
          </w:rPrChange>
        </w:rPr>
      </w:pPr>
      <w:r w:rsidRPr="005630DC">
        <w:rPr>
          <w:highlight w:val="yellow"/>
          <w:rPrChange w:id="19" w:author="Angelina" w:date="2023-02-16T15:06:00Z">
            <w:rPr/>
          </w:rPrChange>
        </w:rPr>
        <w:t>To help explain how the suffix-tree method works</w:t>
      </w:r>
    </w:p>
    <w:p w14:paraId="7ADA0EED" w14:textId="3658F1FD" w:rsidR="002412E1" w:rsidRDefault="003C528B" w:rsidP="003C528B">
      <w:pPr>
        <w:pStyle w:val="a3"/>
        <w:numPr>
          <w:ilvl w:val="0"/>
          <w:numId w:val="6"/>
        </w:numPr>
        <w:ind w:firstLineChars="0"/>
      </w:pPr>
      <w:r>
        <w:t>To show how to represent a complex word with just three types of knots</w:t>
      </w:r>
    </w:p>
    <w:p w14:paraId="0D484C1B" w14:textId="3AC5355A" w:rsidR="003C528B" w:rsidRDefault="003C528B" w:rsidP="003C528B"/>
    <w:p w14:paraId="7269E918" w14:textId="27C24A98" w:rsidR="00F51258" w:rsidRDefault="00F51258" w:rsidP="00F51258">
      <w:pPr>
        <w:pStyle w:val="a3"/>
        <w:numPr>
          <w:ilvl w:val="0"/>
          <w:numId w:val="1"/>
        </w:numPr>
        <w:ind w:firstLineChars="0"/>
      </w:pPr>
      <w:r>
        <w:t xml:space="preserve">What does the professor </w:t>
      </w:r>
      <w:r w:rsidRPr="00AC4F90">
        <w:rPr>
          <w:b/>
          <w:bCs/>
          <w:rPrChange w:id="20" w:author="Angelina" w:date="2023-02-16T15:07:00Z">
            <w:rPr/>
          </w:rPrChange>
        </w:rPr>
        <w:t>imply</w:t>
      </w:r>
      <w:r>
        <w:t xml:space="preserve"> about using pattern repetition as a method to decode </w:t>
      </w:r>
      <w:proofErr w:type="spellStart"/>
      <w:r>
        <w:t>Khipu's</w:t>
      </w:r>
      <w:proofErr w:type="spellEnd"/>
      <w:r>
        <w:t>?</w:t>
      </w:r>
      <w:ins w:id="21" w:author="Angelina" w:date="2023-02-16T15:07:00Z">
        <w:r w:rsidR="00AC4F90">
          <w:t xml:space="preserve"> </w:t>
        </w:r>
      </w:ins>
    </w:p>
    <w:p w14:paraId="43E31942" w14:textId="03778534" w:rsidR="00F51258" w:rsidRPr="00F51258" w:rsidRDefault="00F51258" w:rsidP="00F51258">
      <w:pPr>
        <w:pStyle w:val="a3"/>
        <w:numPr>
          <w:ilvl w:val="0"/>
          <w:numId w:val="7"/>
        </w:numPr>
        <w:ind w:firstLineChars="0"/>
      </w:pPr>
      <w:r>
        <w:t>It is unlikely to add to the researchers' knowledge about the meaning of khipus</w:t>
      </w:r>
    </w:p>
    <w:p w14:paraId="6F2F59E2" w14:textId="5E92A5A5" w:rsidR="00F51258" w:rsidRPr="00F51258" w:rsidRDefault="00F51258" w:rsidP="00F51258">
      <w:pPr>
        <w:pStyle w:val="a3"/>
        <w:numPr>
          <w:ilvl w:val="0"/>
          <w:numId w:val="7"/>
        </w:numPr>
        <w:ind w:firstLineChars="0"/>
      </w:pPr>
      <w:r>
        <w:t>It has already conclusively proved that khipus contain words and stories.</w:t>
      </w:r>
    </w:p>
    <w:p w14:paraId="1354BE5E" w14:textId="34C486DE" w:rsidR="00F51258" w:rsidRPr="005630DC" w:rsidRDefault="00F51258" w:rsidP="00F51258">
      <w:pPr>
        <w:pStyle w:val="a3"/>
        <w:numPr>
          <w:ilvl w:val="0"/>
          <w:numId w:val="7"/>
        </w:numPr>
        <w:ind w:firstLineChars="0"/>
        <w:rPr>
          <w:highlight w:val="yellow"/>
          <w:rPrChange w:id="22" w:author="Angelina" w:date="2023-02-16T15:06:00Z">
            <w:rPr/>
          </w:rPrChange>
        </w:rPr>
      </w:pPr>
      <w:r w:rsidRPr="005630DC">
        <w:rPr>
          <w:highlight w:val="yellow"/>
          <w:rPrChange w:id="23" w:author="Angelina" w:date="2023-02-16T15:06:00Z">
            <w:rPr/>
          </w:rPrChange>
        </w:rPr>
        <w:t>It may be helpful since it has enabled researchers to decode scripts in the past</w:t>
      </w:r>
    </w:p>
    <w:p w14:paraId="3A9C8C12" w14:textId="0A20F06A" w:rsidR="003C528B" w:rsidRDefault="00F51258" w:rsidP="00F51258">
      <w:pPr>
        <w:pStyle w:val="a3"/>
        <w:numPr>
          <w:ilvl w:val="0"/>
          <w:numId w:val="7"/>
        </w:numPr>
        <w:ind w:firstLineChars="0"/>
      </w:pPr>
      <w:r>
        <w:t>It must be combined with newer research methods.</w:t>
      </w:r>
    </w:p>
    <w:p w14:paraId="2CB3B99F" w14:textId="77ADBAC3" w:rsidR="009B3D46" w:rsidRDefault="009B3D46" w:rsidP="009B3D46"/>
    <w:p w14:paraId="5EE2CB57" w14:textId="3D9FB63A" w:rsidR="009B3D46" w:rsidRDefault="009B3D46" w:rsidP="009B3D46"/>
    <w:p w14:paraId="331E9EF2" w14:textId="1312E28E" w:rsidR="005630DC" w:rsidRDefault="009B3D46" w:rsidP="009B3D46">
      <w:pPr>
        <w:rPr>
          <w:ins w:id="24" w:author="Angelina" w:date="2023-02-16T15:05:00Z"/>
        </w:rPr>
      </w:pPr>
      <w:r>
        <w:rPr>
          <w:rFonts w:hint="eastAsia"/>
        </w:rPr>
        <w:t>B</w:t>
      </w:r>
      <w:r>
        <w:t>DC</w:t>
      </w:r>
      <w:r w:rsidR="005630DC">
        <w:t xml:space="preserve"> </w:t>
      </w:r>
      <w:r>
        <w:t>BCC</w:t>
      </w:r>
    </w:p>
    <w:p w14:paraId="78E61C6B" w14:textId="1D8DB9B6" w:rsidR="009B3D46" w:rsidRDefault="005630DC" w:rsidP="00AC4F90">
      <w:pPr>
        <w:jc w:val="center"/>
      </w:pPr>
      <w:r>
        <w:lastRenderedPageBreak/>
        <w:t>Structure Analysis</w:t>
      </w:r>
    </w:p>
    <w:p w14:paraId="611A4585" w14:textId="47E9E751" w:rsidR="00AC4F90" w:rsidRDefault="00AC4F90" w:rsidP="00AC4F90"/>
    <w:p w14:paraId="3BF214B3" w14:textId="77777777" w:rsidR="00766FD8" w:rsidRPr="00766FD8" w:rsidRDefault="00766FD8" w:rsidP="00766FD8">
      <w:pPr>
        <w:numPr>
          <w:ilvl w:val="0"/>
          <w:numId w:val="8"/>
        </w:numPr>
      </w:pPr>
      <w:r w:rsidRPr="00766FD8">
        <w:t>Decipher</w:t>
      </w:r>
    </w:p>
    <w:p w14:paraId="5110FD14" w14:textId="77777777" w:rsidR="00766FD8" w:rsidRPr="00766FD8" w:rsidRDefault="00766FD8" w:rsidP="00766FD8">
      <w:pPr>
        <w:numPr>
          <w:ilvl w:val="0"/>
          <w:numId w:val="8"/>
        </w:numPr>
      </w:pPr>
      <w:r w:rsidRPr="00766FD8">
        <w:t>decoding</w:t>
      </w:r>
    </w:p>
    <w:p w14:paraId="13C9D13E" w14:textId="77777777" w:rsidR="00766FD8" w:rsidRPr="00766FD8" w:rsidRDefault="00766FD8" w:rsidP="00766FD8">
      <w:pPr>
        <w:numPr>
          <w:ilvl w:val="0"/>
          <w:numId w:val="8"/>
        </w:numPr>
      </w:pPr>
      <w:r w:rsidRPr="00766FD8">
        <w:t>Egyptian hieroglyphics</w:t>
      </w:r>
    </w:p>
    <w:p w14:paraId="406CFD5B" w14:textId="77777777" w:rsidR="00766FD8" w:rsidRPr="00766FD8" w:rsidRDefault="00766FD8" w:rsidP="00766FD8">
      <w:pPr>
        <w:numPr>
          <w:ilvl w:val="0"/>
          <w:numId w:val="8"/>
        </w:numPr>
      </w:pPr>
      <w:r w:rsidRPr="00766FD8">
        <w:t xml:space="preserve">a bundle of strings </w:t>
      </w:r>
    </w:p>
    <w:p w14:paraId="304070FD" w14:textId="77777777" w:rsidR="00766FD8" w:rsidRPr="00766FD8" w:rsidRDefault="00766FD8" w:rsidP="00766FD8">
      <w:pPr>
        <w:numPr>
          <w:ilvl w:val="0"/>
          <w:numId w:val="8"/>
        </w:numPr>
      </w:pPr>
      <w:r w:rsidRPr="00766FD8">
        <w:t>elaborate knots</w:t>
      </w:r>
    </w:p>
    <w:p w14:paraId="333B6716" w14:textId="77777777" w:rsidR="00766FD8" w:rsidRPr="00766FD8" w:rsidRDefault="00766FD8" w:rsidP="00766FD8">
      <w:pPr>
        <w:numPr>
          <w:ilvl w:val="0"/>
          <w:numId w:val="8"/>
        </w:numPr>
      </w:pPr>
      <w:r w:rsidRPr="00766FD8">
        <w:t>hanging cords</w:t>
      </w:r>
    </w:p>
    <w:p w14:paraId="08EE9448" w14:textId="77777777" w:rsidR="00766FD8" w:rsidRPr="00766FD8" w:rsidRDefault="00766FD8" w:rsidP="00766FD8">
      <w:pPr>
        <w:numPr>
          <w:ilvl w:val="0"/>
          <w:numId w:val="8"/>
        </w:numPr>
      </w:pPr>
      <w:r w:rsidRPr="00766FD8">
        <w:t>Constituted</w:t>
      </w:r>
    </w:p>
    <w:p w14:paraId="43BB471A" w14:textId="77777777" w:rsidR="00766FD8" w:rsidRPr="00766FD8" w:rsidRDefault="00766FD8" w:rsidP="00766FD8">
      <w:pPr>
        <w:numPr>
          <w:ilvl w:val="0"/>
          <w:numId w:val="8"/>
        </w:numPr>
      </w:pPr>
      <w:r w:rsidRPr="00766FD8">
        <w:t>Anthropologists</w:t>
      </w:r>
    </w:p>
    <w:p w14:paraId="02A38C16" w14:textId="77777777" w:rsidR="00766FD8" w:rsidRPr="00766FD8" w:rsidRDefault="00766FD8" w:rsidP="00766FD8">
      <w:pPr>
        <w:numPr>
          <w:ilvl w:val="0"/>
          <w:numId w:val="8"/>
        </w:numPr>
      </w:pPr>
      <w:r w:rsidRPr="00766FD8">
        <w:t>Administrators</w:t>
      </w:r>
    </w:p>
    <w:p w14:paraId="5741E116" w14:textId="77777777" w:rsidR="00766FD8" w:rsidRPr="00766FD8" w:rsidRDefault="00766FD8" w:rsidP="00766FD8">
      <w:pPr>
        <w:numPr>
          <w:ilvl w:val="0"/>
          <w:numId w:val="8"/>
        </w:numPr>
      </w:pPr>
      <w:r w:rsidRPr="00766FD8">
        <w:t>numerical record-keeping</w:t>
      </w:r>
    </w:p>
    <w:p w14:paraId="1564F292" w14:textId="77777777" w:rsidR="00766FD8" w:rsidRPr="00766FD8" w:rsidRDefault="00766FD8" w:rsidP="00766FD8">
      <w:pPr>
        <w:numPr>
          <w:ilvl w:val="0"/>
          <w:numId w:val="8"/>
        </w:numPr>
      </w:pPr>
      <w:r w:rsidRPr="00766FD8">
        <w:t>Skepticism</w:t>
      </w:r>
    </w:p>
    <w:p w14:paraId="5CBA92E5" w14:textId="77777777" w:rsidR="00766FD8" w:rsidRPr="00766FD8" w:rsidRDefault="00766FD8" w:rsidP="00766FD8">
      <w:pPr>
        <w:numPr>
          <w:ilvl w:val="0"/>
          <w:numId w:val="8"/>
        </w:numPr>
      </w:pPr>
      <w:r w:rsidRPr="00766FD8">
        <w:t>Persevere</w:t>
      </w:r>
    </w:p>
    <w:p w14:paraId="28E2F80C" w14:textId="77777777" w:rsidR="0072565C" w:rsidRDefault="00766FD8" w:rsidP="00766FD8">
      <w:pPr>
        <w:numPr>
          <w:ilvl w:val="0"/>
          <w:numId w:val="8"/>
        </w:numPr>
      </w:pPr>
      <w:r w:rsidRPr="00766FD8">
        <w:t>Distinctive</w:t>
      </w:r>
    </w:p>
    <w:p w14:paraId="7CA23C72" w14:textId="03352542" w:rsidR="00766FD8" w:rsidRPr="00766FD8" w:rsidRDefault="0072565C" w:rsidP="00766FD8">
      <w:pPr>
        <w:numPr>
          <w:ilvl w:val="0"/>
          <w:numId w:val="8"/>
        </w:numPr>
      </w:pPr>
      <w:r>
        <w:t>beyond</w:t>
      </w:r>
    </w:p>
    <w:p w14:paraId="3348902B" w14:textId="69DBDF92" w:rsidR="00766FD8" w:rsidRDefault="00766FD8" w:rsidP="00766FD8"/>
    <w:p w14:paraId="331CC273" w14:textId="27BDD586" w:rsidR="009A2847" w:rsidRPr="00C534DD" w:rsidRDefault="00C534DD" w:rsidP="0072565C">
      <w:pPr>
        <w:pStyle w:val="a3"/>
        <w:numPr>
          <w:ilvl w:val="0"/>
          <w:numId w:val="15"/>
        </w:numPr>
        <w:ind w:firstLineChars="0"/>
        <w:rPr>
          <w:b/>
          <w:bCs/>
          <w:highlight w:val="yellow"/>
        </w:rPr>
      </w:pPr>
      <w:r w:rsidRPr="00C534DD">
        <w:rPr>
          <w:b/>
          <w:bCs/>
          <w:highlight w:val="yellow"/>
        </w:rPr>
        <w:t xml:space="preserve">Part One </w:t>
      </w:r>
      <w:r w:rsidR="00B35BB0" w:rsidRPr="00C534DD">
        <w:rPr>
          <w:rFonts w:hint="eastAsia"/>
          <w:b/>
          <w:bCs/>
          <w:highlight w:val="yellow"/>
        </w:rPr>
        <w:t>I</w:t>
      </w:r>
      <w:r w:rsidR="00B35BB0" w:rsidRPr="00C534DD">
        <w:rPr>
          <w:b/>
          <w:bCs/>
          <w:highlight w:val="yellow"/>
        </w:rPr>
        <w:t>ntroduction:</w:t>
      </w:r>
    </w:p>
    <w:p w14:paraId="60D7C58C" w14:textId="398960D4" w:rsidR="00B35BB0" w:rsidRDefault="00B35BB0" w:rsidP="00FD32FD">
      <w:pPr>
        <w:pStyle w:val="a3"/>
        <w:numPr>
          <w:ilvl w:val="0"/>
          <w:numId w:val="12"/>
        </w:numPr>
        <w:ind w:firstLineChars="0"/>
      </w:pPr>
      <w:r>
        <w:t>Ancient Inca people used: ____________ (a writing system)</w:t>
      </w:r>
    </w:p>
    <w:p w14:paraId="4B81ACF8" w14:textId="158EFFE3" w:rsidR="00B35BB0" w:rsidRDefault="00B35BB0" w:rsidP="00FD32F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W</w:t>
      </w:r>
      <w:r>
        <w:t xml:space="preserve">hat is a </w:t>
      </w:r>
      <w:proofErr w:type="spellStart"/>
      <w:r>
        <w:t>Khipu</w:t>
      </w:r>
      <w:proofErr w:type="spellEnd"/>
      <w:r>
        <w:t>?</w:t>
      </w:r>
    </w:p>
    <w:p w14:paraId="29FB6EB9" w14:textId="3FCD2B08" w:rsidR="00B35BB0" w:rsidRDefault="00B35BB0" w:rsidP="00DE5098">
      <w:pPr>
        <w:ind w:leftChars="100" w:left="630" w:hangingChars="200" w:hanging="420"/>
      </w:pPr>
      <w:r>
        <w:rPr>
          <w:rFonts w:hint="eastAsia"/>
        </w:rPr>
        <w:t xml:space="preserve"> </w:t>
      </w:r>
      <w:r>
        <w:t>___________________________________________________________</w:t>
      </w:r>
      <w:r w:rsidR="00DE5098">
        <w:t xml:space="preserve">   </w:t>
      </w:r>
      <w:r w:rsidR="00DE5098" w:rsidRPr="00DE5098">
        <w:rPr>
          <w:noProof/>
        </w:rPr>
        <w:drawing>
          <wp:inline distT="0" distB="0" distL="0" distR="0" wp14:anchorId="5FC6F1A3" wp14:editId="662298FB">
            <wp:extent cx="1704365" cy="1126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59" cy="112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E1E5" w14:textId="3044D8AC" w:rsidR="00B35BB0" w:rsidRDefault="00B35BB0" w:rsidP="00B35BB0">
      <w:pPr>
        <w:ind w:firstLineChars="100" w:firstLine="210"/>
      </w:pPr>
    </w:p>
    <w:p w14:paraId="5C390717" w14:textId="2BCF9697" w:rsidR="00B35BB0" w:rsidRPr="00C534DD" w:rsidRDefault="00C534DD" w:rsidP="0072565C">
      <w:pPr>
        <w:pStyle w:val="a3"/>
        <w:numPr>
          <w:ilvl w:val="0"/>
          <w:numId w:val="14"/>
        </w:numPr>
        <w:ind w:firstLineChars="0"/>
        <w:rPr>
          <w:b/>
          <w:bCs/>
          <w:highlight w:val="yellow"/>
        </w:rPr>
      </w:pPr>
      <w:r w:rsidRPr="00C534DD">
        <w:rPr>
          <w:b/>
          <w:bCs/>
          <w:highlight w:val="yellow"/>
        </w:rPr>
        <w:t xml:space="preserve">Part Two </w:t>
      </w:r>
      <w:r w:rsidR="00E2412C" w:rsidRPr="00C534DD">
        <w:rPr>
          <w:rFonts w:hint="eastAsia"/>
          <w:b/>
          <w:bCs/>
          <w:highlight w:val="yellow"/>
        </w:rPr>
        <w:t>W</w:t>
      </w:r>
      <w:r w:rsidR="00E2412C" w:rsidRPr="00C534DD">
        <w:rPr>
          <w:b/>
          <w:bCs/>
          <w:highlight w:val="yellow"/>
        </w:rPr>
        <w:t xml:space="preserve">hat’s the purpose for </w:t>
      </w:r>
      <w:proofErr w:type="spellStart"/>
      <w:r w:rsidR="00E2412C" w:rsidRPr="00C534DD">
        <w:rPr>
          <w:b/>
          <w:bCs/>
          <w:highlight w:val="yellow"/>
        </w:rPr>
        <w:t>Khipu</w:t>
      </w:r>
      <w:proofErr w:type="spellEnd"/>
      <w:r w:rsidR="00E2412C" w:rsidRPr="00C534DD">
        <w:rPr>
          <w:b/>
          <w:bCs/>
          <w:highlight w:val="yellow"/>
        </w:rPr>
        <w:t xml:space="preserve">? </w:t>
      </w:r>
    </w:p>
    <w:p w14:paraId="5B8B9CE3" w14:textId="7BB5BB86" w:rsidR="00E2412C" w:rsidRDefault="00E2412C" w:rsidP="00FD32FD">
      <w:pPr>
        <w:pStyle w:val="a3"/>
        <w:numPr>
          <w:ilvl w:val="0"/>
          <w:numId w:val="9"/>
        </w:numPr>
        <w:ind w:firstLineChars="0"/>
      </w:pPr>
      <w:r>
        <w:t xml:space="preserve">In the _________, Leland Locke claimed to have figured it out. </w:t>
      </w:r>
    </w:p>
    <w:p w14:paraId="3AB88EB1" w14:textId="5546EFB2" w:rsidR="00B21801" w:rsidRDefault="00E2412C" w:rsidP="00FD32FD">
      <w:pPr>
        <w:pStyle w:val="a3"/>
        <w:numPr>
          <w:ilvl w:val="0"/>
          <w:numId w:val="9"/>
        </w:numPr>
        <w:ind w:firstLineChars="0"/>
      </w:pPr>
      <w:r>
        <w:t>L</w:t>
      </w:r>
      <w:r w:rsidR="00B21801">
        <w:t xml:space="preserve"> believed:</w:t>
      </w:r>
    </w:p>
    <w:p w14:paraId="25EF3870" w14:textId="7B78D08A" w:rsidR="00E2412C" w:rsidRDefault="00B21801" w:rsidP="00B21801">
      <w:pPr>
        <w:ind w:firstLineChars="300" w:firstLine="630"/>
      </w:pPr>
      <w:r>
        <w:t>1) k</w:t>
      </w:r>
      <w:r w:rsidR="00E2412C">
        <w:rPr>
          <w:rFonts w:hint="eastAsia"/>
        </w:rPr>
        <w:t>notted</w:t>
      </w:r>
      <w:r w:rsidR="00E2412C">
        <w:t xml:space="preserve"> </w:t>
      </w:r>
      <w:r w:rsidR="00E2412C">
        <w:rPr>
          <w:rFonts w:hint="eastAsia"/>
        </w:rPr>
        <w:t>strings</w:t>
      </w:r>
      <w:r w:rsidR="00E2412C">
        <w:t xml:space="preserve"> </w:t>
      </w:r>
      <w:r w:rsidR="00E2412C">
        <w:rPr>
          <w:rFonts w:hint="eastAsia"/>
        </w:rPr>
        <w:t>were</w:t>
      </w:r>
      <w:r w:rsidR="00E2412C">
        <w:t xml:space="preserve"> used as ______________________</w:t>
      </w:r>
    </w:p>
    <w:p w14:paraId="42525558" w14:textId="6DB860D8" w:rsidR="00E2412C" w:rsidRDefault="00E2412C" w:rsidP="00E2412C">
      <w:pPr>
        <w:ind w:firstLine="420"/>
      </w:pPr>
      <w:r>
        <w:t xml:space="preserve">  </w:t>
      </w:r>
      <w:r w:rsidR="00B21801">
        <w:t xml:space="preserve">2) </w:t>
      </w:r>
      <w:r>
        <w:t xml:space="preserve">Knots </w:t>
      </w:r>
      <w:r w:rsidR="00B21801">
        <w:t xml:space="preserve">on the cord </w:t>
      </w:r>
      <w:r>
        <w:t xml:space="preserve">represented _________   </w:t>
      </w:r>
    </w:p>
    <w:p w14:paraId="3C1BF9CF" w14:textId="42B54BB3" w:rsidR="00B21801" w:rsidRPr="00E2412C" w:rsidRDefault="00B21801" w:rsidP="00B21801">
      <w:pPr>
        <w:ind w:leftChars="50" w:left="1050" w:hangingChars="450" w:hanging="94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3) The cords constituted a record of _____________ like ________________ or ______________________</w:t>
      </w:r>
    </w:p>
    <w:p w14:paraId="76EDEA32" w14:textId="77777777" w:rsidR="000E408C" w:rsidRDefault="000E408C" w:rsidP="00766FD8">
      <w:r>
        <w:rPr>
          <w:rFonts w:hint="eastAsia"/>
        </w:rPr>
        <w:t xml:space="preserve"> </w:t>
      </w:r>
      <w:r>
        <w:t xml:space="preserve">     4) identified 3 types of knots: </w:t>
      </w:r>
    </w:p>
    <w:p w14:paraId="2A4B5D65" w14:textId="1C7557F3" w:rsidR="00B35BB0" w:rsidRDefault="000E408C" w:rsidP="000E408C">
      <w:pPr>
        <w:ind w:firstLineChars="550" w:firstLine="1155"/>
      </w:pPr>
      <w:r>
        <w:t>___________________, _________________________, ___________________; each represent</w:t>
      </w:r>
    </w:p>
    <w:p w14:paraId="5E006F28" w14:textId="3B9AA020" w:rsidR="000E408C" w:rsidRDefault="000E408C" w:rsidP="000E408C">
      <w:pPr>
        <w:ind w:firstLineChars="550" w:firstLine="1155"/>
      </w:pPr>
      <w:r>
        <w:t>___________________, _________________________, ___________________;</w:t>
      </w:r>
    </w:p>
    <w:p w14:paraId="35FDC072" w14:textId="062A8B62" w:rsidR="000E408C" w:rsidRDefault="00FD32FD" w:rsidP="000E408C">
      <w:r>
        <w:rPr>
          <w:rFonts w:hint="eastAsia"/>
        </w:rPr>
        <w:t xml:space="preserve"> </w:t>
      </w:r>
      <w:r>
        <w:t xml:space="preserve">   </w:t>
      </w:r>
    </w:p>
    <w:p w14:paraId="2931E9B9" w14:textId="58927DE8" w:rsidR="00FD32FD" w:rsidRDefault="00FD32FD" w:rsidP="00FD32F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说完事实，教授给出评价观点：</w:t>
      </w:r>
    </w:p>
    <w:p w14:paraId="795BF9FE" w14:textId="459A4804" w:rsidR="00FD32FD" w:rsidRDefault="00FD32FD" w:rsidP="00FD32FD">
      <w:pPr>
        <w:ind w:firstLine="420"/>
      </w:pPr>
      <w:r>
        <w:t>L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s</w:t>
      </w:r>
      <w:r>
        <w:t xml:space="preserve"> explanation seemed to _______________________________</w:t>
      </w:r>
    </w:p>
    <w:p w14:paraId="4AC9AE19" w14:textId="46F43825" w:rsidR="00FD32FD" w:rsidRDefault="00FD32FD" w:rsidP="00FD32FD">
      <w:pPr>
        <w:ind w:firstLine="420"/>
      </w:pPr>
      <w:r>
        <w:t xml:space="preserve">In </w:t>
      </w:r>
      <w:proofErr w:type="gramStart"/>
      <w:r>
        <w:t>fact(</w:t>
      </w:r>
      <w:proofErr w:type="gramEnd"/>
      <w:r>
        <w:t xml:space="preserve">However), about _____________________ did not follow L’s rule </w:t>
      </w:r>
    </w:p>
    <w:p w14:paraId="221AB065" w14:textId="0FA54B35" w:rsidR="00FD32FD" w:rsidRDefault="00FD32FD" w:rsidP="00FD32FD"/>
    <w:p w14:paraId="752DD6C3" w14:textId="0254D4A8" w:rsidR="00254099" w:rsidRPr="00C534DD" w:rsidRDefault="00C534DD" w:rsidP="0072565C">
      <w:pPr>
        <w:pStyle w:val="a3"/>
        <w:numPr>
          <w:ilvl w:val="0"/>
          <w:numId w:val="14"/>
        </w:numPr>
        <w:ind w:firstLineChars="0"/>
        <w:rPr>
          <w:b/>
          <w:bCs/>
          <w:highlight w:val="yellow"/>
        </w:rPr>
      </w:pPr>
      <w:r w:rsidRPr="00C534DD">
        <w:rPr>
          <w:b/>
          <w:bCs/>
          <w:highlight w:val="yellow"/>
        </w:rPr>
        <w:t xml:space="preserve">Part Three </w:t>
      </w:r>
      <w:r w:rsidR="00254099" w:rsidRPr="00C534DD">
        <w:rPr>
          <w:rFonts w:hint="eastAsia"/>
          <w:b/>
          <w:bCs/>
          <w:highlight w:val="yellow"/>
        </w:rPr>
        <w:t>N</w:t>
      </w:r>
      <w:r w:rsidR="00254099" w:rsidRPr="00C534DD">
        <w:rPr>
          <w:b/>
          <w:bCs/>
          <w:highlight w:val="yellow"/>
        </w:rPr>
        <w:t xml:space="preserve">ew </w:t>
      </w:r>
      <w:r w:rsidR="00254099" w:rsidRPr="00C534DD">
        <w:rPr>
          <w:rFonts w:hint="eastAsia"/>
          <w:b/>
          <w:bCs/>
          <w:highlight w:val="yellow"/>
        </w:rPr>
        <w:t>explanation</w:t>
      </w:r>
      <w:r w:rsidR="00254099" w:rsidRPr="00C534DD">
        <w:rPr>
          <w:b/>
          <w:bCs/>
          <w:highlight w:val="yellow"/>
        </w:rPr>
        <w:t xml:space="preserve"> </w:t>
      </w:r>
      <w:r w:rsidR="00254099" w:rsidRPr="00C534DD">
        <w:rPr>
          <w:rFonts w:hint="eastAsia"/>
          <w:b/>
          <w:bCs/>
          <w:highlight w:val="yellow"/>
        </w:rPr>
        <w:t>of</w:t>
      </w:r>
      <w:r w:rsidR="00254099" w:rsidRPr="00C534DD">
        <w:rPr>
          <w:b/>
          <w:bCs/>
          <w:highlight w:val="yellow"/>
        </w:rPr>
        <w:t xml:space="preserve"> </w:t>
      </w:r>
      <w:proofErr w:type="spellStart"/>
      <w:r w:rsidR="00254099" w:rsidRPr="00C534DD">
        <w:rPr>
          <w:b/>
          <w:bCs/>
          <w:highlight w:val="yellow"/>
        </w:rPr>
        <w:t>K</w:t>
      </w:r>
      <w:r w:rsidR="00254099" w:rsidRPr="00C534DD">
        <w:rPr>
          <w:rFonts w:hint="eastAsia"/>
          <w:b/>
          <w:bCs/>
          <w:highlight w:val="yellow"/>
        </w:rPr>
        <w:t>hipu</w:t>
      </w:r>
      <w:proofErr w:type="spellEnd"/>
      <w:r w:rsidR="00254099" w:rsidRPr="00C534DD">
        <w:rPr>
          <w:rFonts w:hint="eastAsia"/>
          <w:b/>
          <w:bCs/>
          <w:highlight w:val="yellow"/>
        </w:rPr>
        <w:t>：</w:t>
      </w:r>
    </w:p>
    <w:p w14:paraId="2C06A94B" w14:textId="642FDEBB" w:rsidR="007048BA" w:rsidRDefault="00254099" w:rsidP="00D13A38">
      <w:pPr>
        <w:pStyle w:val="a3"/>
        <w:numPr>
          <w:ilvl w:val="0"/>
          <w:numId w:val="10"/>
        </w:numPr>
        <w:ind w:firstLineChars="0"/>
      </w:pPr>
      <w:r w:rsidRPr="00254099">
        <w:lastRenderedPageBreak/>
        <w:t>A group of researchers</w:t>
      </w:r>
      <w:r w:rsidR="007048BA">
        <w:t xml:space="preserve"> studied a collection of </w:t>
      </w:r>
      <w:proofErr w:type="spellStart"/>
      <w:r w:rsidR="007048BA">
        <w:t>Khipu</w:t>
      </w:r>
      <w:proofErr w:type="spellEnd"/>
      <w:r w:rsidR="007048BA">
        <w:t xml:space="preserve"> found in a single location and wondered _____________________________________________________________</w:t>
      </w:r>
    </w:p>
    <w:p w14:paraId="5342FAE2" w14:textId="6B522BCB" w:rsidR="00FD32FD" w:rsidRDefault="007048BA" w:rsidP="00D13A38">
      <w:pPr>
        <w:pStyle w:val="a3"/>
        <w:numPr>
          <w:ilvl w:val="0"/>
          <w:numId w:val="10"/>
        </w:numPr>
        <w:ind w:firstLineChars="0"/>
      </w:pPr>
      <w:r>
        <w:t xml:space="preserve">Fact: </w:t>
      </w:r>
      <w:r w:rsidR="00F743DB">
        <w:t>the sum total of the number on one cord was ___________________</w:t>
      </w:r>
      <w:proofErr w:type="gramStart"/>
      <w:r w:rsidR="00F743DB">
        <w:t>_  as</w:t>
      </w:r>
      <w:proofErr w:type="gramEnd"/>
      <w:r w:rsidR="00F743DB">
        <w:t xml:space="preserve"> the number on the cords </w:t>
      </w:r>
      <w:r w:rsidR="00F743DB" w:rsidRPr="00F743DB">
        <w:t xml:space="preserve">of the second </w:t>
      </w:r>
      <w:proofErr w:type="spellStart"/>
      <w:r w:rsidR="00F743DB" w:rsidRPr="00F743DB">
        <w:t>Khipu</w:t>
      </w:r>
      <w:proofErr w:type="spellEnd"/>
      <w:r w:rsidR="00F743DB" w:rsidRPr="00F743DB">
        <w:t xml:space="preserve"> and the third </w:t>
      </w:r>
      <w:proofErr w:type="spellStart"/>
      <w:r w:rsidR="00F743DB" w:rsidRPr="00F743DB">
        <w:t>Khipu</w:t>
      </w:r>
      <w:proofErr w:type="spellEnd"/>
      <w:r w:rsidR="00F743DB" w:rsidRPr="00F743DB">
        <w:t>.</w:t>
      </w:r>
    </w:p>
    <w:p w14:paraId="191C3CB8" w14:textId="43C8DEF8" w:rsidR="00F743DB" w:rsidRDefault="00D13A38" w:rsidP="00D13A3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c</w:t>
      </w:r>
      <w:r>
        <w:t>onclusion</w:t>
      </w:r>
      <w:r w:rsidR="006D5416">
        <w:rPr>
          <w:rFonts w:hint="eastAsia"/>
        </w:rPr>
        <w:t>∴：prove</w:t>
      </w:r>
      <w:r w:rsidR="006D5416">
        <w:t xml:space="preserve"> L’s theory that </w:t>
      </w:r>
      <w:proofErr w:type="spellStart"/>
      <w:r w:rsidR="006D5416">
        <w:t>Khipu</w:t>
      </w:r>
      <w:proofErr w:type="spellEnd"/>
      <w:r w:rsidR="006D5416">
        <w:t xml:space="preserve"> were used for _____________________</w:t>
      </w:r>
    </w:p>
    <w:p w14:paraId="4758AD70" w14:textId="0328A021" w:rsidR="006D5416" w:rsidRDefault="006D5416" w:rsidP="00D13A38">
      <w:pPr>
        <w:pStyle w:val="a3"/>
        <w:numPr>
          <w:ilvl w:val="0"/>
          <w:numId w:val="10"/>
        </w:numPr>
        <w:ind w:firstLineChars="0"/>
      </w:pPr>
      <w:r>
        <w:rPr>
          <w:noProof/>
        </w:rPr>
        <w:drawing>
          <wp:inline distT="0" distB="0" distL="0" distR="0" wp14:anchorId="24B90082" wp14:editId="46C98400">
            <wp:extent cx="461010" cy="4610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 they</w:t>
      </w:r>
      <w:r>
        <w:t xml:space="preserve"> noticed subtle difference, and they believed that </w:t>
      </w:r>
      <w:r w:rsidR="00C25706">
        <w:t>the knots represented more than _________________________________, may also contain ________________________.</w:t>
      </w:r>
    </w:p>
    <w:p w14:paraId="4893D3ED" w14:textId="33850CCA" w:rsidR="00C25706" w:rsidRDefault="00C25706" w:rsidP="00D13A38">
      <w:pPr>
        <w:pStyle w:val="a3"/>
        <w:numPr>
          <w:ilvl w:val="0"/>
          <w:numId w:val="10"/>
        </w:numPr>
        <w:ind w:firstLineChars="0"/>
      </w:pPr>
      <w:r>
        <w:t xml:space="preserve">They found </w:t>
      </w:r>
      <w:r>
        <w:rPr>
          <w:rFonts w:hint="eastAsia"/>
        </w:rPr>
        <w:t>_</w:t>
      </w:r>
      <w:r>
        <w:t xml:space="preserve">________ </w:t>
      </w:r>
      <w:r>
        <w:rPr>
          <w:rFonts w:hint="eastAsia"/>
        </w:rPr>
        <w:t>≠ constructional</w:t>
      </w:r>
      <w:r>
        <w:t xml:space="preserve"> </w:t>
      </w:r>
      <w:r>
        <w:rPr>
          <w:rFonts w:hint="eastAsia"/>
        </w:rPr>
        <w:t>details</w:t>
      </w:r>
      <w:r>
        <w:t xml:space="preserve"> </w:t>
      </w:r>
      <w:r>
        <w:rPr>
          <w:rFonts w:hint="eastAsia"/>
        </w:rPr>
        <w:t>and</w:t>
      </w:r>
      <w:r>
        <w:t xml:space="preserve"> may represent _________________</w:t>
      </w:r>
    </w:p>
    <w:p w14:paraId="49B897A5" w14:textId="499E7633" w:rsidR="00C25706" w:rsidRDefault="00C25706" w:rsidP="00F743DB">
      <w:pPr>
        <w:ind w:firstLine="420"/>
      </w:pPr>
    </w:p>
    <w:p w14:paraId="5F295386" w14:textId="6D2902CB" w:rsidR="00C25706" w:rsidRDefault="00D13A38" w:rsidP="00D13A3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讲完新的事实，再给出评价：</w:t>
      </w:r>
    </w:p>
    <w:p w14:paraId="595D21C0" w14:textId="6733CD72" w:rsidR="00D13A38" w:rsidRDefault="00D13A38" w:rsidP="00F743DB">
      <w:pPr>
        <w:ind w:firstLine="420"/>
      </w:pPr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new</w:t>
      </w:r>
      <w:r>
        <w:t xml:space="preserve"> hypothesis was met with _________________________.</w:t>
      </w:r>
    </w:p>
    <w:p w14:paraId="495D8E04" w14:textId="004CD71C" w:rsidR="00D13A38" w:rsidRDefault="00D13A38" w:rsidP="00F743DB">
      <w:pPr>
        <w:ind w:firstLine="420"/>
      </w:pPr>
    </w:p>
    <w:p w14:paraId="1EE4F749" w14:textId="02AF5FBF" w:rsidR="00BF1EA5" w:rsidRPr="00585D19" w:rsidRDefault="00BF1EA5" w:rsidP="00585D19">
      <w:pPr>
        <w:pStyle w:val="a3"/>
        <w:numPr>
          <w:ilvl w:val="0"/>
          <w:numId w:val="13"/>
        </w:numPr>
        <w:ind w:firstLineChars="0"/>
        <w:rPr>
          <w:b/>
          <w:bCs/>
        </w:rPr>
      </w:pPr>
      <w:r w:rsidRPr="00585D19">
        <w:rPr>
          <w:rFonts w:hint="eastAsia"/>
          <w:b/>
          <w:bCs/>
        </w:rPr>
        <w:t>给出analogy来解释这个问题的复杂性，出题点！</w:t>
      </w:r>
    </w:p>
    <w:p w14:paraId="0E42DDCE" w14:textId="442845A9" w:rsidR="00D13A38" w:rsidRDefault="00BF1EA5" w:rsidP="00BF1EA5">
      <w:pPr>
        <w:ind w:leftChars="50" w:left="210" w:hangingChars="50" w:hanging="105"/>
      </w:pPr>
      <w:r>
        <w:t>D</w:t>
      </w:r>
      <w:r>
        <w:rPr>
          <w:rFonts w:hint="eastAsia"/>
        </w:rPr>
        <w:t>ecoding</w:t>
      </w:r>
      <w:r>
        <w:t xml:space="preserve"> </w:t>
      </w:r>
      <w:r>
        <w:rPr>
          <w:rFonts w:hint="eastAsia"/>
        </w:rPr>
        <w:t>ancient</w:t>
      </w:r>
      <w:r>
        <w:t xml:space="preserve"> </w:t>
      </w:r>
      <w:r>
        <w:rPr>
          <w:rFonts w:hint="eastAsia"/>
        </w:rPr>
        <w:t>text</w:t>
      </w:r>
      <w:r>
        <w:t xml:space="preserve"> is like _________________________, where you  </w:t>
      </w:r>
      <w:r w:rsidR="00585D19">
        <w:t>(</w:t>
      </w:r>
      <w:r w:rsidR="00585D19">
        <w:rPr>
          <w:rFonts w:hint="eastAsia"/>
        </w:rPr>
        <w:t>给出image进行类比，把复杂问题形象化</w:t>
      </w:r>
      <w:r w:rsidR="00585D19">
        <w:t xml:space="preserve">) </w:t>
      </w:r>
      <w:r>
        <w:t>_____________________</w:t>
      </w:r>
      <w:r w:rsidR="00585D19">
        <w:rPr>
          <w:rFonts w:hint="eastAsia"/>
        </w:rPr>
        <w:t>_</w:t>
      </w:r>
      <w:r w:rsidR="00585D19">
        <w:t>________________________________</w:t>
      </w:r>
      <w:r>
        <w:t>___</w:t>
      </w:r>
    </w:p>
    <w:p w14:paraId="5AEBE427" w14:textId="61452686" w:rsidR="00BF1EA5" w:rsidRDefault="00BF1EA5" w:rsidP="00F743DB">
      <w:pPr>
        <w:ind w:firstLine="420"/>
      </w:pPr>
      <w:r>
        <w:t>You need to ___________</w:t>
      </w:r>
      <w:r w:rsidR="00585D19">
        <w:rPr>
          <w:rFonts w:hint="eastAsia"/>
        </w:rPr>
        <w:t>， _</w:t>
      </w:r>
      <w:r w:rsidR="00585D19">
        <w:t>_________________________________.</w:t>
      </w:r>
    </w:p>
    <w:p w14:paraId="34E3C330" w14:textId="20C3E07B" w:rsidR="00585D19" w:rsidRDefault="00585D19" w:rsidP="00F743DB">
      <w:pPr>
        <w:ind w:firstLine="420"/>
      </w:pPr>
    </w:p>
    <w:p w14:paraId="0AF39B44" w14:textId="6399F9F8" w:rsidR="00585D19" w:rsidRPr="00C534DD" w:rsidRDefault="00C534DD" w:rsidP="0072565C">
      <w:pPr>
        <w:pStyle w:val="a3"/>
        <w:numPr>
          <w:ilvl w:val="0"/>
          <w:numId w:val="11"/>
        </w:numPr>
        <w:ind w:firstLineChars="0"/>
        <w:rPr>
          <w:b/>
          <w:bCs/>
          <w:highlight w:val="yellow"/>
        </w:rPr>
      </w:pPr>
      <w:r w:rsidRPr="00C534DD">
        <w:rPr>
          <w:b/>
          <w:bCs/>
          <w:highlight w:val="yellow"/>
        </w:rPr>
        <w:t xml:space="preserve">Part Four </w:t>
      </w:r>
      <w:r w:rsidR="00585D19" w:rsidRPr="00C534DD">
        <w:rPr>
          <w:b/>
          <w:bCs/>
          <w:highlight w:val="yellow"/>
        </w:rPr>
        <w:t xml:space="preserve">Technique used by the researchers: </w:t>
      </w:r>
      <w:r w:rsidR="00585D19" w:rsidRPr="00C534DD">
        <w:rPr>
          <w:rFonts w:hint="eastAsia"/>
          <w:b/>
          <w:bCs/>
          <w:highlight w:val="yellow"/>
        </w:rPr>
        <w:t>_</w:t>
      </w:r>
      <w:r w:rsidR="00585D19" w:rsidRPr="00C534DD">
        <w:rPr>
          <w:b/>
          <w:bCs/>
          <w:highlight w:val="yellow"/>
        </w:rPr>
        <w:t>__________________</w:t>
      </w:r>
      <w:r w:rsidR="00F81F61" w:rsidRPr="00C534DD">
        <w:rPr>
          <w:b/>
          <w:bCs/>
          <w:highlight w:val="yellow"/>
        </w:rPr>
        <w:t xml:space="preserve">, where you </w:t>
      </w:r>
      <w:proofErr w:type="gramStart"/>
      <w:r w:rsidR="00F81F61" w:rsidRPr="00C534DD">
        <w:rPr>
          <w:b/>
          <w:bCs/>
          <w:highlight w:val="yellow"/>
        </w:rPr>
        <w:t>find  _</w:t>
      </w:r>
      <w:proofErr w:type="gramEnd"/>
      <w:r w:rsidR="00F81F61" w:rsidRPr="00C534DD">
        <w:rPr>
          <w:b/>
          <w:bCs/>
          <w:highlight w:val="yellow"/>
        </w:rPr>
        <w:t>_______________ that ____________</w:t>
      </w:r>
    </w:p>
    <w:p w14:paraId="4836CCF7" w14:textId="4C0BE33C" w:rsidR="00EF01AB" w:rsidRDefault="00EF01AB" w:rsidP="00585D19">
      <w:pPr>
        <w:ind w:firstLine="420"/>
        <w:rPr>
          <w:b/>
          <w:bCs/>
        </w:rPr>
      </w:pPr>
      <w:r w:rsidRPr="00EF01AB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E5A34B" wp14:editId="7B05A8D2">
            <wp:simplePos x="0" y="0"/>
            <wp:positionH relativeFrom="column">
              <wp:posOffset>685495</wp:posOffset>
            </wp:positionH>
            <wp:positionV relativeFrom="paragraph">
              <wp:posOffset>16510</wp:posOffset>
            </wp:positionV>
            <wp:extent cx="1320349" cy="1060983"/>
            <wp:effectExtent l="0" t="0" r="0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349" cy="106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</w:rPr>
        <w:t xml:space="preserve"> </w:t>
      </w:r>
    </w:p>
    <w:p w14:paraId="22B64851" w14:textId="5A5A0F5A" w:rsidR="00EF01AB" w:rsidRDefault="00EF01AB" w:rsidP="00EF0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9DF57F" w14:textId="4C762033" w:rsidR="00EF01AB" w:rsidRDefault="00EF01AB" w:rsidP="00EF0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BE2A81" w14:textId="77777777" w:rsidR="00EF01AB" w:rsidRPr="00EF01AB" w:rsidRDefault="00EF01AB" w:rsidP="00EF01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09BE5CD" w14:textId="232A861D" w:rsidR="00585D19" w:rsidRDefault="00585D19" w:rsidP="00585D19">
      <w:pPr>
        <w:ind w:firstLine="420"/>
        <w:rPr>
          <w:b/>
          <w:bCs/>
        </w:rPr>
      </w:pPr>
    </w:p>
    <w:p w14:paraId="1754919C" w14:textId="77777777" w:rsidR="00F81F61" w:rsidRDefault="00F81F61" w:rsidP="00585D19">
      <w:pPr>
        <w:ind w:firstLine="420"/>
        <w:rPr>
          <w:b/>
          <w:bCs/>
        </w:rPr>
      </w:pPr>
    </w:p>
    <w:p w14:paraId="3167C9E6" w14:textId="4EA1FDBC" w:rsidR="00EF01AB" w:rsidRPr="0072565C" w:rsidRDefault="00F81F61" w:rsidP="00585D19">
      <w:pPr>
        <w:ind w:firstLine="420"/>
      </w:pPr>
      <w:r w:rsidRPr="0072565C">
        <w:rPr>
          <w:rFonts w:hint="eastAsia"/>
        </w:rPr>
        <w:t>e</w:t>
      </w:r>
      <w:r w:rsidRPr="0072565C">
        <w:t xml:space="preserve">.g. </w:t>
      </w:r>
      <w:proofErr w:type="gramStart"/>
      <w:r w:rsidRPr="0072565C">
        <w:t>Barbara</w:t>
      </w:r>
      <w:r w:rsidR="0072565C" w:rsidRPr="0072565C">
        <w:t xml:space="preserve">  _</w:t>
      </w:r>
      <w:proofErr w:type="gramEnd"/>
      <w:r w:rsidR="0072565C" w:rsidRPr="0072565C">
        <w:t>_____  __________</w:t>
      </w:r>
      <w:r w:rsidR="006920C8">
        <w:t xml:space="preserve">  [</w:t>
      </w:r>
      <w:r w:rsidR="006920C8">
        <w:rPr>
          <w:rFonts w:hint="eastAsia"/>
        </w:rPr>
        <w:t>给例子，必出题</w:t>
      </w:r>
      <w:r w:rsidR="006920C8">
        <w:t>]</w:t>
      </w:r>
    </w:p>
    <w:p w14:paraId="27D1B1C3" w14:textId="3EAB6A61" w:rsidR="0072565C" w:rsidRPr="0072565C" w:rsidRDefault="0072565C" w:rsidP="0072565C">
      <w:pPr>
        <w:ind w:firstLineChars="200" w:firstLine="420"/>
      </w:pPr>
      <w:r>
        <w:t>W</w:t>
      </w:r>
      <w:r w:rsidRPr="0072565C">
        <w:t xml:space="preserve">ith this, the computer identified ____________ distinctive five-knot patterns, which can have _______________________ beyond just numbers. </w:t>
      </w:r>
    </w:p>
    <w:p w14:paraId="5AFD2FD6" w14:textId="511CD245" w:rsidR="00EF01AB" w:rsidRDefault="00EF01AB" w:rsidP="00585D19">
      <w:pPr>
        <w:ind w:firstLine="420"/>
        <w:rPr>
          <w:b/>
          <w:bCs/>
        </w:rPr>
      </w:pPr>
    </w:p>
    <w:p w14:paraId="1F9FC405" w14:textId="60AC71EC" w:rsidR="00052193" w:rsidRDefault="00052193" w:rsidP="0005219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讲完事实，再给出评价：</w:t>
      </w:r>
    </w:p>
    <w:p w14:paraId="59BB8266" w14:textId="6E63D68D" w:rsidR="0072565C" w:rsidRDefault="00052193" w:rsidP="00585D19">
      <w:pPr>
        <w:ind w:firstLine="420"/>
      </w:pPr>
      <w:r>
        <w:t>T</w:t>
      </w:r>
      <w:r>
        <w:rPr>
          <w:rFonts w:hint="eastAsia"/>
        </w:rPr>
        <w:t>his</w:t>
      </w:r>
      <w:r>
        <w:t xml:space="preserve"> </w:t>
      </w:r>
      <w:r>
        <w:t xml:space="preserve">doesn’t prove conclusively that </w:t>
      </w:r>
      <w:proofErr w:type="spellStart"/>
      <w:r>
        <w:t>Khipu</w:t>
      </w:r>
      <w:proofErr w:type="spellEnd"/>
      <w:r>
        <w:t xml:space="preserve"> do contain ______________ &amp; ___________ but pattern repetition</w:t>
      </w:r>
      <w:r w:rsidR="00F23B14">
        <w:t xml:space="preserve"> </w:t>
      </w:r>
      <w:r w:rsidR="00F23B14" w:rsidRPr="00F23B14">
        <w:rPr>
          <w:b/>
          <w:bCs/>
        </w:rPr>
        <w:t>has been</w:t>
      </w:r>
      <w:r w:rsidR="00F23B14">
        <w:t xml:space="preserve"> the key to decoding. </w:t>
      </w:r>
    </w:p>
    <w:p w14:paraId="072ADEC1" w14:textId="27AC80AA" w:rsidR="00F23B14" w:rsidRPr="00052193" w:rsidRDefault="00F23B14" w:rsidP="00585D19">
      <w:pPr>
        <w:ind w:firstLine="420"/>
        <w:rPr>
          <w:rFonts w:hint="eastAsia"/>
          <w:b/>
          <w:bCs/>
        </w:rPr>
      </w:pPr>
      <w:r>
        <w:t>A huge _______</w:t>
      </w:r>
      <w:r>
        <w:rPr>
          <w:rFonts w:hint="eastAsia"/>
        </w:rPr>
        <w:t>_</w:t>
      </w:r>
      <w:r>
        <w:t xml:space="preserve">_________________ in decoding </w:t>
      </w:r>
      <w:proofErr w:type="spellStart"/>
      <w:r>
        <w:t>Khipu</w:t>
      </w:r>
      <w:proofErr w:type="spellEnd"/>
      <w:r>
        <w:t xml:space="preserve">  [</w:t>
      </w:r>
      <w:r>
        <w:rPr>
          <w:rFonts w:hint="eastAsia"/>
        </w:rPr>
        <w:t>作者态度题，必出</w:t>
      </w:r>
      <w:r>
        <w:t>]</w:t>
      </w:r>
    </w:p>
    <w:sectPr w:rsidR="00F23B14" w:rsidRPr="00052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6F02A" w14:textId="77777777" w:rsidR="008D05A1" w:rsidRDefault="008D05A1" w:rsidP="00E53447">
      <w:r>
        <w:separator/>
      </w:r>
    </w:p>
  </w:endnote>
  <w:endnote w:type="continuationSeparator" w:id="0">
    <w:p w14:paraId="5E5074DB" w14:textId="77777777" w:rsidR="008D05A1" w:rsidRDefault="008D05A1" w:rsidP="00E53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A8C59" w14:textId="77777777" w:rsidR="008D05A1" w:rsidRDefault="008D05A1" w:rsidP="00E53447">
      <w:r>
        <w:separator/>
      </w:r>
    </w:p>
  </w:footnote>
  <w:footnote w:type="continuationSeparator" w:id="0">
    <w:p w14:paraId="123E897C" w14:textId="77777777" w:rsidR="008D05A1" w:rsidRDefault="008D05A1" w:rsidP="00E53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5pt;height:11.5pt" o:bullet="t">
        <v:imagedata r:id="rId1" o:title="mso6BC"/>
      </v:shape>
    </w:pict>
  </w:numPicBullet>
  <w:abstractNum w:abstractNumId="0" w15:restartNumberingAfterBreak="0">
    <w:nsid w:val="0B8A5E07"/>
    <w:multiLevelType w:val="hybridMultilevel"/>
    <w:tmpl w:val="87EC01E6"/>
    <w:lvl w:ilvl="0" w:tplc="7076C47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24376"/>
    <w:multiLevelType w:val="hybridMultilevel"/>
    <w:tmpl w:val="3A58A9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781EA0"/>
    <w:multiLevelType w:val="hybridMultilevel"/>
    <w:tmpl w:val="3FA63942"/>
    <w:lvl w:ilvl="0" w:tplc="F19EDB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B52B51"/>
    <w:multiLevelType w:val="hybridMultilevel"/>
    <w:tmpl w:val="0B16B21E"/>
    <w:lvl w:ilvl="0" w:tplc="4C3AA9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305AA7"/>
    <w:multiLevelType w:val="hybridMultilevel"/>
    <w:tmpl w:val="F68614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C78671C"/>
    <w:multiLevelType w:val="hybridMultilevel"/>
    <w:tmpl w:val="84041B30"/>
    <w:lvl w:ilvl="0" w:tplc="24D44BC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8C14AD"/>
    <w:multiLevelType w:val="hybridMultilevel"/>
    <w:tmpl w:val="1354BAB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700821"/>
    <w:multiLevelType w:val="hybridMultilevel"/>
    <w:tmpl w:val="58B0B29E"/>
    <w:lvl w:ilvl="0" w:tplc="92B4858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3E085A"/>
    <w:multiLevelType w:val="hybridMultilevel"/>
    <w:tmpl w:val="292AA144"/>
    <w:lvl w:ilvl="0" w:tplc="2CF86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87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06F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9A2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A0D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900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C89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266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8A8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0AF4981"/>
    <w:multiLevelType w:val="hybridMultilevel"/>
    <w:tmpl w:val="5D38C4B0"/>
    <w:lvl w:ilvl="0" w:tplc="7E0CF9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0A2737"/>
    <w:multiLevelType w:val="hybridMultilevel"/>
    <w:tmpl w:val="5B66ECC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0590517"/>
    <w:multiLevelType w:val="hybridMultilevel"/>
    <w:tmpl w:val="1676FB06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2" w15:restartNumberingAfterBreak="0">
    <w:nsid w:val="72B66E42"/>
    <w:multiLevelType w:val="hybridMultilevel"/>
    <w:tmpl w:val="76F61722"/>
    <w:lvl w:ilvl="0" w:tplc="04090009">
      <w:start w:val="1"/>
      <w:numFmt w:val="bullet"/>
      <w:lvlText w:val="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3" w15:restartNumberingAfterBreak="0">
    <w:nsid w:val="760A35B9"/>
    <w:multiLevelType w:val="hybridMultilevel"/>
    <w:tmpl w:val="75EC6F30"/>
    <w:lvl w:ilvl="0" w:tplc="04090007">
      <w:start w:val="1"/>
      <w:numFmt w:val="bullet"/>
      <w:lvlText w:val=""/>
      <w:lvlPicBulletId w:val="0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4" w15:restartNumberingAfterBreak="0">
    <w:nsid w:val="79DF3242"/>
    <w:multiLevelType w:val="hybridMultilevel"/>
    <w:tmpl w:val="85C68BFA"/>
    <w:lvl w:ilvl="0" w:tplc="40EE6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8"/>
  </w:num>
  <w:num w:numId="9">
    <w:abstractNumId w:val="11"/>
  </w:num>
  <w:num w:numId="10">
    <w:abstractNumId w:val="1"/>
  </w:num>
  <w:num w:numId="11">
    <w:abstractNumId w:val="6"/>
  </w:num>
  <w:num w:numId="12">
    <w:abstractNumId w:val="12"/>
  </w:num>
  <w:num w:numId="13">
    <w:abstractNumId w:val="4"/>
  </w:num>
  <w:num w:numId="14">
    <w:abstractNumId w:val="13"/>
  </w:num>
  <w:num w:numId="1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gelina">
    <w15:presenceInfo w15:providerId="None" w15:userId="Angel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C9"/>
    <w:rsid w:val="00052193"/>
    <w:rsid w:val="000E408C"/>
    <w:rsid w:val="002412E1"/>
    <w:rsid w:val="00254099"/>
    <w:rsid w:val="003C528B"/>
    <w:rsid w:val="00411303"/>
    <w:rsid w:val="005563BF"/>
    <w:rsid w:val="005630DC"/>
    <w:rsid w:val="00585D19"/>
    <w:rsid w:val="006647BA"/>
    <w:rsid w:val="006920C8"/>
    <w:rsid w:val="006D5416"/>
    <w:rsid w:val="007048BA"/>
    <w:rsid w:val="00713329"/>
    <w:rsid w:val="0072565C"/>
    <w:rsid w:val="00766FD8"/>
    <w:rsid w:val="00793817"/>
    <w:rsid w:val="008349FA"/>
    <w:rsid w:val="008D05A1"/>
    <w:rsid w:val="009A2847"/>
    <w:rsid w:val="009B3D46"/>
    <w:rsid w:val="00AC4F90"/>
    <w:rsid w:val="00B21801"/>
    <w:rsid w:val="00B35BB0"/>
    <w:rsid w:val="00BF1EA5"/>
    <w:rsid w:val="00C25706"/>
    <w:rsid w:val="00C534DD"/>
    <w:rsid w:val="00CB0C78"/>
    <w:rsid w:val="00D13A38"/>
    <w:rsid w:val="00D63602"/>
    <w:rsid w:val="00DE5098"/>
    <w:rsid w:val="00E2412C"/>
    <w:rsid w:val="00E53447"/>
    <w:rsid w:val="00EF01AB"/>
    <w:rsid w:val="00F23B14"/>
    <w:rsid w:val="00F47DC9"/>
    <w:rsid w:val="00F51258"/>
    <w:rsid w:val="00F743DB"/>
    <w:rsid w:val="00F81F61"/>
    <w:rsid w:val="00FD2434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54372"/>
  <w15:chartTrackingRefBased/>
  <w15:docId w15:val="{84131AEF-DD50-4C87-B08A-27F9CA82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43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3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34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3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34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9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2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90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3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7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4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婉莹</dc:creator>
  <cp:keywords/>
  <dc:description/>
  <cp:lastModifiedBy>Angelina</cp:lastModifiedBy>
  <cp:revision>14</cp:revision>
  <dcterms:created xsi:type="dcterms:W3CDTF">2023-02-09T08:10:00Z</dcterms:created>
  <dcterms:modified xsi:type="dcterms:W3CDTF">2023-02-16T08:14:00Z</dcterms:modified>
</cp:coreProperties>
</file>
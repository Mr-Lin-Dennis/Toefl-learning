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54DC7" w14:textId="77777777" w:rsidR="001B5DC8" w:rsidRDefault="00000000">
      <w:pPr>
        <w:rPr>
          <w:rFonts w:ascii="Times New Roman" w:hAnsi="Times New Roman" w:cs="Times New Roman"/>
          <w:b/>
          <w:color w:val="000008"/>
          <w:kern w:val="0"/>
          <w:sz w:val="24"/>
        </w:rPr>
      </w:pPr>
      <w:r>
        <w:rPr>
          <w:rFonts w:ascii="Times New Roman" w:hAnsi="Times New Roman" w:cs="Times New Roman"/>
          <w:b/>
          <w:color w:val="000008"/>
          <w:kern w:val="0"/>
          <w:sz w:val="24"/>
        </w:rPr>
        <w:t xml:space="preserve">20221217 </w:t>
      </w:r>
      <w:r>
        <w:rPr>
          <w:rFonts w:ascii="Times New Roman" w:hAnsi="Times New Roman" w:cs="Times New Roman"/>
          <w:b/>
          <w:color w:val="000008"/>
          <w:kern w:val="0"/>
          <w:sz w:val="24"/>
        </w:rPr>
        <w:t>上午</w:t>
      </w:r>
      <w:r>
        <w:rPr>
          <w:rFonts w:ascii="Times New Roman" w:hAnsi="Times New Roman" w:cs="Times New Roman"/>
          <w:b/>
          <w:color w:val="000008"/>
          <w:kern w:val="0"/>
          <w:sz w:val="24"/>
        </w:rPr>
        <w:t xml:space="preserve">- </w:t>
      </w:r>
      <w:r>
        <w:rPr>
          <w:rFonts w:ascii="Times New Roman" w:hAnsi="Times New Roman" w:cs="Times New Roman"/>
          <w:b/>
          <w:color w:val="000008"/>
          <w:kern w:val="0"/>
          <w:sz w:val="24"/>
        </w:rPr>
        <w:t>独立写作</w:t>
      </w:r>
    </w:p>
    <w:p w14:paraId="587596D2" w14:textId="77777777" w:rsidR="001B5DC8" w:rsidRDefault="00000000">
      <w:pPr>
        <w:rPr>
          <w:rFonts w:ascii="Times New Roman" w:hAnsi="Times New Roman" w:cs="Times New Roman"/>
          <w:b/>
          <w:sz w:val="24"/>
        </w:rPr>
      </w:pPr>
      <w:r>
        <w:rPr>
          <w:rFonts w:ascii="Times New Roman" w:hAnsi="Times New Roman" w:cs="Times New Roman"/>
          <w:b/>
          <w:sz w:val="24"/>
        </w:rPr>
        <w:t>A university has money in its budget to do ONE thing to improve its facilities for students: it can either improve the quality of the technology (for example, computers and printers) that it provides for students. OR it can redesign spaces where students hold club meetings and gather with friends in their spare time to make these areas more comfortable and appealing. Which idea do you prefer, and why?</w:t>
      </w:r>
    </w:p>
    <w:p w14:paraId="3227D3BA" w14:textId="77777777" w:rsidR="001B5DC8" w:rsidRDefault="001B5DC8">
      <w:pPr>
        <w:rPr>
          <w:rFonts w:ascii="Times New Roman" w:hAnsi="Times New Roman" w:cs="Times New Roman"/>
          <w:sz w:val="24"/>
        </w:rPr>
      </w:pPr>
    </w:p>
    <w:p w14:paraId="3CF24D74" w14:textId="77777777" w:rsidR="001B5DC8" w:rsidRDefault="00000000">
      <w:pPr>
        <w:rPr>
          <w:rFonts w:ascii="Times New Roman" w:hAnsi="Times New Roman" w:cs="Times New Roman"/>
          <w:b/>
          <w:sz w:val="32"/>
          <w:szCs w:val="32"/>
        </w:rPr>
      </w:pPr>
      <w:r>
        <w:rPr>
          <w:rFonts w:ascii="Times New Roman" w:hAnsi="Times New Roman" w:cs="Times New Roman" w:hint="eastAsia"/>
          <w:b/>
          <w:sz w:val="32"/>
          <w:szCs w:val="32"/>
        </w:rPr>
        <w:t>B</w:t>
      </w:r>
      <w:r>
        <w:rPr>
          <w:rFonts w:ascii="Times New Roman" w:hAnsi="Times New Roman" w:cs="Times New Roman"/>
          <w:b/>
          <w:sz w:val="32"/>
          <w:szCs w:val="32"/>
        </w:rPr>
        <w:t>rainstorm</w:t>
      </w:r>
    </w:p>
    <w:p w14:paraId="36922E89" w14:textId="77777777" w:rsidR="001B5DC8" w:rsidRDefault="001B5DC8">
      <w:pPr>
        <w:rPr>
          <w:rFonts w:ascii="Times New Roman" w:hAnsi="Times New Roman" w:cs="Times New Roman"/>
          <w:b/>
          <w:sz w:val="32"/>
          <w:szCs w:val="32"/>
        </w:rPr>
      </w:pPr>
    </w:p>
    <w:tbl>
      <w:tblPr>
        <w:tblStyle w:val="a7"/>
        <w:tblW w:w="0" w:type="auto"/>
        <w:tblLook w:val="04A0" w:firstRow="1" w:lastRow="0" w:firstColumn="1" w:lastColumn="0" w:noHBand="0" w:noVBand="1"/>
      </w:tblPr>
      <w:tblGrid>
        <w:gridCol w:w="7225"/>
        <w:gridCol w:w="6520"/>
      </w:tblGrid>
      <w:tr w:rsidR="001B5DC8" w14:paraId="6BDA32E2" w14:textId="77777777">
        <w:tc>
          <w:tcPr>
            <w:tcW w:w="7225" w:type="dxa"/>
          </w:tcPr>
          <w:p w14:paraId="21101DFB" w14:textId="77777777" w:rsidR="001B5DC8" w:rsidRDefault="00000000">
            <w:pPr>
              <w:rPr>
                <w:rFonts w:ascii="Times New Roman" w:hAnsi="Times New Roman" w:cs="Times New Roman"/>
                <w:b/>
                <w:sz w:val="32"/>
                <w:szCs w:val="32"/>
              </w:rPr>
            </w:pPr>
            <w:r>
              <w:rPr>
                <w:rFonts w:ascii="Times New Roman" w:hAnsi="Times New Roman" w:cs="Times New Roman"/>
                <w:sz w:val="24"/>
                <w:highlight w:val="yellow"/>
              </w:rPr>
              <w:t>-improve the quality of the technology</w:t>
            </w:r>
          </w:p>
        </w:tc>
        <w:tc>
          <w:tcPr>
            <w:tcW w:w="6520" w:type="dxa"/>
          </w:tcPr>
          <w:p w14:paraId="025AE25B" w14:textId="77777777" w:rsidR="001B5DC8" w:rsidRDefault="00000000">
            <w:pPr>
              <w:rPr>
                <w:rFonts w:ascii="Times New Roman" w:hAnsi="Times New Roman" w:cs="Times New Roman"/>
                <w:sz w:val="24"/>
              </w:rPr>
            </w:pPr>
            <w:r>
              <w:rPr>
                <w:rFonts w:ascii="Times New Roman" w:hAnsi="Times New Roman" w:cs="Times New Roman"/>
                <w:sz w:val="24"/>
                <w:highlight w:val="yellow"/>
              </w:rPr>
              <w:t>-redesign spaces</w:t>
            </w:r>
          </w:p>
          <w:p w14:paraId="73AA6B10" w14:textId="77777777" w:rsidR="001B5DC8" w:rsidRDefault="001B5DC8">
            <w:pPr>
              <w:rPr>
                <w:rFonts w:ascii="Times New Roman" w:hAnsi="Times New Roman" w:cs="Times New Roman"/>
                <w:sz w:val="24"/>
              </w:rPr>
            </w:pPr>
          </w:p>
        </w:tc>
      </w:tr>
      <w:tr w:rsidR="001B5DC8" w14:paraId="73582E78" w14:textId="77777777">
        <w:tc>
          <w:tcPr>
            <w:tcW w:w="7225" w:type="dxa"/>
          </w:tcPr>
          <w:p w14:paraId="2CDEF26D" w14:textId="77777777" w:rsidR="001B5DC8" w:rsidRDefault="00000000">
            <w:pPr>
              <w:rPr>
                <w:rFonts w:ascii="Times New Roman" w:hAnsi="Times New Roman" w:cs="Times New Roman"/>
                <w:sz w:val="24"/>
              </w:rPr>
            </w:pPr>
            <w:r>
              <w:rPr>
                <w:rFonts w:ascii="Times New Roman" w:hAnsi="Times New Roman" w:cs="Times New Roman" w:hint="eastAsia"/>
                <w:sz w:val="24"/>
              </w:rPr>
              <w:t>R</w:t>
            </w:r>
            <w:r>
              <w:rPr>
                <w:rFonts w:ascii="Times New Roman" w:hAnsi="Times New Roman" w:cs="Times New Roman"/>
                <w:sz w:val="24"/>
              </w:rPr>
              <w:t xml:space="preserve">eason 1 </w:t>
            </w:r>
          </w:p>
          <w:p w14:paraId="00070FDA" w14:textId="77777777" w:rsidR="001B5DC8" w:rsidRDefault="001B5DC8">
            <w:pPr>
              <w:rPr>
                <w:rFonts w:ascii="Times New Roman" w:hAnsi="Times New Roman" w:cs="Times New Roman"/>
                <w:sz w:val="24"/>
              </w:rPr>
            </w:pPr>
          </w:p>
          <w:p w14:paraId="29F7BFEA" w14:textId="77777777" w:rsidR="001B5DC8" w:rsidRDefault="001B5DC8">
            <w:pPr>
              <w:rPr>
                <w:rFonts w:ascii="Times New Roman" w:hAnsi="Times New Roman" w:cs="Times New Roman"/>
                <w:sz w:val="24"/>
              </w:rPr>
            </w:pPr>
          </w:p>
        </w:tc>
        <w:tc>
          <w:tcPr>
            <w:tcW w:w="6520" w:type="dxa"/>
          </w:tcPr>
          <w:p w14:paraId="208A43CF" w14:textId="77777777" w:rsidR="001B5DC8" w:rsidRDefault="00000000">
            <w:pPr>
              <w:rPr>
                <w:rFonts w:ascii="Times New Roman" w:hAnsi="Times New Roman" w:cs="Times New Roman"/>
                <w:sz w:val="24"/>
              </w:rPr>
            </w:pPr>
            <w:r>
              <w:rPr>
                <w:rFonts w:ascii="Times New Roman" w:hAnsi="Times New Roman" w:cs="Times New Roman" w:hint="eastAsia"/>
                <w:sz w:val="24"/>
              </w:rPr>
              <w:t>R</w:t>
            </w:r>
            <w:r>
              <w:rPr>
                <w:rFonts w:ascii="Times New Roman" w:hAnsi="Times New Roman" w:cs="Times New Roman"/>
                <w:sz w:val="24"/>
              </w:rPr>
              <w:t xml:space="preserve">eason 1 </w:t>
            </w:r>
          </w:p>
        </w:tc>
      </w:tr>
      <w:tr w:rsidR="001B5DC8" w14:paraId="25753EEB" w14:textId="77777777">
        <w:tc>
          <w:tcPr>
            <w:tcW w:w="7225" w:type="dxa"/>
          </w:tcPr>
          <w:p w14:paraId="18FB9C5F" w14:textId="77777777" w:rsidR="001B5DC8" w:rsidRDefault="00000000">
            <w:pPr>
              <w:rPr>
                <w:rFonts w:ascii="Times New Roman" w:hAnsi="Times New Roman" w:cs="Times New Roman"/>
                <w:sz w:val="24"/>
              </w:rPr>
            </w:pPr>
            <w:r>
              <w:rPr>
                <w:rFonts w:ascii="Times New Roman" w:hAnsi="Times New Roman" w:cs="Times New Roman" w:hint="eastAsia"/>
                <w:sz w:val="24"/>
              </w:rPr>
              <w:t>R</w:t>
            </w:r>
            <w:r>
              <w:rPr>
                <w:rFonts w:ascii="Times New Roman" w:hAnsi="Times New Roman" w:cs="Times New Roman"/>
                <w:sz w:val="24"/>
              </w:rPr>
              <w:t>eason 2</w:t>
            </w:r>
          </w:p>
          <w:p w14:paraId="07AA95D9" w14:textId="77777777" w:rsidR="001B5DC8" w:rsidRDefault="001B5DC8">
            <w:pPr>
              <w:rPr>
                <w:rFonts w:ascii="Times New Roman" w:hAnsi="Times New Roman" w:cs="Times New Roman"/>
                <w:b/>
                <w:sz w:val="32"/>
                <w:szCs w:val="32"/>
              </w:rPr>
            </w:pPr>
          </w:p>
          <w:p w14:paraId="36435530" w14:textId="77777777" w:rsidR="001B5DC8" w:rsidRDefault="001B5DC8">
            <w:pPr>
              <w:rPr>
                <w:rFonts w:ascii="Times New Roman" w:hAnsi="Times New Roman" w:cs="Times New Roman"/>
                <w:b/>
                <w:sz w:val="32"/>
                <w:szCs w:val="32"/>
              </w:rPr>
            </w:pPr>
          </w:p>
        </w:tc>
        <w:tc>
          <w:tcPr>
            <w:tcW w:w="6520" w:type="dxa"/>
          </w:tcPr>
          <w:p w14:paraId="5027E47C" w14:textId="77777777" w:rsidR="001B5DC8" w:rsidRDefault="00000000">
            <w:pPr>
              <w:rPr>
                <w:rFonts w:ascii="Times New Roman" w:hAnsi="Times New Roman" w:cs="Times New Roman"/>
                <w:b/>
                <w:sz w:val="32"/>
                <w:szCs w:val="32"/>
              </w:rPr>
            </w:pPr>
            <w:r>
              <w:rPr>
                <w:rFonts w:ascii="Times New Roman" w:hAnsi="Times New Roman" w:cs="Times New Roman" w:hint="eastAsia"/>
                <w:sz w:val="24"/>
              </w:rPr>
              <w:t>R</w:t>
            </w:r>
            <w:r>
              <w:rPr>
                <w:rFonts w:ascii="Times New Roman" w:hAnsi="Times New Roman" w:cs="Times New Roman"/>
                <w:sz w:val="24"/>
              </w:rPr>
              <w:t>eason 2</w:t>
            </w:r>
          </w:p>
        </w:tc>
      </w:tr>
      <w:tr w:rsidR="001B5DC8" w14:paraId="4427BB1E" w14:textId="77777777">
        <w:tc>
          <w:tcPr>
            <w:tcW w:w="7225" w:type="dxa"/>
          </w:tcPr>
          <w:p w14:paraId="1DFB76FE" w14:textId="77777777" w:rsidR="001B5DC8" w:rsidRDefault="00000000">
            <w:pPr>
              <w:rPr>
                <w:rFonts w:ascii="Times New Roman" w:hAnsi="Times New Roman" w:cs="Times New Roman"/>
                <w:sz w:val="24"/>
              </w:rPr>
            </w:pPr>
            <w:r>
              <w:rPr>
                <w:rFonts w:ascii="Times New Roman" w:hAnsi="Times New Roman" w:cs="Times New Roman" w:hint="eastAsia"/>
                <w:sz w:val="24"/>
              </w:rPr>
              <w:t>R</w:t>
            </w:r>
            <w:r>
              <w:rPr>
                <w:rFonts w:ascii="Times New Roman" w:hAnsi="Times New Roman" w:cs="Times New Roman"/>
                <w:sz w:val="24"/>
              </w:rPr>
              <w:t xml:space="preserve">eason 3 </w:t>
            </w:r>
            <w:r>
              <w:rPr>
                <w:rFonts w:ascii="Times New Roman" w:hAnsi="Times New Roman" w:cs="Times New Roman" w:hint="eastAsia"/>
                <w:sz w:val="24"/>
              </w:rPr>
              <w:t>（</w:t>
            </w:r>
            <w:r>
              <w:rPr>
                <w:rFonts w:ascii="Times New Roman" w:hAnsi="Times New Roman" w:cs="Times New Roman" w:hint="eastAsia"/>
                <w:sz w:val="24"/>
              </w:rPr>
              <w:t>o</w:t>
            </w:r>
            <w:r>
              <w:rPr>
                <w:rFonts w:ascii="Times New Roman" w:hAnsi="Times New Roman" w:cs="Times New Roman"/>
                <w:sz w:val="24"/>
              </w:rPr>
              <w:t>r concession</w:t>
            </w:r>
            <w:r>
              <w:rPr>
                <w:rFonts w:ascii="Times New Roman" w:hAnsi="Times New Roman" w:cs="Times New Roman" w:hint="eastAsia"/>
                <w:sz w:val="24"/>
              </w:rPr>
              <w:t>）</w:t>
            </w:r>
            <w:r>
              <w:rPr>
                <w:rFonts w:ascii="Times New Roman" w:hAnsi="Times New Roman" w:cs="Times New Roman"/>
                <w:sz w:val="24"/>
              </w:rPr>
              <w:t xml:space="preserve"> </w:t>
            </w:r>
          </w:p>
          <w:p w14:paraId="5310BBE6" w14:textId="77777777" w:rsidR="001B5DC8" w:rsidRDefault="001B5DC8">
            <w:pPr>
              <w:rPr>
                <w:rFonts w:ascii="Times New Roman" w:hAnsi="Times New Roman" w:cs="Times New Roman"/>
                <w:b/>
                <w:sz w:val="32"/>
                <w:szCs w:val="32"/>
              </w:rPr>
            </w:pPr>
          </w:p>
          <w:p w14:paraId="4405474A" w14:textId="77777777" w:rsidR="001B5DC8" w:rsidRDefault="001B5DC8">
            <w:pPr>
              <w:rPr>
                <w:rFonts w:ascii="Times New Roman" w:hAnsi="Times New Roman" w:cs="Times New Roman"/>
                <w:b/>
                <w:sz w:val="32"/>
                <w:szCs w:val="32"/>
              </w:rPr>
            </w:pPr>
          </w:p>
        </w:tc>
        <w:tc>
          <w:tcPr>
            <w:tcW w:w="6520" w:type="dxa"/>
          </w:tcPr>
          <w:p w14:paraId="198CA878" w14:textId="77777777" w:rsidR="001B5DC8" w:rsidRDefault="00000000">
            <w:pPr>
              <w:rPr>
                <w:rFonts w:ascii="Times New Roman" w:hAnsi="Times New Roman" w:cs="Times New Roman"/>
                <w:b/>
                <w:sz w:val="32"/>
                <w:szCs w:val="32"/>
              </w:rPr>
            </w:pPr>
            <w:r>
              <w:rPr>
                <w:rFonts w:ascii="Times New Roman" w:hAnsi="Times New Roman" w:cs="Times New Roman" w:hint="eastAsia"/>
                <w:sz w:val="24"/>
              </w:rPr>
              <w:t>R</w:t>
            </w:r>
            <w:r>
              <w:rPr>
                <w:rFonts w:ascii="Times New Roman" w:hAnsi="Times New Roman" w:cs="Times New Roman"/>
                <w:sz w:val="24"/>
              </w:rPr>
              <w:t xml:space="preserve">eason 3 </w:t>
            </w:r>
            <w:r>
              <w:rPr>
                <w:rFonts w:ascii="Times New Roman" w:hAnsi="Times New Roman" w:cs="Times New Roman" w:hint="eastAsia"/>
                <w:sz w:val="24"/>
              </w:rPr>
              <w:t>（</w:t>
            </w:r>
            <w:r>
              <w:rPr>
                <w:rFonts w:ascii="Times New Roman" w:hAnsi="Times New Roman" w:cs="Times New Roman" w:hint="eastAsia"/>
                <w:sz w:val="24"/>
              </w:rPr>
              <w:t>o</w:t>
            </w:r>
            <w:r>
              <w:rPr>
                <w:rFonts w:ascii="Times New Roman" w:hAnsi="Times New Roman" w:cs="Times New Roman"/>
                <w:sz w:val="24"/>
              </w:rPr>
              <w:t>r concession</w:t>
            </w:r>
            <w:r>
              <w:rPr>
                <w:rFonts w:ascii="Times New Roman" w:hAnsi="Times New Roman" w:cs="Times New Roman" w:hint="eastAsia"/>
                <w:sz w:val="24"/>
              </w:rPr>
              <w:t>）</w:t>
            </w:r>
          </w:p>
        </w:tc>
      </w:tr>
    </w:tbl>
    <w:p w14:paraId="4342383A" w14:textId="77777777" w:rsidR="001B5DC8" w:rsidRDefault="00000000">
      <w:pPr>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14:paraId="5E73EA1A" w14:textId="77777777" w:rsidR="001B5DC8" w:rsidRDefault="00000000">
      <w:pPr>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 xml:space="preserve">ample Essay </w:t>
      </w:r>
      <w:r>
        <w:rPr>
          <w:rFonts w:ascii="Times New Roman" w:hAnsi="Times New Roman" w:cs="Times New Roman" w:hint="eastAsia"/>
          <w:sz w:val="24"/>
        </w:rPr>
        <w:t>Analysis</w:t>
      </w:r>
      <w:r>
        <w:rPr>
          <w:rFonts w:ascii="Times New Roman" w:hAnsi="Times New Roman" w:cs="Times New Roman"/>
          <w:sz w:val="24"/>
        </w:rPr>
        <w:t xml:space="preserve"> </w:t>
      </w:r>
    </w:p>
    <w:tbl>
      <w:tblPr>
        <w:tblStyle w:val="a7"/>
        <w:tblW w:w="0" w:type="auto"/>
        <w:tblLook w:val="04A0" w:firstRow="1" w:lastRow="0" w:firstColumn="1" w:lastColumn="0" w:noHBand="0" w:noVBand="1"/>
        <w:tblPrChange w:id="0" w:author="凌" w:date="2023-02-23T15:44:00Z">
          <w:tblPr>
            <w:tblStyle w:val="a7"/>
            <w:tblW w:w="0" w:type="auto"/>
            <w:tblLook w:val="04A0" w:firstRow="1" w:lastRow="0" w:firstColumn="1" w:lastColumn="0" w:noHBand="0" w:noVBand="1"/>
          </w:tblPr>
        </w:tblPrChange>
      </w:tblPr>
      <w:tblGrid>
        <w:gridCol w:w="5430"/>
        <w:gridCol w:w="4261"/>
        <w:gridCol w:w="4257"/>
        <w:tblGridChange w:id="1">
          <w:tblGrid>
            <w:gridCol w:w="5518"/>
            <w:gridCol w:w="4327"/>
            <w:gridCol w:w="4327"/>
          </w:tblGrid>
        </w:tblGridChange>
      </w:tblGrid>
      <w:tr w:rsidR="001B5DC8" w14:paraId="4ADCEC10" w14:textId="77777777" w:rsidTr="001B5DC8">
        <w:tc>
          <w:tcPr>
            <w:tcW w:w="5499" w:type="dxa"/>
            <w:tcPrChange w:id="2" w:author="凌" w:date="2023-02-23T15:44:00Z">
              <w:tcPr>
                <w:tcW w:w="5518" w:type="dxa"/>
              </w:tcPr>
            </w:tcPrChange>
          </w:tcPr>
          <w:p w14:paraId="1FE8C9E7" w14:textId="77777777" w:rsidR="001B5DC8" w:rsidRDefault="001B5DC8">
            <w:pPr>
              <w:rPr>
                <w:rFonts w:ascii="Times New Roman" w:hAnsi="Times New Roman" w:cs="Times New Roman"/>
                <w:sz w:val="24"/>
              </w:rPr>
            </w:pPr>
          </w:p>
          <w:p w14:paraId="40967052" w14:textId="77777777" w:rsidR="001B5DC8" w:rsidRDefault="00000000">
            <w:pPr>
              <w:rPr>
                <w:rFonts w:ascii="Times New Roman" w:hAnsi="Times New Roman" w:cs="Times New Roman"/>
                <w:sz w:val="24"/>
              </w:rPr>
            </w:pPr>
            <w:r>
              <w:rPr>
                <w:rFonts w:ascii="Times New Roman" w:hAnsi="Times New Roman" w:cs="Times New Roman"/>
                <w:sz w:val="24"/>
              </w:rPr>
              <w:t xml:space="preserve">University students are constantly </w:t>
            </w:r>
            <w:r>
              <w:rPr>
                <w:rFonts w:ascii="Times New Roman" w:hAnsi="Times New Roman" w:cs="Times New Roman"/>
                <w:strike/>
                <w:sz w:val="24"/>
              </w:rPr>
              <w:t>appealing</w:t>
            </w:r>
            <w:r>
              <w:rPr>
                <w:rFonts w:ascii="Times New Roman" w:hAnsi="Times New Roman" w:cs="Times New Roman"/>
                <w:sz w:val="24"/>
              </w:rPr>
              <w:t xml:space="preserve"> </w:t>
            </w:r>
            <w:ins w:id="3" w:author="凌" w:date="2023-02-23T18:26:00Z">
              <w:r>
                <w:rPr>
                  <w:rFonts w:ascii="Times New Roman" w:hAnsi="Times New Roman" w:cs="Times New Roman"/>
                  <w:sz w:val="24"/>
                </w:rPr>
                <w:t xml:space="preserve">1. </w:t>
              </w:r>
            </w:ins>
            <w:proofErr w:type="spellStart"/>
            <w:ins w:id="4" w:author="凌" w:date="2023-02-23T09:16:00Z">
              <w:r>
                <w:rPr>
                  <w:rFonts w:ascii="Times New Roman" w:hAnsi="Times New Roman" w:cs="Times New Roman"/>
                  <w:sz w:val="24"/>
                </w:rPr>
                <w:t>fasinated</w:t>
              </w:r>
              <w:proofErr w:type="spellEnd"/>
              <w:r>
                <w:rPr>
                  <w:rFonts w:ascii="Times New Roman" w:hAnsi="Times New Roman" w:cs="Times New Roman"/>
                  <w:sz w:val="24"/>
                </w:rPr>
                <w:t xml:space="preserve"> by/ drawn by/ attracted by </w:t>
              </w:r>
            </w:ins>
            <w:r>
              <w:rPr>
                <w:rFonts w:ascii="Times New Roman" w:hAnsi="Times New Roman" w:cs="Times New Roman"/>
                <w:strike/>
                <w:sz w:val="24"/>
                <w:rPrChange w:id="5" w:author="凌" w:date="2023-02-23T09:17:00Z">
                  <w:rPr>
                    <w:rFonts w:ascii="Times New Roman" w:hAnsi="Times New Roman" w:cs="Times New Roman"/>
                    <w:sz w:val="24"/>
                  </w:rPr>
                </w:rPrChange>
              </w:rPr>
              <w:t xml:space="preserve">for </w:t>
            </w:r>
            <w:r>
              <w:rPr>
                <w:rFonts w:ascii="Times New Roman" w:hAnsi="Times New Roman" w:cs="Times New Roman"/>
                <w:sz w:val="24"/>
              </w:rPr>
              <w:t xml:space="preserve">all sorts of campus improvements. </w:t>
            </w:r>
            <w:ins w:id="6" w:author="凌" w:date="2023-02-23T18:26:00Z">
              <w:r>
                <w:rPr>
                  <w:rFonts w:ascii="Times New Roman" w:hAnsi="Times New Roman" w:cs="Times New Roman"/>
                  <w:sz w:val="24"/>
                </w:rPr>
                <w:t xml:space="preserve">2. </w:t>
              </w:r>
            </w:ins>
            <w:ins w:id="7" w:author="凌" w:date="2023-02-23T18:27:00Z">
              <w:r>
                <w:rPr>
                  <w:rFonts w:ascii="Times New Roman" w:hAnsi="Times New Roman" w:cs="Times New Roman"/>
                  <w:sz w:val="24"/>
                </w:rPr>
                <w:t>句型</w:t>
              </w:r>
            </w:ins>
            <w:del w:id="8" w:author="凌" w:date="2023-02-23T18:26:00Z">
              <w:r>
                <w:rPr>
                  <w:rFonts w:ascii="Times New Roman" w:hAnsi="Times New Roman" w:cs="Times New Roman"/>
                  <w:b/>
                  <w:bCs/>
                  <w:color w:val="FF0000"/>
                  <w:sz w:val="24"/>
                  <w:highlight w:val="cyan"/>
                  <w:rPrChange w:id="9" w:author="凌" w:date="2023-02-23T15:46:00Z">
                    <w:rPr>
                      <w:rFonts w:ascii="Times New Roman" w:hAnsi="Times New Roman" w:cs="Times New Roman"/>
                      <w:sz w:val="24"/>
                    </w:rPr>
                  </w:rPrChange>
                </w:rPr>
                <w:delText xml:space="preserve">Some </w:delText>
              </w:r>
            </w:del>
            <w:r>
              <w:rPr>
                <w:rFonts w:ascii="Times New Roman" w:hAnsi="Times New Roman" w:cs="Times New Roman"/>
                <w:b/>
                <w:bCs/>
                <w:color w:val="FF0000"/>
                <w:sz w:val="24"/>
                <w:highlight w:val="cyan"/>
                <w:rPrChange w:id="10" w:author="凌" w:date="2023-02-23T15:46:00Z">
                  <w:rPr>
                    <w:rFonts w:ascii="Times New Roman" w:hAnsi="Times New Roman" w:cs="Times New Roman"/>
                    <w:sz w:val="24"/>
                  </w:rPr>
                </w:rPrChange>
              </w:rPr>
              <w:t>people believe that</w:t>
            </w:r>
            <w:r>
              <w:rPr>
                <w:rFonts w:ascii="Times New Roman" w:hAnsi="Times New Roman" w:cs="Times New Roman"/>
                <w:sz w:val="24"/>
                <w:highlight w:val="cyan"/>
                <w:rPrChange w:id="11" w:author="凌" w:date="2023-02-23T09:18:00Z">
                  <w:rPr>
                    <w:rFonts w:ascii="Times New Roman" w:hAnsi="Times New Roman" w:cs="Times New Roman"/>
                    <w:sz w:val="24"/>
                  </w:rPr>
                </w:rPrChange>
              </w:rPr>
              <w:t xml:space="preserve"> the university should use its budget to improve the quality of the technological support it provides for students, </w:t>
            </w:r>
            <w:r>
              <w:rPr>
                <w:rFonts w:ascii="Times New Roman" w:hAnsi="Times New Roman" w:cs="Times New Roman"/>
                <w:b/>
                <w:bCs/>
                <w:color w:val="FF0000"/>
                <w:sz w:val="24"/>
                <w:highlight w:val="cyan"/>
                <w:rPrChange w:id="12" w:author="凌" w:date="2023-02-23T15:46:00Z">
                  <w:rPr>
                    <w:rFonts w:ascii="Times New Roman" w:hAnsi="Times New Roman" w:cs="Times New Roman"/>
                    <w:sz w:val="24"/>
                  </w:rPr>
                </w:rPrChange>
              </w:rPr>
              <w:t xml:space="preserve">while others oppose by stating that </w:t>
            </w:r>
            <w:r>
              <w:rPr>
                <w:rFonts w:ascii="Times New Roman" w:hAnsi="Times New Roman" w:cs="Times New Roman"/>
                <w:sz w:val="24"/>
                <w:highlight w:val="cyan"/>
                <w:rPrChange w:id="13" w:author="凌" w:date="2023-02-23T09:18:00Z">
                  <w:rPr>
                    <w:rFonts w:ascii="Times New Roman" w:hAnsi="Times New Roman" w:cs="Times New Roman"/>
                    <w:sz w:val="24"/>
                  </w:rPr>
                </w:rPrChange>
              </w:rPr>
              <w:t xml:space="preserve">the money is better put into the redesign of </w:t>
            </w:r>
            <w:r>
              <w:rPr>
                <w:rFonts w:ascii="Times New Roman" w:hAnsi="Times New Roman" w:cs="Times New Roman"/>
                <w:color w:val="FF0000"/>
                <w:sz w:val="24"/>
                <w:highlight w:val="cyan"/>
                <w:rPrChange w:id="14" w:author="凌" w:date="2023-02-23T15:46:00Z">
                  <w:rPr>
                    <w:rFonts w:ascii="Times New Roman" w:hAnsi="Times New Roman" w:cs="Times New Roman"/>
                    <w:sz w:val="24"/>
                  </w:rPr>
                </w:rPrChange>
              </w:rPr>
              <w:t>recreational spaces</w:t>
            </w:r>
            <w:r>
              <w:rPr>
                <w:rFonts w:ascii="Times New Roman" w:hAnsi="Times New Roman" w:cs="Times New Roman"/>
                <w:sz w:val="24"/>
                <w:highlight w:val="cyan"/>
                <w:rPrChange w:id="15" w:author="凌" w:date="2023-02-23T09:18:00Z">
                  <w:rPr>
                    <w:rFonts w:ascii="Times New Roman" w:hAnsi="Times New Roman" w:cs="Times New Roman"/>
                    <w:sz w:val="24"/>
                  </w:rPr>
                </w:rPrChange>
              </w:rPr>
              <w:t xml:space="preserve"> for students to organize activities and club gatherings.</w:t>
            </w:r>
            <w:r>
              <w:rPr>
                <w:rFonts w:ascii="Times New Roman" w:hAnsi="Times New Roman" w:cs="Times New Roman"/>
                <w:sz w:val="24"/>
              </w:rPr>
              <w:t xml:space="preserve"> </w:t>
            </w:r>
            <w:r>
              <w:rPr>
                <w:rFonts w:ascii="Times New Roman" w:hAnsi="Times New Roman" w:cs="Times New Roman"/>
                <w:b/>
                <w:bCs/>
                <w:sz w:val="24"/>
                <w:highlight w:val="lightGray"/>
                <w:rPrChange w:id="16" w:author="凌" w:date="2023-02-23T15:46:00Z">
                  <w:rPr>
                    <w:rFonts w:ascii="Times New Roman" w:hAnsi="Times New Roman" w:cs="Times New Roman"/>
                    <w:sz w:val="24"/>
                  </w:rPr>
                </w:rPrChange>
              </w:rPr>
              <w:t xml:space="preserve">From my perspective, </w:t>
            </w:r>
            <w:r>
              <w:rPr>
                <w:rFonts w:ascii="Times New Roman" w:hAnsi="Times New Roman" w:cs="Times New Roman"/>
                <w:sz w:val="24"/>
                <w:highlight w:val="lightGray"/>
                <w:rPrChange w:id="17" w:author="凌" w:date="2023-02-23T09:18:00Z">
                  <w:rPr>
                    <w:rFonts w:ascii="Times New Roman" w:hAnsi="Times New Roman" w:cs="Times New Roman"/>
                    <w:sz w:val="24"/>
                  </w:rPr>
                </w:rPrChange>
              </w:rPr>
              <w:t>the university should do better to invest in the improvement of technology.</w:t>
            </w:r>
          </w:p>
        </w:tc>
        <w:tc>
          <w:tcPr>
            <w:tcW w:w="4312" w:type="dxa"/>
            <w:tcPrChange w:id="18" w:author="凌" w:date="2023-02-23T15:44:00Z">
              <w:tcPr>
                <w:tcW w:w="4327" w:type="dxa"/>
              </w:tcPr>
            </w:tcPrChange>
          </w:tcPr>
          <w:p w14:paraId="665FC59D" w14:textId="77777777" w:rsidR="001B5DC8" w:rsidRDefault="00000000">
            <w:pPr>
              <w:rPr>
                <w:ins w:id="19" w:author="凌" w:date="2023-02-23T18:30:00Z"/>
                <w:rFonts w:ascii="Times New Roman" w:hAnsi="Times New Roman" w:cs="Times New Roman"/>
                <w:sz w:val="24"/>
              </w:rPr>
            </w:pPr>
            <w:ins w:id="20" w:author="凌" w:date="2023-02-23T15:44:00Z">
              <w:r>
                <w:rPr>
                  <w:rFonts w:ascii="Times New Roman" w:hAnsi="Times New Roman" w:cs="Times New Roman"/>
                  <w:sz w:val="24"/>
                </w:rPr>
                <w:t xml:space="preserve">Words and Expressions: </w:t>
              </w:r>
            </w:ins>
          </w:p>
          <w:p w14:paraId="032D1159" w14:textId="77777777" w:rsidR="001B5DC8" w:rsidRDefault="00000000">
            <w:pPr>
              <w:rPr>
                <w:ins w:id="21" w:author="凌" w:date="2023-02-23T18:30:00Z"/>
                <w:rFonts w:ascii="Times New Roman" w:hAnsi="Times New Roman" w:cs="Times New Roman"/>
                <w:sz w:val="24"/>
              </w:rPr>
            </w:pPr>
            <w:ins w:id="22" w:author="凌" w:date="2023-02-23T18:30:00Z">
              <w:r>
                <w:rPr>
                  <w:rFonts w:ascii="Times New Roman" w:hAnsi="Times New Roman" w:cs="Times New Roman"/>
                  <w:sz w:val="24"/>
                </w:rPr>
                <w:t>1.</w:t>
              </w:r>
            </w:ins>
          </w:p>
          <w:p w14:paraId="72FF39BA" w14:textId="77777777" w:rsidR="001B5DC8" w:rsidRDefault="00000000">
            <w:pPr>
              <w:rPr>
                <w:ins w:id="23" w:author="凌" w:date="2023-02-23T18:30:00Z"/>
                <w:rFonts w:ascii="Times New Roman" w:hAnsi="Times New Roman" w:cs="Times New Roman"/>
                <w:sz w:val="24"/>
              </w:rPr>
            </w:pPr>
            <w:ins w:id="24" w:author="凌" w:date="2023-02-23T18:30:00Z">
              <w:r>
                <w:rPr>
                  <w:rFonts w:ascii="Times New Roman" w:hAnsi="Times New Roman" w:cs="Times New Roman"/>
                  <w:sz w:val="24"/>
                </w:rPr>
                <w:t>2.</w:t>
              </w:r>
            </w:ins>
          </w:p>
          <w:p w14:paraId="44568FD4" w14:textId="77777777" w:rsidR="001B5DC8" w:rsidRDefault="001B5DC8">
            <w:pPr>
              <w:rPr>
                <w:rFonts w:ascii="Times New Roman" w:hAnsi="Times New Roman" w:cs="Times New Roman"/>
                <w:sz w:val="24"/>
              </w:rPr>
            </w:pPr>
          </w:p>
        </w:tc>
        <w:tc>
          <w:tcPr>
            <w:tcW w:w="4312" w:type="dxa"/>
            <w:tcPrChange w:id="25" w:author="凌" w:date="2023-02-23T15:44:00Z">
              <w:tcPr>
                <w:tcW w:w="4327" w:type="dxa"/>
              </w:tcPr>
            </w:tcPrChange>
          </w:tcPr>
          <w:p w14:paraId="47D8A124" w14:textId="77777777" w:rsidR="001B5DC8" w:rsidRDefault="001B5DC8">
            <w:pPr>
              <w:rPr>
                <w:rFonts w:ascii="Times New Roman" w:hAnsi="Times New Roman" w:cs="Times New Roman"/>
                <w:sz w:val="24"/>
              </w:rPr>
            </w:pPr>
          </w:p>
          <w:p w14:paraId="5CAAB5D9" w14:textId="77777777" w:rsidR="001B5DC8" w:rsidRDefault="001B5DC8">
            <w:pPr>
              <w:autoSpaceDE w:val="0"/>
              <w:autoSpaceDN w:val="0"/>
              <w:adjustRightInd w:val="0"/>
              <w:jc w:val="left"/>
              <w:rPr>
                <w:rFonts w:ascii="Times New Roman" w:hAnsi="Times New Roman" w:cs="Times New Roman"/>
                <w:kern w:val="0"/>
                <w:szCs w:val="21"/>
              </w:rPr>
            </w:pPr>
          </w:p>
          <w:p w14:paraId="1C0F2285" w14:textId="77777777" w:rsidR="001B5DC8" w:rsidRDefault="00000000">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 xml:space="preserve">1. Does the introduction have an effective hook? </w:t>
            </w:r>
          </w:p>
          <w:p w14:paraId="0BAC163F" w14:textId="77777777" w:rsidR="001B5DC8" w:rsidRDefault="00000000">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Underline it and write another one.</w:t>
            </w:r>
          </w:p>
          <w:p w14:paraId="63DE1EC4" w14:textId="77777777" w:rsidR="001B5DC8" w:rsidRDefault="001B5DC8">
            <w:pPr>
              <w:autoSpaceDE w:val="0"/>
              <w:autoSpaceDN w:val="0"/>
              <w:adjustRightInd w:val="0"/>
              <w:jc w:val="left"/>
              <w:rPr>
                <w:rFonts w:ascii="Times New Roman" w:hAnsi="Times New Roman" w:cs="Times New Roman"/>
                <w:kern w:val="0"/>
                <w:szCs w:val="21"/>
              </w:rPr>
            </w:pPr>
          </w:p>
          <w:p w14:paraId="5B4F21AA" w14:textId="77777777" w:rsidR="001B5DC8" w:rsidRDefault="001B5DC8">
            <w:pPr>
              <w:autoSpaceDE w:val="0"/>
              <w:autoSpaceDN w:val="0"/>
              <w:adjustRightInd w:val="0"/>
              <w:jc w:val="left"/>
              <w:rPr>
                <w:rFonts w:ascii="Times New Roman" w:hAnsi="Times New Roman" w:cs="Times New Roman"/>
                <w:kern w:val="0"/>
                <w:szCs w:val="21"/>
              </w:rPr>
            </w:pPr>
          </w:p>
          <w:p w14:paraId="05CB5625" w14:textId="77777777" w:rsidR="001B5DC8" w:rsidRDefault="00000000">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2. Is the thesis statement clear?</w:t>
            </w:r>
          </w:p>
          <w:p w14:paraId="64B485AF" w14:textId="77777777" w:rsidR="001B5DC8" w:rsidRDefault="00000000">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If yes, what is it?</w:t>
            </w:r>
          </w:p>
          <w:p w14:paraId="7C7965E9" w14:textId="77777777" w:rsidR="001B5DC8" w:rsidRDefault="001B5DC8">
            <w:pPr>
              <w:autoSpaceDE w:val="0"/>
              <w:autoSpaceDN w:val="0"/>
              <w:adjustRightInd w:val="0"/>
              <w:jc w:val="left"/>
              <w:rPr>
                <w:rFonts w:ascii="Times New Roman" w:hAnsi="Times New Roman" w:cs="Times New Roman"/>
                <w:kern w:val="0"/>
                <w:szCs w:val="21"/>
              </w:rPr>
            </w:pPr>
          </w:p>
          <w:p w14:paraId="58478598" w14:textId="77777777" w:rsidR="001B5DC8" w:rsidRDefault="001B5DC8">
            <w:pPr>
              <w:rPr>
                <w:rFonts w:ascii="Times New Roman" w:hAnsi="Times New Roman" w:cs="Times New Roman"/>
                <w:sz w:val="24"/>
              </w:rPr>
            </w:pPr>
          </w:p>
        </w:tc>
      </w:tr>
    </w:tbl>
    <w:p w14:paraId="18590578" w14:textId="77777777" w:rsidR="001B5DC8" w:rsidRDefault="001B5DC8">
      <w:pPr>
        <w:rPr>
          <w:rFonts w:ascii="Times New Roman" w:hAnsi="Times New Roman" w:cs="Times New Roman"/>
          <w:sz w:val="24"/>
        </w:rPr>
      </w:pPr>
    </w:p>
    <w:p w14:paraId="2A339666" w14:textId="77777777" w:rsidR="001B5DC8" w:rsidRDefault="001B5DC8">
      <w:pPr>
        <w:rPr>
          <w:rFonts w:ascii="Times New Roman" w:hAnsi="Times New Roman" w:cs="Times New Roman"/>
          <w:sz w:val="24"/>
        </w:rPr>
      </w:pPr>
    </w:p>
    <w:p w14:paraId="181D9DAD" w14:textId="77777777" w:rsidR="001B5DC8" w:rsidRDefault="001B5DC8">
      <w:pPr>
        <w:ind w:firstLineChars="250" w:firstLine="600"/>
        <w:rPr>
          <w:rFonts w:ascii="Times New Roman" w:hAnsi="Times New Roman" w:cs="Times New Roman"/>
          <w:sz w:val="24"/>
        </w:rPr>
      </w:pPr>
    </w:p>
    <w:tbl>
      <w:tblPr>
        <w:tblStyle w:val="a7"/>
        <w:tblW w:w="0" w:type="auto"/>
        <w:tblLook w:val="04A0" w:firstRow="1" w:lastRow="0" w:firstColumn="1" w:lastColumn="0" w:noHBand="0" w:noVBand="1"/>
        <w:tblPrChange w:id="26" w:author="凌" w:date="2023-02-23T15:45:00Z">
          <w:tblPr>
            <w:tblStyle w:val="a7"/>
            <w:tblW w:w="0" w:type="auto"/>
            <w:tblLook w:val="04A0" w:firstRow="1" w:lastRow="0" w:firstColumn="1" w:lastColumn="0" w:noHBand="0" w:noVBand="1"/>
          </w:tblPr>
        </w:tblPrChange>
      </w:tblPr>
      <w:tblGrid>
        <w:gridCol w:w="5493"/>
        <w:gridCol w:w="4229"/>
        <w:gridCol w:w="4226"/>
        <w:tblGridChange w:id="27">
          <w:tblGrid>
            <w:gridCol w:w="5581"/>
            <w:gridCol w:w="4296"/>
            <w:gridCol w:w="4296"/>
          </w:tblGrid>
        </w:tblGridChange>
      </w:tblGrid>
      <w:tr w:rsidR="001B5DC8" w14:paraId="03982D9F" w14:textId="77777777" w:rsidTr="001B5DC8">
        <w:tc>
          <w:tcPr>
            <w:tcW w:w="5561" w:type="dxa"/>
            <w:tcPrChange w:id="28" w:author="凌" w:date="2023-02-23T15:45:00Z">
              <w:tcPr>
                <w:tcW w:w="5581" w:type="dxa"/>
              </w:tcPr>
            </w:tcPrChange>
          </w:tcPr>
          <w:p w14:paraId="4336A86D" w14:textId="77777777" w:rsidR="001B5DC8" w:rsidRDefault="001B5DC8">
            <w:pPr>
              <w:rPr>
                <w:rFonts w:ascii="Times New Roman" w:hAnsi="Times New Roman" w:cs="Times New Roman"/>
                <w:sz w:val="24"/>
              </w:rPr>
            </w:pPr>
          </w:p>
          <w:p w14:paraId="22E82861" w14:textId="77777777" w:rsidR="001B5DC8" w:rsidRDefault="00000000">
            <w:pPr>
              <w:rPr>
                <w:del w:id="29" w:author="凌" w:date="2023-02-23T15:49:00Z"/>
                <w:rFonts w:ascii="Times New Roman" w:hAnsi="Times New Roman" w:cs="Times New Roman"/>
                <w:sz w:val="24"/>
              </w:rPr>
            </w:pPr>
            <w:r>
              <w:rPr>
                <w:rFonts w:ascii="Times New Roman" w:hAnsi="Times New Roman" w:cs="Times New Roman"/>
                <w:b/>
                <w:bCs/>
                <w:sz w:val="24"/>
                <w:rPrChange w:id="30" w:author="凌" w:date="2023-02-23T09:19:00Z">
                  <w:rPr>
                    <w:rFonts w:ascii="Times New Roman" w:hAnsi="Times New Roman" w:cs="Times New Roman"/>
                    <w:sz w:val="24"/>
                  </w:rPr>
                </w:rPrChange>
              </w:rPr>
              <w:t xml:space="preserve">First and foremost, the upgrading of technological support will prove to </w:t>
            </w:r>
            <w:ins w:id="31" w:author="凌" w:date="2023-02-23T18:27:00Z">
              <w:r>
                <w:rPr>
                  <w:rFonts w:ascii="Times New Roman" w:hAnsi="Times New Roman" w:cs="Times New Roman"/>
                  <w:b/>
                  <w:bCs/>
                  <w:sz w:val="24"/>
                </w:rPr>
                <w:t xml:space="preserve">3. </w:t>
              </w:r>
            </w:ins>
            <w:r>
              <w:rPr>
                <w:rFonts w:ascii="Times New Roman" w:hAnsi="Times New Roman" w:cs="Times New Roman"/>
                <w:b/>
                <w:bCs/>
                <w:sz w:val="24"/>
                <w:rPrChange w:id="32" w:author="凌" w:date="2023-02-23T09:19:00Z">
                  <w:rPr>
                    <w:rFonts w:ascii="Times New Roman" w:hAnsi="Times New Roman" w:cs="Times New Roman"/>
                    <w:sz w:val="24"/>
                  </w:rPr>
                </w:rPrChange>
              </w:rPr>
              <w:t>make</w:t>
            </w:r>
            <w:ins w:id="33" w:author="凌" w:date="2023-02-23T15:46:00Z">
              <w:r>
                <w:rPr>
                  <w:rFonts w:ascii="Times New Roman" w:hAnsi="Times New Roman" w:cs="Times New Roman"/>
                  <w:b/>
                  <w:bCs/>
                  <w:sz w:val="24"/>
                </w:rPr>
                <w:t>/ render</w:t>
              </w:r>
            </w:ins>
            <w:r>
              <w:rPr>
                <w:rFonts w:ascii="Times New Roman" w:hAnsi="Times New Roman" w:cs="Times New Roman"/>
                <w:b/>
                <w:bCs/>
                <w:sz w:val="24"/>
                <w:rPrChange w:id="34" w:author="凌" w:date="2023-02-23T09:19:00Z">
                  <w:rPr>
                    <w:rFonts w:ascii="Times New Roman" w:hAnsi="Times New Roman" w:cs="Times New Roman"/>
                    <w:sz w:val="24"/>
                  </w:rPr>
                </w:rPrChange>
              </w:rPr>
              <w:t xml:space="preserve"> student life more </w:t>
            </w:r>
            <w:r>
              <w:rPr>
                <w:rFonts w:ascii="Times New Roman" w:hAnsi="Times New Roman" w:cs="Times New Roman"/>
                <w:b/>
                <w:bCs/>
                <w:sz w:val="24"/>
                <w:highlight w:val="cyan"/>
                <w:rPrChange w:id="35" w:author="凌" w:date="2023-02-23T09:19:00Z">
                  <w:rPr>
                    <w:rFonts w:ascii="Times New Roman" w:hAnsi="Times New Roman" w:cs="Times New Roman"/>
                    <w:sz w:val="24"/>
                  </w:rPr>
                </w:rPrChange>
              </w:rPr>
              <w:t>convenient</w:t>
            </w:r>
            <w:r>
              <w:rPr>
                <w:rFonts w:ascii="Times New Roman" w:hAnsi="Times New Roman" w:cs="Times New Roman"/>
                <w:b/>
                <w:bCs/>
                <w:sz w:val="24"/>
                <w:rPrChange w:id="36" w:author="凌" w:date="2023-02-23T09:19:00Z">
                  <w:rPr>
                    <w:rFonts w:ascii="Times New Roman" w:hAnsi="Times New Roman" w:cs="Times New Roman"/>
                    <w:sz w:val="24"/>
                  </w:rPr>
                </w:rPrChange>
              </w:rPr>
              <w:t xml:space="preserve">. </w:t>
            </w:r>
            <w:r>
              <w:rPr>
                <w:rFonts w:ascii="Times New Roman" w:hAnsi="Times New Roman" w:cs="Times New Roman"/>
                <w:sz w:val="24"/>
              </w:rPr>
              <w:t>Evidently, technology such as computers, printers, and laboratory</w:t>
            </w:r>
            <w:r>
              <w:rPr>
                <w:rFonts w:ascii="Times New Roman" w:hAnsi="Times New Roman" w:cs="Times New Roman" w:hint="eastAsia"/>
                <w:sz w:val="24"/>
              </w:rPr>
              <w:t xml:space="preserve"> </w:t>
            </w:r>
            <w:r>
              <w:rPr>
                <w:rFonts w:ascii="Times New Roman" w:hAnsi="Times New Roman" w:cs="Times New Roman"/>
                <w:sz w:val="24"/>
              </w:rPr>
              <w:t xml:space="preserve">equipment are essential to support student life </w:t>
            </w:r>
            <w:ins w:id="37" w:author="凌" w:date="2023-02-23T18:27:00Z">
              <w:r>
                <w:rPr>
                  <w:rFonts w:ascii="Times New Roman" w:hAnsi="Times New Roman" w:cs="Times New Roman"/>
                  <w:sz w:val="24"/>
                </w:rPr>
                <w:t xml:space="preserve">4. </w:t>
              </w:r>
            </w:ins>
            <w:r>
              <w:rPr>
                <w:rFonts w:ascii="Times New Roman" w:hAnsi="Times New Roman" w:cs="Times New Roman"/>
                <w:color w:val="FF0000"/>
                <w:sz w:val="24"/>
                <w:rPrChange w:id="38" w:author="凌" w:date="2023-02-23T15:47:00Z">
                  <w:rPr>
                    <w:rFonts w:ascii="Times New Roman" w:hAnsi="Times New Roman" w:cs="Times New Roman"/>
                    <w:sz w:val="24"/>
                  </w:rPr>
                </w:rPrChange>
              </w:rPr>
              <w:t>in this era of rapid development</w:t>
            </w:r>
            <w:r>
              <w:rPr>
                <w:rFonts w:ascii="Times New Roman" w:hAnsi="Times New Roman" w:cs="Times New Roman"/>
                <w:sz w:val="24"/>
              </w:rPr>
              <w:t>. Students</w:t>
            </w:r>
            <w:r>
              <w:rPr>
                <w:rFonts w:ascii="Times New Roman" w:hAnsi="Times New Roman" w:cs="Times New Roman" w:hint="eastAsia"/>
                <w:sz w:val="24"/>
              </w:rPr>
              <w:t xml:space="preserve"> </w:t>
            </w:r>
            <w:r>
              <w:rPr>
                <w:rFonts w:ascii="Times New Roman" w:hAnsi="Times New Roman" w:cs="Times New Roman"/>
                <w:sz w:val="24"/>
              </w:rPr>
              <w:t xml:space="preserve">will need school computers </w:t>
            </w:r>
            <w:r>
              <w:rPr>
                <w:rFonts w:ascii="Times New Roman" w:hAnsi="Times New Roman" w:cs="Times New Roman"/>
                <w:sz w:val="24"/>
                <w:highlight w:val="cyan"/>
                <w:rPrChange w:id="39" w:author="凌" w:date="2023-02-23T09:20:00Z">
                  <w:rPr>
                    <w:rFonts w:ascii="Times New Roman" w:hAnsi="Times New Roman" w:cs="Times New Roman"/>
                    <w:sz w:val="24"/>
                  </w:rPr>
                </w:rPrChange>
              </w:rPr>
              <w:t xml:space="preserve">for </w:t>
            </w:r>
            <w:ins w:id="40" w:author="凌" w:date="2023-02-23T18:27:00Z">
              <w:r>
                <w:rPr>
                  <w:rFonts w:ascii="Times New Roman" w:hAnsi="Times New Roman" w:cs="Times New Roman"/>
                  <w:sz w:val="24"/>
                  <w:highlight w:val="cyan"/>
                </w:rPr>
                <w:t xml:space="preserve">5. </w:t>
              </w:r>
            </w:ins>
            <w:r>
              <w:rPr>
                <w:rFonts w:ascii="Times New Roman" w:hAnsi="Times New Roman" w:cs="Times New Roman"/>
                <w:color w:val="FF0000"/>
                <w:sz w:val="24"/>
                <w:highlight w:val="cyan"/>
                <w:rPrChange w:id="41" w:author="凌" w:date="2023-02-23T15:47:00Z">
                  <w:rPr>
                    <w:rFonts w:ascii="Times New Roman" w:hAnsi="Times New Roman" w:cs="Times New Roman"/>
                    <w:sz w:val="24"/>
                  </w:rPr>
                </w:rPrChange>
              </w:rPr>
              <w:t>access to</w:t>
            </w:r>
            <w:r>
              <w:rPr>
                <w:rFonts w:ascii="Times New Roman" w:hAnsi="Times New Roman" w:cs="Times New Roman"/>
                <w:sz w:val="24"/>
                <w:highlight w:val="cyan"/>
                <w:rPrChange w:id="42" w:author="凌" w:date="2023-02-23T09:20:00Z">
                  <w:rPr>
                    <w:rFonts w:ascii="Times New Roman" w:hAnsi="Times New Roman" w:cs="Times New Roman"/>
                    <w:sz w:val="24"/>
                  </w:rPr>
                </w:rPrChange>
              </w:rPr>
              <w:t xml:space="preserve"> the school website to check for the latest </w:t>
            </w:r>
            <w:r>
              <w:rPr>
                <w:rFonts w:ascii="Times New Roman" w:hAnsi="Times New Roman" w:cs="Times New Roman"/>
                <w:sz w:val="24"/>
                <w:highlight w:val="cyan"/>
                <w:rPrChange w:id="43" w:author="凌" w:date="2023-02-23T09:20:00Z">
                  <w:rPr>
                    <w:rFonts w:ascii="Times New Roman" w:hAnsi="Times New Roman" w:cs="Times New Roman"/>
                    <w:sz w:val="24"/>
                  </w:rPr>
                </w:rPrChange>
              </w:rPr>
              <w:lastRenderedPageBreak/>
              <w:t xml:space="preserve">information and </w:t>
            </w:r>
            <w:ins w:id="44" w:author="凌" w:date="2023-02-23T18:27:00Z">
              <w:r>
                <w:rPr>
                  <w:rFonts w:ascii="Times New Roman" w:hAnsi="Times New Roman" w:cs="Times New Roman"/>
                  <w:sz w:val="24"/>
                  <w:highlight w:val="cyan"/>
                </w:rPr>
                <w:t xml:space="preserve">6. </w:t>
              </w:r>
            </w:ins>
            <w:r>
              <w:rPr>
                <w:rFonts w:ascii="Times New Roman" w:hAnsi="Times New Roman" w:cs="Times New Roman"/>
                <w:color w:val="FF0000"/>
                <w:sz w:val="24"/>
                <w:highlight w:val="cyan"/>
                <w:rPrChange w:id="45" w:author="凌" w:date="2023-02-23T15:47:00Z">
                  <w:rPr>
                    <w:rFonts w:ascii="Times New Roman" w:hAnsi="Times New Roman" w:cs="Times New Roman"/>
                    <w:sz w:val="24"/>
                  </w:rPr>
                </w:rPrChange>
              </w:rPr>
              <w:t>run an assortment of errands</w:t>
            </w:r>
            <w:r>
              <w:rPr>
                <w:rFonts w:ascii="Times New Roman" w:hAnsi="Times New Roman" w:cs="Times New Roman"/>
                <w:sz w:val="24"/>
              </w:rPr>
              <w:t>, and the p</w:t>
            </w:r>
            <w:r>
              <w:rPr>
                <w:rFonts w:ascii="Times New Roman" w:hAnsi="Times New Roman" w:cs="Times New Roman"/>
                <w:sz w:val="24"/>
                <w:highlight w:val="cyan"/>
                <w:rPrChange w:id="46" w:author="凌" w:date="2023-02-23T09:20:00Z">
                  <w:rPr>
                    <w:rFonts w:ascii="Times New Roman" w:hAnsi="Times New Roman" w:cs="Times New Roman"/>
                    <w:sz w:val="24"/>
                  </w:rPr>
                </w:rPrChange>
              </w:rPr>
              <w:t xml:space="preserve">rinter </w:t>
            </w:r>
            <w:ins w:id="47" w:author="凌" w:date="2023-02-23T18:27:00Z">
              <w:r>
                <w:rPr>
                  <w:rFonts w:ascii="Times New Roman" w:hAnsi="Times New Roman" w:cs="Times New Roman"/>
                  <w:sz w:val="24"/>
                  <w:highlight w:val="cyan"/>
                </w:rPr>
                <w:t xml:space="preserve">7. </w:t>
              </w:r>
            </w:ins>
            <w:r>
              <w:rPr>
                <w:rFonts w:ascii="Times New Roman" w:hAnsi="Times New Roman" w:cs="Times New Roman"/>
                <w:color w:val="FF0000"/>
                <w:sz w:val="24"/>
                <w:highlight w:val="cyan"/>
                <w:rPrChange w:id="48" w:author="凌" w:date="2023-02-23T15:47:00Z">
                  <w:rPr>
                    <w:rFonts w:ascii="Times New Roman" w:hAnsi="Times New Roman" w:cs="Times New Roman"/>
                    <w:sz w:val="24"/>
                  </w:rPr>
                </w:rPrChange>
              </w:rPr>
              <w:t>sees</w:t>
            </w:r>
            <w:ins w:id="49" w:author="凌" w:date="2023-02-23T15:47:00Z">
              <w:r>
                <w:rPr>
                  <w:rFonts w:ascii="Times New Roman" w:hAnsi="Times New Roman" w:cs="Times New Roman"/>
                  <w:color w:val="FF0000"/>
                  <w:sz w:val="24"/>
                  <w:highlight w:val="cyan"/>
                </w:rPr>
                <w:t>/ witnesses</w:t>
              </w:r>
            </w:ins>
            <w:r>
              <w:rPr>
                <w:rFonts w:ascii="Times New Roman" w:hAnsi="Times New Roman" w:cs="Times New Roman"/>
                <w:color w:val="FF0000"/>
                <w:sz w:val="24"/>
                <w:highlight w:val="cyan"/>
                <w:rPrChange w:id="50" w:author="凌" w:date="2023-02-23T15:47:00Z">
                  <w:rPr>
                    <w:rFonts w:ascii="Times New Roman" w:hAnsi="Times New Roman" w:cs="Times New Roman"/>
                    <w:sz w:val="24"/>
                  </w:rPr>
                </w:rPrChange>
              </w:rPr>
              <w:t xml:space="preserve"> </w:t>
            </w:r>
            <w:r>
              <w:rPr>
                <w:rFonts w:ascii="Times New Roman" w:hAnsi="Times New Roman" w:cs="Times New Roman"/>
                <w:sz w:val="24"/>
                <w:highlight w:val="cyan"/>
                <w:rPrChange w:id="51" w:author="凌" w:date="2023-02-23T09:20:00Z">
                  <w:rPr>
                    <w:rFonts w:ascii="Times New Roman" w:hAnsi="Times New Roman" w:cs="Times New Roman"/>
                    <w:sz w:val="24"/>
                  </w:rPr>
                </w:rPrChange>
              </w:rPr>
              <w:t xml:space="preserve">frequent usage by students </w:t>
            </w:r>
            <w:ins w:id="52" w:author="凌" w:date="2023-02-23T18:27:00Z">
              <w:r>
                <w:rPr>
                  <w:rFonts w:ascii="Times New Roman" w:hAnsi="Times New Roman" w:cs="Times New Roman"/>
                  <w:sz w:val="24"/>
                  <w:highlight w:val="cyan"/>
                </w:rPr>
                <w:t xml:space="preserve">8. </w:t>
              </w:r>
              <w:r>
                <w:rPr>
                  <w:rFonts w:ascii="Times New Roman" w:hAnsi="Times New Roman" w:cs="Times New Roman"/>
                  <w:sz w:val="24"/>
                  <w:highlight w:val="cyan"/>
                </w:rPr>
                <w:t>语法结构：</w:t>
              </w:r>
            </w:ins>
            <w:r>
              <w:rPr>
                <w:rFonts w:ascii="Times New Roman" w:hAnsi="Times New Roman" w:cs="Times New Roman"/>
                <w:b/>
                <w:bCs/>
                <w:color w:val="FF0000"/>
                <w:sz w:val="24"/>
                <w:highlight w:val="cyan"/>
                <w:u w:val="single"/>
                <w:rPrChange w:id="53" w:author="凌" w:date="2023-02-23T15:47:00Z">
                  <w:rPr>
                    <w:rFonts w:ascii="Times New Roman" w:hAnsi="Times New Roman" w:cs="Times New Roman"/>
                    <w:sz w:val="24"/>
                  </w:rPr>
                </w:rPrChange>
              </w:rPr>
              <w:t>hoping</w:t>
            </w:r>
            <w:r>
              <w:rPr>
                <w:rFonts w:ascii="Times New Roman" w:hAnsi="Times New Roman" w:cs="Times New Roman"/>
                <w:sz w:val="24"/>
                <w:highlight w:val="cyan"/>
                <w:rPrChange w:id="54" w:author="凌" w:date="2023-02-23T09:20:00Z">
                  <w:rPr>
                    <w:rFonts w:ascii="Times New Roman" w:hAnsi="Times New Roman" w:cs="Times New Roman"/>
                    <w:sz w:val="24"/>
                  </w:rPr>
                </w:rPrChange>
              </w:rPr>
              <w:t xml:space="preserve"> to complete </w:t>
            </w:r>
            <w:ins w:id="55" w:author="凌" w:date="2023-02-23T18:31:00Z">
              <w:r>
                <w:rPr>
                  <w:rFonts w:ascii="Times New Roman" w:hAnsi="Times New Roman" w:cs="Times New Roman"/>
                  <w:sz w:val="24"/>
                  <w:highlight w:val="cyan"/>
                </w:rPr>
                <w:t xml:space="preserve">9. </w:t>
              </w:r>
            </w:ins>
            <w:r>
              <w:rPr>
                <w:rFonts w:ascii="Times New Roman" w:hAnsi="Times New Roman" w:cs="Times New Roman"/>
                <w:color w:val="FF0000"/>
                <w:sz w:val="24"/>
                <w:highlight w:val="cyan"/>
                <w:rPrChange w:id="56" w:author="凌" w:date="2023-02-23T18:31:00Z">
                  <w:rPr>
                    <w:rFonts w:ascii="Times New Roman" w:hAnsi="Times New Roman" w:cs="Times New Roman"/>
                    <w:sz w:val="24"/>
                  </w:rPr>
                </w:rPrChange>
              </w:rPr>
              <w:t xml:space="preserve">off-line </w:t>
            </w:r>
            <w:r>
              <w:rPr>
                <w:rFonts w:ascii="Times New Roman" w:hAnsi="Times New Roman" w:cs="Times New Roman"/>
                <w:sz w:val="24"/>
                <w:highlight w:val="cyan"/>
                <w:rPrChange w:id="57" w:author="凌" w:date="2023-02-23T09:20:00Z">
                  <w:rPr>
                    <w:rFonts w:ascii="Times New Roman" w:hAnsi="Times New Roman" w:cs="Times New Roman"/>
                    <w:sz w:val="24"/>
                  </w:rPr>
                </w:rPrChange>
              </w:rPr>
              <w:t>assessments and paperwork</w:t>
            </w:r>
            <w:r>
              <w:rPr>
                <w:rFonts w:ascii="Times New Roman" w:hAnsi="Times New Roman" w:cs="Times New Roman"/>
                <w:sz w:val="24"/>
              </w:rPr>
              <w:t xml:space="preserve">. </w:t>
            </w:r>
            <w:ins w:id="58" w:author="凌" w:date="2023-02-23T18:27:00Z">
              <w:r>
                <w:rPr>
                  <w:rFonts w:ascii="Times New Roman" w:hAnsi="Times New Roman" w:cs="Times New Roman"/>
                  <w:sz w:val="24"/>
                </w:rPr>
                <w:t xml:space="preserve">10. </w:t>
              </w:r>
            </w:ins>
            <w:r>
              <w:rPr>
                <w:rFonts w:ascii="Times New Roman" w:hAnsi="Times New Roman" w:cs="Times New Roman"/>
                <w:b/>
                <w:bCs/>
                <w:color w:val="FF0000"/>
                <w:sz w:val="24"/>
                <w:rPrChange w:id="59" w:author="凌" w:date="2023-02-23T09:20:00Z">
                  <w:rPr>
                    <w:rFonts w:ascii="Times New Roman" w:hAnsi="Times New Roman" w:cs="Times New Roman"/>
                    <w:sz w:val="24"/>
                  </w:rPr>
                </w:rPrChange>
              </w:rPr>
              <w:t>Similarly</w:t>
            </w:r>
            <w:r>
              <w:rPr>
                <w:rFonts w:ascii="Times New Roman" w:hAnsi="Times New Roman" w:cs="Times New Roman"/>
                <w:color w:val="FF0000"/>
                <w:sz w:val="24"/>
                <w:rPrChange w:id="60" w:author="凌" w:date="2023-02-23T09:20:00Z">
                  <w:rPr>
                    <w:rFonts w:ascii="Times New Roman" w:hAnsi="Times New Roman" w:cs="Times New Roman"/>
                    <w:sz w:val="24"/>
                  </w:rPr>
                </w:rPrChange>
              </w:rPr>
              <w:t>,</w:t>
            </w:r>
            <w:r>
              <w:rPr>
                <w:rFonts w:ascii="Times New Roman" w:hAnsi="Times New Roman" w:cs="Times New Roman"/>
                <w:sz w:val="24"/>
              </w:rPr>
              <w:t xml:space="preserve"> labs are </w:t>
            </w:r>
            <w:ins w:id="61" w:author="凌" w:date="2023-02-23T18:27:00Z">
              <w:r>
                <w:rPr>
                  <w:rFonts w:ascii="Times New Roman" w:hAnsi="Times New Roman" w:cs="Times New Roman"/>
                  <w:sz w:val="24"/>
                </w:rPr>
                <w:t xml:space="preserve">11. </w:t>
              </w:r>
            </w:ins>
            <w:r>
              <w:rPr>
                <w:rFonts w:ascii="Times New Roman" w:hAnsi="Times New Roman" w:cs="Times New Roman"/>
                <w:color w:val="FF0000"/>
                <w:sz w:val="24"/>
                <w:u w:val="single"/>
                <w:rPrChange w:id="62" w:author="凌" w:date="2023-02-23T15:47:00Z">
                  <w:rPr>
                    <w:rFonts w:ascii="Times New Roman" w:hAnsi="Times New Roman" w:cs="Times New Roman"/>
                    <w:sz w:val="24"/>
                  </w:rPr>
                </w:rPrChange>
              </w:rPr>
              <w:t>a significant part of</w:t>
            </w:r>
            <w:r>
              <w:rPr>
                <w:rFonts w:ascii="Times New Roman" w:hAnsi="Times New Roman" w:cs="Times New Roman"/>
                <w:sz w:val="24"/>
              </w:rPr>
              <w:t xml:space="preserve"> the life of students </w:t>
            </w:r>
            <w:ins w:id="63" w:author="凌" w:date="2023-02-23T18:27:00Z">
              <w:r>
                <w:rPr>
                  <w:rFonts w:ascii="Times New Roman" w:hAnsi="Times New Roman" w:cs="Times New Roman"/>
                  <w:sz w:val="24"/>
                </w:rPr>
                <w:t xml:space="preserve">12. </w:t>
              </w:r>
              <w:r>
                <w:rPr>
                  <w:rFonts w:ascii="Times New Roman" w:hAnsi="Times New Roman" w:cs="Times New Roman"/>
                  <w:sz w:val="24"/>
                </w:rPr>
                <w:t>语法结构</w:t>
              </w:r>
            </w:ins>
            <w:r>
              <w:rPr>
                <w:rFonts w:ascii="Times New Roman" w:hAnsi="Times New Roman" w:cs="Times New Roman"/>
                <w:color w:val="FF0000"/>
                <w:sz w:val="24"/>
                <w:u w:val="single"/>
                <w:rPrChange w:id="64" w:author="凌" w:date="2023-02-23T15:47:00Z">
                  <w:rPr>
                    <w:rFonts w:ascii="Times New Roman" w:hAnsi="Times New Roman" w:cs="Times New Roman"/>
                    <w:sz w:val="24"/>
                  </w:rPr>
                </w:rPrChange>
              </w:rPr>
              <w:t>majoring</w:t>
            </w:r>
            <w:r>
              <w:rPr>
                <w:rFonts w:ascii="Times New Roman" w:hAnsi="Times New Roman" w:cs="Times New Roman"/>
                <w:sz w:val="24"/>
              </w:rPr>
              <w:t xml:space="preserve"> in STEM subjects such as Engineering</w:t>
            </w:r>
            <w:r>
              <w:rPr>
                <w:rFonts w:ascii="Times New Roman" w:hAnsi="Times New Roman" w:cs="Times New Roman" w:hint="eastAsia"/>
                <w:sz w:val="24"/>
              </w:rPr>
              <w:t xml:space="preserve"> </w:t>
            </w:r>
            <w:r>
              <w:rPr>
                <w:rFonts w:ascii="Times New Roman" w:hAnsi="Times New Roman" w:cs="Times New Roman"/>
                <w:sz w:val="24"/>
              </w:rPr>
              <w:t>and Medicine.</w:t>
            </w:r>
            <w:r>
              <w:rPr>
                <w:rFonts w:ascii="Times New Roman" w:hAnsi="Times New Roman" w:cs="Times New Roman" w:hint="eastAsia"/>
                <w:sz w:val="24"/>
              </w:rPr>
              <w:t xml:space="preserve"> </w:t>
            </w:r>
            <w:r>
              <w:rPr>
                <w:rFonts w:ascii="Times New Roman" w:hAnsi="Times New Roman" w:cs="Times New Roman"/>
                <w:sz w:val="24"/>
              </w:rPr>
              <w:t xml:space="preserve">The improvement of technological support in these </w:t>
            </w:r>
            <w:ins w:id="65" w:author="凌" w:date="2023-02-23T18:27:00Z">
              <w:r>
                <w:rPr>
                  <w:rFonts w:ascii="Times New Roman" w:hAnsi="Times New Roman" w:cs="Times New Roman"/>
                  <w:sz w:val="24"/>
                </w:rPr>
                <w:t xml:space="preserve">13. </w:t>
              </w:r>
            </w:ins>
            <w:r>
              <w:rPr>
                <w:rFonts w:ascii="Times New Roman" w:hAnsi="Times New Roman" w:cs="Times New Roman"/>
                <w:color w:val="FF0000"/>
                <w:sz w:val="24"/>
                <w:rPrChange w:id="66" w:author="凌" w:date="2023-02-23T15:48:00Z">
                  <w:rPr>
                    <w:rFonts w:ascii="Times New Roman" w:hAnsi="Times New Roman" w:cs="Times New Roman"/>
                    <w:sz w:val="24"/>
                  </w:rPr>
                </w:rPrChange>
              </w:rPr>
              <w:t>infrastructures</w:t>
            </w:r>
            <w:r>
              <w:rPr>
                <w:rFonts w:ascii="Times New Roman" w:hAnsi="Times New Roman" w:cs="Times New Roman"/>
                <w:sz w:val="24"/>
              </w:rPr>
              <w:t xml:space="preserve"> will greatly provide</w:t>
            </w:r>
            <w:r>
              <w:rPr>
                <w:rFonts w:ascii="Times New Roman" w:hAnsi="Times New Roman" w:cs="Times New Roman" w:hint="eastAsia"/>
                <w:sz w:val="24"/>
              </w:rPr>
              <w:t xml:space="preserve"> </w:t>
            </w:r>
            <w:r>
              <w:rPr>
                <w:rFonts w:ascii="Times New Roman" w:hAnsi="Times New Roman" w:cs="Times New Roman"/>
                <w:sz w:val="24"/>
              </w:rPr>
              <w:t xml:space="preserve">convenience for students. </w:t>
            </w:r>
            <w:r>
              <w:rPr>
                <w:rFonts w:ascii="Times New Roman" w:hAnsi="Times New Roman" w:cs="Times New Roman"/>
                <w:b/>
                <w:bCs/>
                <w:color w:val="FF0000"/>
                <w:sz w:val="24"/>
                <w:rPrChange w:id="67" w:author="凌" w:date="2023-02-23T09:20:00Z">
                  <w:rPr>
                    <w:rFonts w:ascii="Times New Roman" w:hAnsi="Times New Roman" w:cs="Times New Roman"/>
                    <w:sz w:val="24"/>
                  </w:rPr>
                </w:rPrChange>
              </w:rPr>
              <w:t>For instance,</w:t>
            </w:r>
            <w:r>
              <w:rPr>
                <w:rFonts w:ascii="Times New Roman" w:hAnsi="Times New Roman" w:cs="Times New Roman"/>
                <w:sz w:val="24"/>
              </w:rPr>
              <w:t xml:space="preserve"> an </w:t>
            </w:r>
            <w:ins w:id="68" w:author="凌" w:date="2023-02-23T18:27:00Z">
              <w:r>
                <w:rPr>
                  <w:rFonts w:ascii="Times New Roman" w:hAnsi="Times New Roman" w:cs="Times New Roman"/>
                  <w:sz w:val="24"/>
                </w:rPr>
                <w:t xml:space="preserve">14. </w:t>
              </w:r>
              <w:r>
                <w:rPr>
                  <w:rFonts w:ascii="Times New Roman" w:hAnsi="Times New Roman" w:cs="Times New Roman"/>
                  <w:sz w:val="24"/>
                </w:rPr>
                <w:t>语法结构（</w:t>
              </w:r>
              <w:r>
                <w:rPr>
                  <w:rFonts w:ascii="Times New Roman" w:hAnsi="Times New Roman" w:cs="Times New Roman"/>
                  <w:sz w:val="24"/>
                </w:rPr>
                <w:t>-ed</w:t>
              </w:r>
              <w:r>
                <w:rPr>
                  <w:rFonts w:ascii="Times New Roman" w:hAnsi="Times New Roman" w:cs="Times New Roman"/>
                  <w:sz w:val="24"/>
                </w:rPr>
                <w:t>分词</w:t>
              </w:r>
            </w:ins>
            <w:ins w:id="69" w:author="凌" w:date="2023-02-23T18:28:00Z">
              <w:r>
                <w:rPr>
                  <w:rFonts w:ascii="Times New Roman" w:hAnsi="Times New Roman" w:cs="Times New Roman"/>
                  <w:sz w:val="24"/>
                </w:rPr>
                <w:t>形容词</w:t>
              </w:r>
            </w:ins>
            <w:ins w:id="70" w:author="凌" w:date="2023-02-23T18:27:00Z">
              <w:r>
                <w:rPr>
                  <w:rFonts w:ascii="Times New Roman" w:hAnsi="Times New Roman" w:cs="Times New Roman"/>
                  <w:sz w:val="24"/>
                </w:rPr>
                <w:t>）</w:t>
              </w:r>
            </w:ins>
            <w:r>
              <w:rPr>
                <w:rFonts w:ascii="Times New Roman" w:hAnsi="Times New Roman" w:cs="Times New Roman"/>
                <w:color w:val="FF0000"/>
                <w:sz w:val="24"/>
                <w:rPrChange w:id="71" w:author="凌" w:date="2023-02-23T15:48:00Z">
                  <w:rPr>
                    <w:rFonts w:ascii="Times New Roman" w:hAnsi="Times New Roman" w:cs="Times New Roman"/>
                    <w:sz w:val="24"/>
                  </w:rPr>
                </w:rPrChange>
              </w:rPr>
              <w:t>upgraded</w:t>
            </w:r>
            <w:r>
              <w:rPr>
                <w:rFonts w:ascii="Times New Roman" w:hAnsi="Times New Roman" w:cs="Times New Roman"/>
                <w:sz w:val="24"/>
              </w:rPr>
              <w:t xml:space="preserve"> computer system will ensure that CS</w:t>
            </w:r>
            <w:r>
              <w:rPr>
                <w:rFonts w:ascii="Times New Roman" w:hAnsi="Times New Roman" w:cs="Times New Roman" w:hint="eastAsia"/>
                <w:sz w:val="24"/>
              </w:rPr>
              <w:t xml:space="preserve"> </w:t>
            </w:r>
            <w:r>
              <w:rPr>
                <w:rFonts w:ascii="Times New Roman" w:hAnsi="Times New Roman" w:cs="Times New Roman"/>
                <w:sz w:val="24"/>
              </w:rPr>
              <w:t>majors have a better time</w:t>
            </w:r>
            <w:r>
              <w:rPr>
                <w:rFonts w:ascii="Times New Roman" w:hAnsi="Times New Roman" w:cs="Times New Roman"/>
                <w:color w:val="FF0000"/>
                <w:sz w:val="24"/>
                <w:u w:val="single"/>
                <w:rPrChange w:id="72" w:author="凌" w:date="2023-02-23T15:48:00Z">
                  <w:rPr>
                    <w:rFonts w:ascii="Times New Roman" w:hAnsi="Times New Roman" w:cs="Times New Roman"/>
                    <w:sz w:val="24"/>
                  </w:rPr>
                </w:rPrChange>
              </w:rPr>
              <w:t xml:space="preserve"> </w:t>
            </w:r>
            <w:ins w:id="73" w:author="凌" w:date="2023-02-23T18:28:00Z">
              <w:r>
                <w:rPr>
                  <w:rFonts w:ascii="Times New Roman" w:hAnsi="Times New Roman" w:cs="Times New Roman"/>
                  <w:color w:val="FF0000"/>
                  <w:sz w:val="24"/>
                  <w:u w:val="single"/>
                </w:rPr>
                <w:t xml:space="preserve">15. </w:t>
              </w:r>
              <w:r>
                <w:rPr>
                  <w:rFonts w:ascii="Times New Roman" w:hAnsi="Times New Roman" w:cs="Times New Roman"/>
                  <w:color w:val="FF0000"/>
                  <w:sz w:val="24"/>
                  <w:u w:val="single"/>
                </w:rPr>
                <w:t>语法结构</w:t>
              </w:r>
            </w:ins>
            <w:r>
              <w:rPr>
                <w:rFonts w:ascii="Times New Roman" w:hAnsi="Times New Roman" w:cs="Times New Roman"/>
                <w:color w:val="FF0000"/>
                <w:sz w:val="24"/>
                <w:u w:val="single"/>
                <w:rPrChange w:id="74" w:author="凌" w:date="2023-02-23T15:48:00Z">
                  <w:rPr>
                    <w:rFonts w:ascii="Times New Roman" w:hAnsi="Times New Roman" w:cs="Times New Roman"/>
                    <w:sz w:val="24"/>
                  </w:rPr>
                </w:rPrChange>
              </w:rPr>
              <w:t xml:space="preserve">doing </w:t>
            </w:r>
            <w:r>
              <w:rPr>
                <w:rFonts w:ascii="Times New Roman" w:hAnsi="Times New Roman" w:cs="Times New Roman"/>
                <w:sz w:val="24"/>
              </w:rPr>
              <w:t xml:space="preserve">homework and </w:t>
            </w:r>
            <w:ins w:id="75" w:author="凌" w:date="2023-02-23T18:28:00Z">
              <w:r>
                <w:rPr>
                  <w:rFonts w:ascii="Times New Roman" w:hAnsi="Times New Roman" w:cs="Times New Roman"/>
                  <w:sz w:val="24"/>
                </w:rPr>
                <w:t xml:space="preserve">15. </w:t>
              </w:r>
            </w:ins>
            <w:r>
              <w:rPr>
                <w:rFonts w:ascii="Times New Roman" w:hAnsi="Times New Roman" w:cs="Times New Roman"/>
                <w:color w:val="FF0000"/>
                <w:sz w:val="24"/>
                <w:u w:val="single"/>
                <w:rPrChange w:id="76" w:author="凌" w:date="2023-02-23T15:48:00Z">
                  <w:rPr>
                    <w:rFonts w:ascii="Times New Roman" w:hAnsi="Times New Roman" w:cs="Times New Roman"/>
                    <w:sz w:val="24"/>
                  </w:rPr>
                </w:rPrChange>
              </w:rPr>
              <w:t>writing</w:t>
            </w:r>
            <w:r>
              <w:rPr>
                <w:rFonts w:ascii="Times New Roman" w:hAnsi="Times New Roman" w:cs="Times New Roman"/>
                <w:sz w:val="24"/>
              </w:rPr>
              <w:t xml:space="preserve"> complicated programs without</w:t>
            </w:r>
            <w:r>
              <w:rPr>
                <w:rFonts w:ascii="Times New Roman" w:hAnsi="Times New Roman" w:cs="Times New Roman" w:hint="eastAsia"/>
                <w:sz w:val="24"/>
              </w:rPr>
              <w:t xml:space="preserve"> </w:t>
            </w:r>
            <w:r>
              <w:rPr>
                <w:rFonts w:ascii="Times New Roman" w:hAnsi="Times New Roman" w:cs="Times New Roman"/>
                <w:sz w:val="24"/>
              </w:rPr>
              <w:t xml:space="preserve">hardware and software problems </w:t>
            </w:r>
            <w:r>
              <w:rPr>
                <w:rFonts w:ascii="Times New Roman" w:hAnsi="Times New Roman" w:cs="Times New Roman"/>
                <w:color w:val="FF0000"/>
                <w:sz w:val="24"/>
                <w:u w:val="single"/>
                <w:rPrChange w:id="77" w:author="凌" w:date="2023-02-23T15:48:00Z">
                  <w:rPr>
                    <w:rFonts w:ascii="Times New Roman" w:hAnsi="Times New Roman" w:cs="Times New Roman"/>
                    <w:sz w:val="24"/>
                  </w:rPr>
                </w:rPrChange>
              </w:rPr>
              <w:t>hindering</w:t>
            </w:r>
            <w:r>
              <w:rPr>
                <w:rFonts w:ascii="Times New Roman" w:hAnsi="Times New Roman" w:cs="Times New Roman"/>
                <w:sz w:val="24"/>
              </w:rPr>
              <w:t xml:space="preserve"> their process. </w:t>
            </w:r>
            <w:ins w:id="78" w:author="凌" w:date="2023-02-23T18:28:00Z">
              <w:r>
                <w:rPr>
                  <w:rFonts w:ascii="Times New Roman" w:hAnsi="Times New Roman" w:cs="Times New Roman"/>
                  <w:sz w:val="24"/>
                </w:rPr>
                <w:t xml:space="preserve">16. </w:t>
              </w:r>
              <w:r>
                <w:rPr>
                  <w:rFonts w:ascii="Times New Roman" w:hAnsi="Times New Roman" w:cs="Times New Roman"/>
                  <w:sz w:val="24"/>
                </w:rPr>
                <w:t>关联词</w:t>
              </w:r>
            </w:ins>
            <w:r>
              <w:rPr>
                <w:rFonts w:ascii="Times New Roman" w:hAnsi="Times New Roman" w:cs="Times New Roman"/>
                <w:b/>
                <w:bCs/>
                <w:color w:val="FF0000"/>
                <w:sz w:val="24"/>
                <w:highlight w:val="lightGray"/>
                <w:rPrChange w:id="79" w:author="凌" w:date="2023-02-23T15:49:00Z">
                  <w:rPr>
                    <w:rFonts w:ascii="Times New Roman" w:hAnsi="Times New Roman" w:cs="Times New Roman"/>
                    <w:sz w:val="24"/>
                  </w:rPr>
                </w:rPrChange>
              </w:rPr>
              <w:t>Additionally</w:t>
            </w:r>
            <w:r>
              <w:rPr>
                <w:rFonts w:ascii="Times New Roman" w:hAnsi="Times New Roman" w:cs="Times New Roman"/>
                <w:sz w:val="24"/>
                <w:highlight w:val="lightGray"/>
                <w:rPrChange w:id="80" w:author="凌" w:date="2023-02-23T15:49:00Z">
                  <w:rPr>
                    <w:rFonts w:ascii="Times New Roman" w:hAnsi="Times New Roman" w:cs="Times New Roman"/>
                    <w:sz w:val="24"/>
                  </w:rPr>
                </w:rPrChange>
              </w:rPr>
              <w:t xml:space="preserve">, a high-tech and </w:t>
            </w:r>
            <w:ins w:id="81" w:author="凌" w:date="2023-02-23T18:28:00Z">
              <w:r>
                <w:rPr>
                  <w:rFonts w:ascii="Times New Roman" w:hAnsi="Times New Roman" w:cs="Times New Roman"/>
                  <w:sz w:val="24"/>
                  <w:highlight w:val="lightGray"/>
                </w:rPr>
                <w:t xml:space="preserve">17. </w:t>
              </w:r>
              <w:r>
                <w:rPr>
                  <w:rFonts w:ascii="Times New Roman" w:hAnsi="Times New Roman" w:cs="Times New Roman"/>
                  <w:sz w:val="24"/>
                </w:rPr>
                <w:t>语法结构（</w:t>
              </w:r>
              <w:r>
                <w:rPr>
                  <w:rFonts w:ascii="Times New Roman" w:hAnsi="Times New Roman" w:cs="Times New Roman"/>
                  <w:sz w:val="24"/>
                </w:rPr>
                <w:t>-ed</w:t>
              </w:r>
              <w:r>
                <w:rPr>
                  <w:rFonts w:ascii="Times New Roman" w:hAnsi="Times New Roman" w:cs="Times New Roman"/>
                  <w:sz w:val="24"/>
                </w:rPr>
                <w:t>分词形容词）</w:t>
              </w:r>
            </w:ins>
            <w:r>
              <w:rPr>
                <w:rFonts w:ascii="Times New Roman" w:hAnsi="Times New Roman" w:cs="Times New Roman"/>
                <w:color w:val="FF0000"/>
                <w:sz w:val="24"/>
                <w:highlight w:val="lightGray"/>
                <w:u w:val="single"/>
                <w:rPrChange w:id="82" w:author="凌" w:date="2023-02-23T15:49:00Z">
                  <w:rPr>
                    <w:rFonts w:ascii="Times New Roman" w:hAnsi="Times New Roman" w:cs="Times New Roman"/>
                    <w:sz w:val="24"/>
                  </w:rPr>
                </w:rPrChange>
              </w:rPr>
              <w:t>improved</w:t>
            </w:r>
            <w:r>
              <w:rPr>
                <w:rFonts w:ascii="Times New Roman" w:hAnsi="Times New Roman" w:cs="Times New Roman"/>
                <w:sz w:val="24"/>
                <w:highlight w:val="lightGray"/>
                <w:rPrChange w:id="83" w:author="凌" w:date="2023-02-23T15:49:00Z">
                  <w:rPr>
                    <w:rFonts w:ascii="Times New Roman" w:hAnsi="Times New Roman" w:cs="Times New Roman"/>
                    <w:sz w:val="24"/>
                  </w:rPr>
                </w:rPrChange>
              </w:rPr>
              <w:t xml:space="preserve"> lab will </w:t>
            </w:r>
            <w:r>
              <w:rPr>
                <w:rFonts w:ascii="Times New Roman" w:hAnsi="Times New Roman" w:cs="Times New Roman"/>
                <w:b/>
                <w:bCs/>
                <w:sz w:val="24"/>
                <w:highlight w:val="lightGray"/>
                <w:rPrChange w:id="84" w:author="凌" w:date="2023-02-23T15:49:00Z">
                  <w:rPr>
                    <w:rFonts w:ascii="Times New Roman" w:hAnsi="Times New Roman" w:cs="Times New Roman"/>
                    <w:sz w:val="24"/>
                  </w:rPr>
                </w:rPrChange>
              </w:rPr>
              <w:t>provide</w:t>
            </w:r>
            <w:r>
              <w:rPr>
                <w:rFonts w:ascii="Times New Roman" w:hAnsi="Times New Roman" w:cs="Times New Roman"/>
                <w:sz w:val="24"/>
                <w:highlight w:val="lightGray"/>
                <w:rPrChange w:id="85" w:author="凌" w:date="2023-02-23T15:49:00Z">
                  <w:rPr>
                    <w:rFonts w:ascii="Times New Roman" w:hAnsi="Times New Roman" w:cs="Times New Roman"/>
                    <w:sz w:val="24"/>
                  </w:rPr>
                </w:rPrChange>
              </w:rPr>
              <w:t xml:space="preserve"> students </w:t>
            </w:r>
            <w:ins w:id="86" w:author="凌" w:date="2023-02-23T18:28:00Z">
              <w:r>
                <w:rPr>
                  <w:rFonts w:ascii="Times New Roman" w:hAnsi="Times New Roman" w:cs="Times New Roman"/>
                  <w:sz w:val="24"/>
                  <w:highlight w:val="lightGray"/>
                </w:rPr>
                <w:t xml:space="preserve">18. </w:t>
              </w:r>
              <w:r>
                <w:rPr>
                  <w:rFonts w:ascii="Times New Roman" w:hAnsi="Times New Roman" w:cs="Times New Roman"/>
                  <w:sz w:val="24"/>
                  <w:highlight w:val="lightGray"/>
                </w:rPr>
                <w:t>语法结构</w:t>
              </w:r>
            </w:ins>
            <w:r>
              <w:rPr>
                <w:rFonts w:ascii="Times New Roman" w:hAnsi="Times New Roman" w:cs="Times New Roman"/>
                <w:color w:val="FF0000"/>
                <w:sz w:val="24"/>
                <w:highlight w:val="lightGray"/>
                <w:u w:val="single"/>
                <w:rPrChange w:id="87" w:author="凌" w:date="2023-02-23T15:49:00Z">
                  <w:rPr>
                    <w:rFonts w:ascii="Times New Roman" w:hAnsi="Times New Roman" w:cs="Times New Roman"/>
                    <w:sz w:val="24"/>
                  </w:rPr>
                </w:rPrChange>
              </w:rPr>
              <w:t>experimenting</w:t>
            </w:r>
            <w:r>
              <w:rPr>
                <w:rFonts w:ascii="Times New Roman" w:hAnsi="Times New Roman" w:cs="Times New Roman"/>
                <w:sz w:val="24"/>
                <w:highlight w:val="lightGray"/>
                <w:rPrChange w:id="88" w:author="凌" w:date="2023-02-23T15:49:00Z">
                  <w:rPr>
                    <w:rFonts w:ascii="Times New Roman" w:hAnsi="Times New Roman" w:cs="Times New Roman"/>
                    <w:sz w:val="24"/>
                  </w:rPr>
                </w:rPrChange>
              </w:rPr>
              <w:t xml:space="preserve"> with potentially dangerous biomedical material </w:t>
            </w:r>
            <w:r>
              <w:rPr>
                <w:rFonts w:ascii="Times New Roman" w:hAnsi="Times New Roman" w:cs="Times New Roman"/>
                <w:b/>
                <w:bCs/>
                <w:sz w:val="24"/>
                <w:highlight w:val="lightGray"/>
                <w:rPrChange w:id="89" w:author="凌" w:date="2023-02-23T15:49:00Z">
                  <w:rPr>
                    <w:rFonts w:ascii="Times New Roman" w:hAnsi="Times New Roman" w:cs="Times New Roman"/>
                    <w:sz w:val="24"/>
                  </w:rPr>
                </w:rPrChange>
              </w:rPr>
              <w:t>with</w:t>
            </w:r>
            <w:r>
              <w:rPr>
                <w:rFonts w:ascii="Times New Roman" w:hAnsi="Times New Roman" w:cs="Times New Roman"/>
                <w:sz w:val="24"/>
                <w:highlight w:val="lightGray"/>
                <w:rPrChange w:id="90" w:author="凌" w:date="2023-02-23T15:49:00Z">
                  <w:rPr>
                    <w:rFonts w:ascii="Times New Roman" w:hAnsi="Times New Roman" w:cs="Times New Roman"/>
                    <w:sz w:val="24"/>
                  </w:rPr>
                </w:rPrChange>
              </w:rPr>
              <w:t xml:space="preserve"> first-class protection. </w:t>
            </w:r>
            <w:ins w:id="91" w:author="凌" w:date="2023-02-23T18:28:00Z">
              <w:r>
                <w:rPr>
                  <w:rFonts w:ascii="Times New Roman" w:hAnsi="Times New Roman" w:cs="Times New Roman"/>
                  <w:sz w:val="24"/>
                  <w:highlight w:val="lightGray"/>
                </w:rPr>
                <w:t xml:space="preserve">19. </w:t>
              </w:r>
            </w:ins>
            <w:ins w:id="92" w:author="凌" w:date="2023-02-23T15:49:00Z">
              <w:r>
                <w:rPr>
                  <w:rFonts w:ascii="Times New Roman" w:hAnsi="Times New Roman" w:cs="Times New Roman"/>
                  <w:sz w:val="24"/>
                  <w:highlight w:val="lightGray"/>
                </w:rPr>
                <w:t>[</w:t>
              </w:r>
              <w:r>
                <w:rPr>
                  <w:rFonts w:ascii="Times New Roman" w:hAnsi="Times New Roman" w:cs="Times New Roman"/>
                  <w:sz w:val="24"/>
                  <w:highlight w:val="lightGray"/>
                </w:rPr>
                <w:t>句子结构分析及模拟</w:t>
              </w:r>
              <w:r>
                <w:rPr>
                  <w:rFonts w:ascii="Times New Roman" w:hAnsi="Times New Roman" w:cs="Times New Roman"/>
                  <w:sz w:val="24"/>
                  <w:highlight w:val="lightGray"/>
                </w:rPr>
                <w:t xml:space="preserve">] </w:t>
              </w:r>
            </w:ins>
            <w:r>
              <w:rPr>
                <w:rFonts w:ascii="Times New Roman" w:hAnsi="Times New Roman" w:cs="Times New Roman"/>
                <w:sz w:val="24"/>
              </w:rPr>
              <w:t>By improving its technological support, a university</w:t>
            </w:r>
            <w:r>
              <w:rPr>
                <w:rFonts w:ascii="Times New Roman" w:hAnsi="Times New Roman" w:cs="Times New Roman" w:hint="eastAsia"/>
                <w:sz w:val="24"/>
              </w:rPr>
              <w:t xml:space="preserve"> </w:t>
            </w:r>
            <w:r>
              <w:rPr>
                <w:rFonts w:ascii="Times New Roman" w:hAnsi="Times New Roman" w:cs="Times New Roman"/>
                <w:sz w:val="24"/>
              </w:rPr>
              <w:t xml:space="preserve">is offering its </w:t>
            </w:r>
            <w:ins w:id="93" w:author="凌" w:date="2023-02-23T18:28:00Z">
              <w:r>
                <w:rPr>
                  <w:rFonts w:ascii="Times New Roman" w:hAnsi="Times New Roman" w:cs="Times New Roman"/>
                  <w:sz w:val="24"/>
                </w:rPr>
                <w:t xml:space="preserve">20. </w:t>
              </w:r>
            </w:ins>
            <w:r>
              <w:rPr>
                <w:rFonts w:ascii="Times New Roman" w:hAnsi="Times New Roman" w:cs="Times New Roman"/>
                <w:color w:val="FF0000"/>
                <w:sz w:val="24"/>
                <w:u w:val="single"/>
                <w:rPrChange w:id="94" w:author="凌" w:date="2023-02-23T15:49:00Z">
                  <w:rPr>
                    <w:rFonts w:ascii="Times New Roman" w:hAnsi="Times New Roman" w:cs="Times New Roman"/>
                    <w:sz w:val="24"/>
                  </w:rPr>
                </w:rPrChange>
              </w:rPr>
              <w:t>student body</w:t>
            </w:r>
            <w:r>
              <w:rPr>
                <w:rFonts w:ascii="Times New Roman" w:hAnsi="Times New Roman" w:cs="Times New Roman"/>
                <w:sz w:val="24"/>
              </w:rPr>
              <w:t xml:space="preserve"> an assurance that it </w:t>
            </w:r>
            <w:r>
              <w:rPr>
                <w:rFonts w:ascii="Times New Roman" w:hAnsi="Times New Roman" w:cs="Times New Roman"/>
                <w:color w:val="FF0000"/>
                <w:sz w:val="24"/>
                <w:u w:val="single"/>
                <w:rPrChange w:id="95" w:author="凌" w:date="2023-02-23T15:49:00Z">
                  <w:rPr>
                    <w:rFonts w:ascii="Times New Roman" w:hAnsi="Times New Roman" w:cs="Times New Roman"/>
                    <w:sz w:val="24"/>
                  </w:rPr>
                </w:rPrChange>
              </w:rPr>
              <w:t>takes</w:t>
            </w:r>
            <w:r>
              <w:rPr>
                <w:rFonts w:ascii="Times New Roman" w:hAnsi="Times New Roman" w:cs="Times New Roman"/>
                <w:sz w:val="24"/>
              </w:rPr>
              <w:t xml:space="preserve"> the students’ </w:t>
            </w:r>
            <w:ins w:id="96" w:author="凌" w:date="2023-02-23T18:28:00Z">
              <w:r>
                <w:rPr>
                  <w:rFonts w:ascii="Times New Roman" w:hAnsi="Times New Roman" w:cs="Times New Roman"/>
                  <w:sz w:val="24"/>
                </w:rPr>
                <w:t>21.</w:t>
              </w:r>
            </w:ins>
            <w:ins w:id="97" w:author="凌" w:date="2023-02-23T18:29:00Z">
              <w:r>
                <w:rPr>
                  <w:rFonts w:ascii="Times New Roman" w:hAnsi="Times New Roman" w:cs="Times New Roman"/>
                  <w:sz w:val="24"/>
                </w:rPr>
                <w:t xml:space="preserve"> </w:t>
              </w:r>
            </w:ins>
            <w:r>
              <w:rPr>
                <w:rFonts w:ascii="Times New Roman" w:hAnsi="Times New Roman" w:cs="Times New Roman"/>
                <w:color w:val="FF0000"/>
                <w:sz w:val="24"/>
                <w:rPrChange w:id="98" w:author="凌" w:date="2023-02-23T15:49:00Z">
                  <w:rPr>
                    <w:rFonts w:ascii="Times New Roman" w:hAnsi="Times New Roman" w:cs="Times New Roman"/>
                    <w:sz w:val="24"/>
                  </w:rPr>
                </w:rPrChange>
              </w:rPr>
              <w:t xml:space="preserve">well-being </w:t>
            </w:r>
            <w:r>
              <w:rPr>
                <w:rFonts w:ascii="Times New Roman" w:hAnsi="Times New Roman" w:cs="Times New Roman"/>
                <w:sz w:val="24"/>
              </w:rPr>
              <w:t>on campus</w:t>
            </w:r>
          </w:p>
          <w:p w14:paraId="3F61CF5B" w14:textId="77777777" w:rsidR="001B5DC8" w:rsidRDefault="00000000">
            <w:pPr>
              <w:rPr>
                <w:rFonts w:ascii="Times New Roman" w:hAnsi="Times New Roman" w:cs="Times New Roman"/>
                <w:sz w:val="24"/>
              </w:rPr>
            </w:pPr>
            <w:ins w:id="99" w:author="凌" w:date="2023-02-23T15:49:00Z">
              <w:r>
                <w:rPr>
                  <w:rFonts w:ascii="Times New Roman" w:hAnsi="Times New Roman" w:cs="Times New Roman"/>
                  <w:sz w:val="24"/>
                </w:rPr>
                <w:t xml:space="preserve"> </w:t>
              </w:r>
            </w:ins>
            <w:r>
              <w:rPr>
                <w:rFonts w:ascii="Times New Roman" w:hAnsi="Times New Roman" w:cs="Times New Roman"/>
                <w:color w:val="FF0000"/>
                <w:sz w:val="24"/>
                <w:u w:val="single"/>
                <w:rPrChange w:id="100" w:author="凌" w:date="2023-02-23T15:49:00Z">
                  <w:rPr>
                    <w:rFonts w:ascii="Times New Roman" w:hAnsi="Times New Roman" w:cs="Times New Roman"/>
                    <w:sz w:val="24"/>
                  </w:rPr>
                </w:rPrChange>
              </w:rPr>
              <w:t>into consideration</w:t>
            </w:r>
            <w:ins w:id="101" w:author="凌" w:date="2023-02-23T18:29:00Z">
              <w:r>
                <w:rPr>
                  <w:rFonts w:ascii="Times New Roman" w:hAnsi="Times New Roman" w:cs="Times New Roman"/>
                  <w:color w:val="FF0000"/>
                  <w:sz w:val="24"/>
                  <w:u w:val="single"/>
                </w:rPr>
                <w:t xml:space="preserve">[22. </w:t>
              </w:r>
              <w:r>
                <w:rPr>
                  <w:rFonts w:ascii="Times New Roman" w:hAnsi="Times New Roman" w:cs="Times New Roman"/>
                  <w:color w:val="FF0000"/>
                  <w:sz w:val="24"/>
                  <w:u w:val="single"/>
                </w:rPr>
                <w:t>短语</w:t>
              </w:r>
              <w:r>
                <w:rPr>
                  <w:rFonts w:ascii="Times New Roman" w:hAnsi="Times New Roman" w:cs="Times New Roman"/>
                  <w:color w:val="FF0000"/>
                  <w:sz w:val="24"/>
                  <w:u w:val="single"/>
                </w:rPr>
                <w:t xml:space="preserve">take </w:t>
              </w:r>
              <w:proofErr w:type="spellStart"/>
              <w:r>
                <w:rPr>
                  <w:rFonts w:ascii="Times New Roman" w:hAnsi="Times New Roman" w:cs="Times New Roman"/>
                  <w:color w:val="FF0000"/>
                  <w:sz w:val="24"/>
                  <w:u w:val="single"/>
                </w:rPr>
                <w:t>sth</w:t>
              </w:r>
              <w:proofErr w:type="spellEnd"/>
              <w:r>
                <w:rPr>
                  <w:rFonts w:ascii="Times New Roman" w:hAnsi="Times New Roman" w:cs="Times New Roman"/>
                  <w:color w:val="FF0000"/>
                  <w:sz w:val="24"/>
                  <w:u w:val="single"/>
                </w:rPr>
                <w:t xml:space="preserve"> into consideration]</w:t>
              </w:r>
            </w:ins>
            <w:r>
              <w:rPr>
                <w:rFonts w:ascii="Times New Roman" w:hAnsi="Times New Roman" w:cs="Times New Roman"/>
                <w:sz w:val="24"/>
              </w:rPr>
              <w:t>.</w:t>
            </w:r>
          </w:p>
          <w:p w14:paraId="265C9FCA" w14:textId="77777777" w:rsidR="001B5DC8" w:rsidRDefault="001B5DC8">
            <w:pPr>
              <w:ind w:firstLineChars="200" w:firstLine="480"/>
              <w:rPr>
                <w:rFonts w:ascii="Times New Roman" w:hAnsi="Times New Roman" w:cs="Times New Roman"/>
                <w:sz w:val="24"/>
              </w:rPr>
            </w:pPr>
          </w:p>
          <w:p w14:paraId="4A6AD808" w14:textId="77777777" w:rsidR="001B5DC8" w:rsidRDefault="001B5DC8">
            <w:pPr>
              <w:rPr>
                <w:rFonts w:ascii="Times New Roman" w:hAnsi="Times New Roman" w:cs="Times New Roman"/>
                <w:sz w:val="24"/>
              </w:rPr>
            </w:pPr>
          </w:p>
        </w:tc>
        <w:tc>
          <w:tcPr>
            <w:tcW w:w="4281" w:type="dxa"/>
            <w:tcPrChange w:id="102" w:author="凌" w:date="2023-02-23T15:45:00Z">
              <w:tcPr>
                <w:tcW w:w="4296" w:type="dxa"/>
              </w:tcPr>
            </w:tcPrChange>
          </w:tcPr>
          <w:p w14:paraId="7FEE87F7" w14:textId="77777777" w:rsidR="001B5DC8" w:rsidRDefault="00000000">
            <w:pPr>
              <w:rPr>
                <w:ins w:id="103" w:author="凌" w:date="2023-02-23T18:31:00Z"/>
                <w:rFonts w:ascii="Times New Roman" w:hAnsi="Times New Roman" w:cs="Times New Roman"/>
                <w:sz w:val="24"/>
              </w:rPr>
            </w:pPr>
            <w:ins w:id="104" w:author="凌" w:date="2023-02-23T15:45:00Z">
              <w:r>
                <w:rPr>
                  <w:rFonts w:ascii="Times New Roman" w:hAnsi="Times New Roman" w:cs="Times New Roman"/>
                  <w:sz w:val="24"/>
                </w:rPr>
                <w:lastRenderedPageBreak/>
                <w:t xml:space="preserve">Words and Expressions: </w:t>
              </w:r>
            </w:ins>
          </w:p>
          <w:p w14:paraId="7CE2FF7F" w14:textId="77777777" w:rsidR="001B5DC8" w:rsidRDefault="00000000">
            <w:pPr>
              <w:rPr>
                <w:ins w:id="105" w:author="凌" w:date="2023-02-23T18:31:00Z"/>
                <w:rFonts w:ascii="Times New Roman" w:hAnsi="Times New Roman" w:cs="Times New Roman"/>
                <w:sz w:val="24"/>
              </w:rPr>
            </w:pPr>
            <w:ins w:id="106" w:author="凌" w:date="2023-02-23T18:31:00Z">
              <w:r>
                <w:rPr>
                  <w:rFonts w:ascii="Times New Roman" w:hAnsi="Times New Roman" w:cs="Times New Roman"/>
                  <w:sz w:val="24"/>
                </w:rPr>
                <w:t>3.</w:t>
              </w:r>
            </w:ins>
          </w:p>
          <w:p w14:paraId="2B709337" w14:textId="77777777" w:rsidR="001B5DC8" w:rsidRDefault="00000000">
            <w:pPr>
              <w:rPr>
                <w:ins w:id="107" w:author="凌" w:date="2023-02-23T18:31:00Z"/>
                <w:rFonts w:ascii="Times New Roman" w:hAnsi="Times New Roman" w:cs="Times New Roman"/>
                <w:sz w:val="24"/>
              </w:rPr>
            </w:pPr>
            <w:ins w:id="108" w:author="凌" w:date="2023-02-23T18:31:00Z">
              <w:r>
                <w:rPr>
                  <w:rFonts w:ascii="Times New Roman" w:hAnsi="Times New Roman" w:cs="Times New Roman"/>
                  <w:sz w:val="24"/>
                </w:rPr>
                <w:t>4.</w:t>
              </w:r>
            </w:ins>
          </w:p>
          <w:p w14:paraId="18CC63FF" w14:textId="77777777" w:rsidR="001B5DC8" w:rsidRDefault="00000000">
            <w:pPr>
              <w:rPr>
                <w:ins w:id="109" w:author="凌" w:date="2023-02-23T18:31:00Z"/>
                <w:rFonts w:ascii="Times New Roman" w:hAnsi="Times New Roman" w:cs="Times New Roman"/>
                <w:sz w:val="24"/>
              </w:rPr>
            </w:pPr>
            <w:ins w:id="110" w:author="凌" w:date="2023-02-23T18:31:00Z">
              <w:r>
                <w:rPr>
                  <w:rFonts w:ascii="Times New Roman" w:hAnsi="Times New Roman" w:cs="Times New Roman"/>
                  <w:sz w:val="24"/>
                </w:rPr>
                <w:t>5.</w:t>
              </w:r>
            </w:ins>
          </w:p>
          <w:p w14:paraId="7424FE42" w14:textId="77777777" w:rsidR="001B5DC8" w:rsidRDefault="00000000">
            <w:pPr>
              <w:rPr>
                <w:ins w:id="111" w:author="凌" w:date="2023-02-23T18:31:00Z"/>
                <w:rFonts w:ascii="Times New Roman" w:hAnsi="Times New Roman" w:cs="Times New Roman"/>
                <w:sz w:val="24"/>
              </w:rPr>
            </w:pPr>
            <w:ins w:id="112" w:author="凌" w:date="2023-02-23T18:31:00Z">
              <w:r>
                <w:rPr>
                  <w:rFonts w:ascii="Times New Roman" w:hAnsi="Times New Roman" w:cs="Times New Roman"/>
                  <w:sz w:val="24"/>
                </w:rPr>
                <w:t>6.</w:t>
              </w:r>
            </w:ins>
          </w:p>
          <w:p w14:paraId="4A3B14E6" w14:textId="77777777" w:rsidR="001B5DC8" w:rsidRDefault="00000000">
            <w:pPr>
              <w:rPr>
                <w:ins w:id="113" w:author="凌" w:date="2023-02-23T18:31:00Z"/>
                <w:rFonts w:ascii="Times New Roman" w:hAnsi="Times New Roman" w:cs="Times New Roman"/>
                <w:sz w:val="24"/>
              </w:rPr>
            </w:pPr>
            <w:ins w:id="114" w:author="凌" w:date="2023-02-23T18:31:00Z">
              <w:r>
                <w:rPr>
                  <w:rFonts w:ascii="Times New Roman" w:hAnsi="Times New Roman" w:cs="Times New Roman"/>
                  <w:sz w:val="24"/>
                </w:rPr>
                <w:t>7.</w:t>
              </w:r>
            </w:ins>
          </w:p>
          <w:p w14:paraId="579D9D2F" w14:textId="77777777" w:rsidR="001B5DC8" w:rsidRDefault="00000000">
            <w:pPr>
              <w:rPr>
                <w:ins w:id="115" w:author="凌" w:date="2023-02-23T18:31:00Z"/>
                <w:rFonts w:ascii="Times New Roman" w:hAnsi="Times New Roman" w:cs="Times New Roman"/>
                <w:sz w:val="24"/>
              </w:rPr>
            </w:pPr>
            <w:ins w:id="116" w:author="凌" w:date="2023-02-23T18:31:00Z">
              <w:r>
                <w:rPr>
                  <w:rFonts w:ascii="Times New Roman" w:hAnsi="Times New Roman" w:cs="Times New Roman"/>
                  <w:sz w:val="24"/>
                </w:rPr>
                <w:t>8.</w:t>
              </w:r>
            </w:ins>
          </w:p>
          <w:p w14:paraId="54A407EA" w14:textId="77777777" w:rsidR="001B5DC8" w:rsidRDefault="00000000">
            <w:pPr>
              <w:rPr>
                <w:ins w:id="117" w:author="凌" w:date="2023-02-23T18:31:00Z"/>
                <w:rFonts w:ascii="Times New Roman" w:hAnsi="Times New Roman" w:cs="Times New Roman"/>
                <w:sz w:val="24"/>
              </w:rPr>
            </w:pPr>
            <w:ins w:id="118" w:author="凌" w:date="2023-02-23T18:31:00Z">
              <w:r>
                <w:rPr>
                  <w:rFonts w:ascii="Times New Roman" w:hAnsi="Times New Roman" w:cs="Times New Roman"/>
                  <w:sz w:val="24"/>
                </w:rPr>
                <w:t>9.</w:t>
              </w:r>
            </w:ins>
          </w:p>
          <w:p w14:paraId="33D06ECE" w14:textId="77777777" w:rsidR="001B5DC8" w:rsidRDefault="00000000">
            <w:pPr>
              <w:rPr>
                <w:ins w:id="119" w:author="凌" w:date="2023-02-23T18:31:00Z"/>
                <w:rFonts w:ascii="Times New Roman" w:hAnsi="Times New Roman" w:cs="Times New Roman"/>
                <w:sz w:val="24"/>
              </w:rPr>
            </w:pPr>
            <w:ins w:id="120" w:author="凌" w:date="2023-02-23T18:31:00Z">
              <w:r>
                <w:rPr>
                  <w:rFonts w:ascii="Times New Roman" w:hAnsi="Times New Roman" w:cs="Times New Roman"/>
                  <w:sz w:val="24"/>
                </w:rPr>
                <w:lastRenderedPageBreak/>
                <w:t>10.</w:t>
              </w:r>
            </w:ins>
          </w:p>
          <w:p w14:paraId="5E37A3A9" w14:textId="77777777" w:rsidR="001B5DC8" w:rsidRDefault="00000000">
            <w:pPr>
              <w:rPr>
                <w:ins w:id="121" w:author="凌" w:date="2023-02-23T18:31:00Z"/>
                <w:rFonts w:ascii="Times New Roman" w:hAnsi="Times New Roman" w:cs="Times New Roman"/>
                <w:sz w:val="24"/>
              </w:rPr>
            </w:pPr>
            <w:ins w:id="122" w:author="凌" w:date="2023-02-23T18:31:00Z">
              <w:r>
                <w:rPr>
                  <w:rFonts w:ascii="Times New Roman" w:hAnsi="Times New Roman" w:cs="Times New Roman"/>
                  <w:sz w:val="24"/>
                </w:rPr>
                <w:t>11.</w:t>
              </w:r>
            </w:ins>
          </w:p>
          <w:p w14:paraId="178E6788" w14:textId="77777777" w:rsidR="001B5DC8" w:rsidRDefault="00000000">
            <w:pPr>
              <w:rPr>
                <w:ins w:id="123" w:author="凌" w:date="2023-02-23T18:31:00Z"/>
                <w:rFonts w:ascii="Times New Roman" w:hAnsi="Times New Roman" w:cs="Times New Roman"/>
                <w:sz w:val="24"/>
              </w:rPr>
            </w:pPr>
            <w:ins w:id="124" w:author="凌" w:date="2023-02-23T18:31:00Z">
              <w:r>
                <w:rPr>
                  <w:rFonts w:ascii="Times New Roman" w:hAnsi="Times New Roman" w:cs="Times New Roman"/>
                  <w:sz w:val="24"/>
                </w:rPr>
                <w:t>12.</w:t>
              </w:r>
            </w:ins>
          </w:p>
          <w:p w14:paraId="4D269DC7" w14:textId="77777777" w:rsidR="001B5DC8" w:rsidRDefault="00000000">
            <w:pPr>
              <w:rPr>
                <w:ins w:id="125" w:author="凌" w:date="2023-02-23T18:31:00Z"/>
                <w:rFonts w:ascii="Times New Roman" w:hAnsi="Times New Roman" w:cs="Times New Roman"/>
                <w:sz w:val="24"/>
              </w:rPr>
            </w:pPr>
            <w:ins w:id="126" w:author="凌" w:date="2023-02-23T18:31:00Z">
              <w:r>
                <w:rPr>
                  <w:rFonts w:ascii="Times New Roman" w:hAnsi="Times New Roman" w:cs="Times New Roman"/>
                  <w:sz w:val="24"/>
                </w:rPr>
                <w:t>13.</w:t>
              </w:r>
            </w:ins>
          </w:p>
          <w:p w14:paraId="5D7FBF2C" w14:textId="77777777" w:rsidR="001B5DC8" w:rsidRDefault="00000000">
            <w:pPr>
              <w:rPr>
                <w:ins w:id="127" w:author="凌" w:date="2023-02-23T18:32:00Z"/>
                <w:rFonts w:ascii="Times New Roman" w:hAnsi="Times New Roman" w:cs="Times New Roman"/>
                <w:sz w:val="24"/>
              </w:rPr>
            </w:pPr>
            <w:ins w:id="128" w:author="凌" w:date="2023-02-23T18:31:00Z">
              <w:r>
                <w:rPr>
                  <w:rFonts w:ascii="Times New Roman" w:hAnsi="Times New Roman" w:cs="Times New Roman"/>
                  <w:sz w:val="24"/>
                </w:rPr>
                <w:t>14.</w:t>
              </w:r>
            </w:ins>
          </w:p>
          <w:p w14:paraId="08D5D9B3" w14:textId="77777777" w:rsidR="001B5DC8" w:rsidRDefault="00000000">
            <w:pPr>
              <w:rPr>
                <w:ins w:id="129" w:author="凌" w:date="2023-02-23T18:32:00Z"/>
                <w:rFonts w:ascii="Times New Roman" w:hAnsi="Times New Roman" w:cs="Times New Roman"/>
                <w:sz w:val="24"/>
              </w:rPr>
            </w:pPr>
            <w:ins w:id="130" w:author="凌" w:date="2023-02-23T18:32:00Z">
              <w:r>
                <w:rPr>
                  <w:rFonts w:ascii="Times New Roman" w:hAnsi="Times New Roman" w:cs="Times New Roman"/>
                  <w:sz w:val="24"/>
                </w:rPr>
                <w:t>15.</w:t>
              </w:r>
            </w:ins>
          </w:p>
          <w:p w14:paraId="0F0D4BEC" w14:textId="77777777" w:rsidR="001B5DC8" w:rsidRDefault="00000000">
            <w:pPr>
              <w:rPr>
                <w:ins w:id="131" w:author="凌" w:date="2023-02-23T18:32:00Z"/>
                <w:rFonts w:ascii="Times New Roman" w:hAnsi="Times New Roman" w:cs="Times New Roman"/>
                <w:sz w:val="24"/>
              </w:rPr>
            </w:pPr>
            <w:ins w:id="132" w:author="凌" w:date="2023-02-23T18:32:00Z">
              <w:r>
                <w:rPr>
                  <w:rFonts w:ascii="Times New Roman" w:hAnsi="Times New Roman" w:cs="Times New Roman"/>
                  <w:sz w:val="24"/>
                </w:rPr>
                <w:t>16.</w:t>
              </w:r>
            </w:ins>
          </w:p>
          <w:p w14:paraId="0C265070" w14:textId="77777777" w:rsidR="001B5DC8" w:rsidRDefault="00000000">
            <w:pPr>
              <w:rPr>
                <w:ins w:id="133" w:author="凌" w:date="2023-02-23T18:32:00Z"/>
                <w:rFonts w:ascii="Times New Roman" w:hAnsi="Times New Roman" w:cs="Times New Roman"/>
                <w:sz w:val="24"/>
              </w:rPr>
            </w:pPr>
            <w:ins w:id="134" w:author="凌" w:date="2023-02-23T18:32:00Z">
              <w:r>
                <w:rPr>
                  <w:rFonts w:ascii="Times New Roman" w:hAnsi="Times New Roman" w:cs="Times New Roman"/>
                  <w:sz w:val="24"/>
                </w:rPr>
                <w:t>17.</w:t>
              </w:r>
            </w:ins>
          </w:p>
          <w:p w14:paraId="34E898E7" w14:textId="77777777" w:rsidR="001B5DC8" w:rsidRDefault="00000000">
            <w:pPr>
              <w:rPr>
                <w:ins w:id="135" w:author="凌" w:date="2023-02-23T18:32:00Z"/>
                <w:rFonts w:ascii="Times New Roman" w:hAnsi="Times New Roman" w:cs="Times New Roman"/>
                <w:sz w:val="24"/>
              </w:rPr>
            </w:pPr>
            <w:ins w:id="136" w:author="凌" w:date="2023-02-23T18:32:00Z">
              <w:r>
                <w:rPr>
                  <w:rFonts w:ascii="Times New Roman" w:hAnsi="Times New Roman" w:cs="Times New Roman"/>
                  <w:sz w:val="24"/>
                </w:rPr>
                <w:t>18.</w:t>
              </w:r>
            </w:ins>
          </w:p>
          <w:p w14:paraId="5A3EA2F1" w14:textId="77777777" w:rsidR="001B5DC8" w:rsidRDefault="00000000">
            <w:pPr>
              <w:rPr>
                <w:ins w:id="137" w:author="凌" w:date="2023-02-23T18:32:00Z"/>
                <w:rFonts w:ascii="Times New Roman" w:hAnsi="Times New Roman" w:cs="Times New Roman"/>
                <w:sz w:val="24"/>
              </w:rPr>
            </w:pPr>
            <w:ins w:id="138" w:author="凌" w:date="2023-02-23T18:32:00Z">
              <w:r>
                <w:rPr>
                  <w:rFonts w:ascii="Times New Roman" w:hAnsi="Times New Roman" w:cs="Times New Roman"/>
                  <w:sz w:val="24"/>
                </w:rPr>
                <w:t>19.</w:t>
              </w:r>
            </w:ins>
          </w:p>
          <w:p w14:paraId="2FFDED44" w14:textId="77777777" w:rsidR="001B5DC8" w:rsidRDefault="00000000">
            <w:pPr>
              <w:rPr>
                <w:ins w:id="139" w:author="凌" w:date="2023-02-23T18:32:00Z"/>
                <w:rFonts w:ascii="Times New Roman" w:hAnsi="Times New Roman" w:cs="Times New Roman"/>
                <w:sz w:val="24"/>
              </w:rPr>
            </w:pPr>
            <w:ins w:id="140" w:author="凌" w:date="2023-02-23T18:32:00Z">
              <w:r>
                <w:rPr>
                  <w:rFonts w:ascii="Times New Roman" w:hAnsi="Times New Roman" w:cs="Times New Roman"/>
                  <w:sz w:val="24"/>
                </w:rPr>
                <w:t>20.</w:t>
              </w:r>
            </w:ins>
          </w:p>
          <w:p w14:paraId="3B840AE4" w14:textId="77777777" w:rsidR="001B5DC8" w:rsidRDefault="00000000">
            <w:pPr>
              <w:rPr>
                <w:ins w:id="141" w:author="凌" w:date="2023-02-23T18:32:00Z"/>
                <w:rFonts w:ascii="Times New Roman" w:hAnsi="Times New Roman" w:cs="Times New Roman"/>
                <w:sz w:val="24"/>
              </w:rPr>
            </w:pPr>
            <w:ins w:id="142" w:author="凌" w:date="2023-02-23T18:32:00Z">
              <w:r>
                <w:rPr>
                  <w:rFonts w:ascii="Times New Roman" w:hAnsi="Times New Roman" w:cs="Times New Roman"/>
                  <w:sz w:val="24"/>
                </w:rPr>
                <w:t>21.</w:t>
              </w:r>
            </w:ins>
          </w:p>
          <w:p w14:paraId="53A2A7B7" w14:textId="77777777" w:rsidR="001B5DC8" w:rsidRDefault="00000000">
            <w:pPr>
              <w:rPr>
                <w:ins w:id="143" w:author="凌" w:date="2023-02-23T18:32:00Z"/>
                <w:rFonts w:ascii="Times New Roman" w:hAnsi="Times New Roman" w:cs="Times New Roman"/>
                <w:sz w:val="24"/>
              </w:rPr>
            </w:pPr>
            <w:ins w:id="144" w:author="凌" w:date="2023-02-23T18:32:00Z">
              <w:r>
                <w:rPr>
                  <w:rFonts w:ascii="Times New Roman" w:hAnsi="Times New Roman" w:cs="Times New Roman"/>
                  <w:sz w:val="24"/>
                </w:rPr>
                <w:t>22.</w:t>
              </w:r>
            </w:ins>
          </w:p>
          <w:p w14:paraId="2208FDFC" w14:textId="77777777" w:rsidR="001B5DC8" w:rsidRDefault="001B5DC8">
            <w:pPr>
              <w:rPr>
                <w:ins w:id="145" w:author="凌" w:date="2023-02-23T18:31:00Z"/>
                <w:rFonts w:ascii="Times New Roman" w:hAnsi="Times New Roman" w:cs="Times New Roman"/>
                <w:sz w:val="24"/>
              </w:rPr>
            </w:pPr>
          </w:p>
          <w:p w14:paraId="4E04729B" w14:textId="77777777" w:rsidR="001B5DC8" w:rsidRDefault="001B5DC8">
            <w:pPr>
              <w:rPr>
                <w:ins w:id="146" w:author="凌" w:date="2023-02-23T18:31:00Z"/>
                <w:rFonts w:ascii="Times New Roman" w:hAnsi="Times New Roman" w:cs="Times New Roman"/>
                <w:sz w:val="24"/>
              </w:rPr>
            </w:pPr>
          </w:p>
          <w:p w14:paraId="1BAD77C8" w14:textId="77777777" w:rsidR="001B5DC8" w:rsidRDefault="001B5DC8">
            <w:pPr>
              <w:rPr>
                <w:rFonts w:ascii="Times New Roman" w:hAnsi="Times New Roman" w:cs="Times New Roman"/>
                <w:sz w:val="24"/>
              </w:rPr>
            </w:pPr>
          </w:p>
        </w:tc>
        <w:tc>
          <w:tcPr>
            <w:tcW w:w="4281" w:type="dxa"/>
            <w:tcPrChange w:id="147" w:author="凌" w:date="2023-02-23T15:45:00Z">
              <w:tcPr>
                <w:tcW w:w="4296" w:type="dxa"/>
              </w:tcPr>
            </w:tcPrChange>
          </w:tcPr>
          <w:p w14:paraId="68D8F478" w14:textId="77777777" w:rsidR="001B5DC8" w:rsidRDefault="001B5DC8">
            <w:pPr>
              <w:rPr>
                <w:rFonts w:ascii="Times New Roman" w:hAnsi="Times New Roman" w:cs="Times New Roman"/>
                <w:sz w:val="24"/>
              </w:rPr>
            </w:pPr>
          </w:p>
          <w:p w14:paraId="66277E00" w14:textId="77777777" w:rsidR="001B5DC8" w:rsidRDefault="001B5DC8">
            <w:pPr>
              <w:rPr>
                <w:rFonts w:ascii="Times New Roman" w:hAnsi="Times New Roman" w:cs="Times New Roman"/>
                <w:sz w:val="24"/>
              </w:rPr>
            </w:pPr>
          </w:p>
          <w:p w14:paraId="1419C11C" w14:textId="77777777" w:rsidR="001B5DC8" w:rsidRDefault="001B5DC8">
            <w:pPr>
              <w:autoSpaceDE w:val="0"/>
              <w:autoSpaceDN w:val="0"/>
              <w:adjustRightInd w:val="0"/>
              <w:jc w:val="left"/>
              <w:rPr>
                <w:rFonts w:ascii="Times New Roman" w:hAnsi="Times New Roman" w:cs="Times New Roman"/>
                <w:kern w:val="0"/>
                <w:szCs w:val="21"/>
              </w:rPr>
            </w:pPr>
          </w:p>
          <w:p w14:paraId="3B12135B" w14:textId="77777777" w:rsidR="001B5DC8" w:rsidRDefault="00000000">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3. Does each body paragraph have a topic sentence</w:t>
            </w:r>
          </w:p>
          <w:p w14:paraId="3F7D6F23" w14:textId="77777777" w:rsidR="001B5DC8" w:rsidRDefault="00000000">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related to the thesis?</w:t>
            </w:r>
          </w:p>
          <w:p w14:paraId="4A1D6CD4" w14:textId="77777777" w:rsidR="001B5DC8" w:rsidRDefault="00000000">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If no, explain.</w:t>
            </w:r>
          </w:p>
          <w:p w14:paraId="65E4D60F" w14:textId="77777777" w:rsidR="001B5DC8" w:rsidRDefault="001B5DC8">
            <w:pPr>
              <w:rPr>
                <w:rFonts w:ascii="Times New Roman" w:hAnsi="Times New Roman" w:cs="Times New Roman"/>
                <w:sz w:val="24"/>
              </w:rPr>
            </w:pPr>
          </w:p>
          <w:p w14:paraId="16F4DD83" w14:textId="77777777" w:rsidR="001B5DC8" w:rsidRDefault="001B5DC8">
            <w:pPr>
              <w:rPr>
                <w:rFonts w:ascii="Times New Roman" w:hAnsi="Times New Roman" w:cs="Times New Roman"/>
                <w:sz w:val="24"/>
              </w:rPr>
            </w:pPr>
          </w:p>
          <w:p w14:paraId="4AE298D2" w14:textId="77777777" w:rsidR="001B5DC8" w:rsidRDefault="001B5DC8">
            <w:pPr>
              <w:rPr>
                <w:rFonts w:ascii="Times New Roman" w:hAnsi="Times New Roman" w:cs="Times New Roman"/>
                <w:sz w:val="24"/>
              </w:rPr>
            </w:pPr>
          </w:p>
          <w:p w14:paraId="720D8CE6" w14:textId="77777777" w:rsidR="001B5DC8" w:rsidRDefault="001B5DC8">
            <w:pPr>
              <w:rPr>
                <w:rFonts w:ascii="Times New Roman" w:hAnsi="Times New Roman" w:cs="Times New Roman"/>
                <w:sz w:val="24"/>
              </w:rPr>
            </w:pPr>
          </w:p>
          <w:p w14:paraId="0CE340E1" w14:textId="77777777" w:rsidR="001B5DC8" w:rsidRDefault="00000000">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4. Does each paragraph have clearly appropriate</w:t>
            </w:r>
            <w:r>
              <w:rPr>
                <w:rFonts w:ascii="Times New Roman" w:hAnsi="Times New Roman" w:cs="Times New Roman" w:hint="eastAsia"/>
                <w:kern w:val="0"/>
                <w:szCs w:val="21"/>
              </w:rPr>
              <w:t xml:space="preserve"> </w:t>
            </w:r>
            <w:r>
              <w:rPr>
                <w:rFonts w:ascii="Times New Roman" w:hAnsi="Times New Roman" w:cs="Times New Roman"/>
                <w:kern w:val="0"/>
                <w:szCs w:val="21"/>
              </w:rPr>
              <w:t>explanations, examples or details?</w:t>
            </w:r>
          </w:p>
          <w:p w14:paraId="053CABD1" w14:textId="77777777" w:rsidR="001B5DC8" w:rsidRDefault="001B5DC8">
            <w:pPr>
              <w:rPr>
                <w:rFonts w:ascii="Times New Roman" w:hAnsi="Times New Roman" w:cs="Times New Roman"/>
                <w:sz w:val="24"/>
              </w:rPr>
            </w:pPr>
          </w:p>
        </w:tc>
      </w:tr>
    </w:tbl>
    <w:p w14:paraId="001AE530" w14:textId="77777777" w:rsidR="001B5DC8" w:rsidRDefault="001B5DC8">
      <w:pPr>
        <w:rPr>
          <w:rFonts w:ascii="Times New Roman" w:hAnsi="Times New Roman" w:cs="Times New Roman"/>
          <w:sz w:val="24"/>
        </w:rPr>
      </w:pPr>
    </w:p>
    <w:p w14:paraId="22D70D4C" w14:textId="77777777" w:rsidR="001B5DC8" w:rsidRDefault="001B5DC8">
      <w:pPr>
        <w:rPr>
          <w:rFonts w:ascii="Times New Roman" w:hAnsi="Times New Roman" w:cs="Times New Roman"/>
          <w:sz w:val="24"/>
        </w:rPr>
      </w:pPr>
    </w:p>
    <w:tbl>
      <w:tblPr>
        <w:tblStyle w:val="a7"/>
        <w:tblW w:w="0" w:type="auto"/>
        <w:tblLook w:val="04A0" w:firstRow="1" w:lastRow="0" w:firstColumn="1" w:lastColumn="0" w:noHBand="0" w:noVBand="1"/>
        <w:tblPrChange w:id="148" w:author="凌" w:date="2023-02-23T15:45:00Z">
          <w:tblPr>
            <w:tblStyle w:val="a7"/>
            <w:tblW w:w="0" w:type="auto"/>
            <w:tblLook w:val="04A0" w:firstRow="1" w:lastRow="0" w:firstColumn="1" w:lastColumn="0" w:noHBand="0" w:noVBand="1"/>
          </w:tblPr>
        </w:tblPrChange>
      </w:tblPr>
      <w:tblGrid>
        <w:gridCol w:w="5346"/>
        <w:gridCol w:w="4302"/>
        <w:gridCol w:w="4300"/>
        <w:tblGridChange w:id="149">
          <w:tblGrid>
            <w:gridCol w:w="5433"/>
            <w:gridCol w:w="4370"/>
            <w:gridCol w:w="4370"/>
          </w:tblGrid>
        </w:tblGridChange>
      </w:tblGrid>
      <w:tr w:rsidR="001B5DC8" w14:paraId="4229A58E" w14:textId="77777777" w:rsidTr="001B5DC8">
        <w:tc>
          <w:tcPr>
            <w:tcW w:w="5414" w:type="dxa"/>
            <w:tcPrChange w:id="150" w:author="凌" w:date="2023-02-23T15:45:00Z">
              <w:tcPr>
                <w:tcW w:w="5433" w:type="dxa"/>
              </w:tcPr>
            </w:tcPrChange>
          </w:tcPr>
          <w:p w14:paraId="2F25F28E" w14:textId="77777777" w:rsidR="001B5DC8" w:rsidRDefault="00000000">
            <w:pPr>
              <w:rPr>
                <w:rFonts w:ascii="Times New Roman" w:hAnsi="Times New Roman" w:cs="Times New Roman"/>
                <w:sz w:val="24"/>
              </w:rPr>
            </w:pPr>
            <w:r>
              <w:rPr>
                <w:rFonts w:ascii="Times New Roman" w:hAnsi="Times New Roman" w:cs="Times New Roman"/>
                <w:b/>
                <w:bCs/>
                <w:sz w:val="24"/>
                <w:rPrChange w:id="151" w:author="凌" w:date="2023-02-23T09:22:00Z">
                  <w:rPr>
                    <w:rFonts w:ascii="Times New Roman" w:hAnsi="Times New Roman" w:cs="Times New Roman"/>
                    <w:sz w:val="24"/>
                  </w:rPr>
                </w:rPrChange>
              </w:rPr>
              <w:t xml:space="preserve">Secondly, the improvement of technology will </w:t>
            </w:r>
            <w:r>
              <w:rPr>
                <w:rFonts w:ascii="Times New Roman" w:hAnsi="Times New Roman" w:cs="Times New Roman"/>
                <w:b/>
                <w:bCs/>
                <w:color w:val="00B0F0"/>
                <w:sz w:val="24"/>
                <w:rPrChange w:id="152" w:author="凌" w:date="2023-02-23T09:22:00Z">
                  <w:rPr>
                    <w:rFonts w:ascii="Times New Roman" w:hAnsi="Times New Roman" w:cs="Times New Roman"/>
                    <w:sz w:val="24"/>
                  </w:rPr>
                </w:rPrChange>
              </w:rPr>
              <w:t>bring profits for the university</w:t>
            </w:r>
            <w:ins w:id="153" w:author="凌" w:date="2023-02-23T15:49:00Z">
              <w:r>
                <w:rPr>
                  <w:rFonts w:ascii="Times New Roman" w:hAnsi="Times New Roman" w:cs="Times New Roman"/>
                  <w:b/>
                  <w:bCs/>
                  <w:color w:val="00B0F0"/>
                  <w:sz w:val="24"/>
                </w:rPr>
                <w:t>【偏离主题对象</w:t>
              </w:r>
              <w:r>
                <w:rPr>
                  <w:rFonts w:ascii="Times New Roman" w:hAnsi="Times New Roman" w:cs="Times New Roman"/>
                  <w:b/>
                  <w:bCs/>
                  <w:color w:val="00B0F0"/>
                  <w:sz w:val="24"/>
                </w:rPr>
                <w:t>-</w:t>
              </w:r>
            </w:ins>
            <w:ins w:id="154" w:author="凌" w:date="2023-02-23T15:50:00Z">
              <w:r>
                <w:rPr>
                  <w:rFonts w:ascii="Times New Roman" w:hAnsi="Times New Roman" w:cs="Times New Roman"/>
                  <w:b/>
                  <w:bCs/>
                  <w:color w:val="00B0F0"/>
                  <w:sz w:val="24"/>
                </w:rPr>
                <w:t>students</w:t>
              </w:r>
            </w:ins>
            <w:ins w:id="155" w:author="凌" w:date="2023-02-23T15:49:00Z">
              <w:r>
                <w:rPr>
                  <w:rFonts w:ascii="Times New Roman" w:hAnsi="Times New Roman" w:cs="Times New Roman"/>
                  <w:b/>
                  <w:bCs/>
                  <w:color w:val="00B0F0"/>
                  <w:sz w:val="24"/>
                </w:rPr>
                <w:t>】</w:t>
              </w:r>
            </w:ins>
            <w:r>
              <w:rPr>
                <w:rFonts w:ascii="Times New Roman" w:hAnsi="Times New Roman" w:cs="Times New Roman"/>
                <w:b/>
                <w:bCs/>
                <w:sz w:val="24"/>
                <w:rPrChange w:id="156" w:author="凌" w:date="2023-02-23T09:22:00Z">
                  <w:rPr>
                    <w:rFonts w:ascii="Times New Roman" w:hAnsi="Times New Roman" w:cs="Times New Roman"/>
                    <w:sz w:val="24"/>
                  </w:rPr>
                </w:rPrChange>
              </w:rPr>
              <w:t>.</w:t>
            </w:r>
            <w:r>
              <w:rPr>
                <w:rFonts w:ascii="Times New Roman" w:hAnsi="Times New Roman" w:cs="Times New Roman"/>
                <w:sz w:val="24"/>
              </w:rPr>
              <w:t xml:space="preserve"> </w:t>
            </w:r>
            <w:ins w:id="157" w:author="凌" w:date="2023-02-23T18:29:00Z">
              <w:r>
                <w:rPr>
                  <w:rFonts w:ascii="Times New Roman" w:hAnsi="Times New Roman" w:cs="Times New Roman"/>
                  <w:sz w:val="24"/>
                </w:rPr>
                <w:t xml:space="preserve">23. </w:t>
              </w:r>
            </w:ins>
            <w:r>
              <w:rPr>
                <w:rFonts w:ascii="Times New Roman" w:hAnsi="Times New Roman" w:cs="Times New Roman"/>
                <w:color w:val="FF0000"/>
                <w:sz w:val="24"/>
                <w:u w:val="single"/>
                <w:rPrChange w:id="158" w:author="凌" w:date="2023-02-23T15:50:00Z">
                  <w:rPr>
                    <w:rFonts w:ascii="Times New Roman" w:hAnsi="Times New Roman" w:cs="Times New Roman"/>
                    <w:sz w:val="24"/>
                  </w:rPr>
                </w:rPrChange>
              </w:rPr>
              <w:t>In the post-pandemic era</w:t>
            </w:r>
            <w:r>
              <w:rPr>
                <w:rFonts w:ascii="Times New Roman" w:hAnsi="Times New Roman" w:cs="Times New Roman"/>
                <w:sz w:val="24"/>
              </w:rPr>
              <w:t>, universities have a harder time</w:t>
            </w:r>
            <w:r>
              <w:rPr>
                <w:rFonts w:ascii="Times New Roman" w:hAnsi="Times New Roman" w:cs="Times New Roman"/>
                <w:color w:val="FF0000"/>
                <w:sz w:val="24"/>
                <w:rPrChange w:id="159" w:author="凌" w:date="2023-02-23T15:50:00Z">
                  <w:rPr>
                    <w:rFonts w:ascii="Times New Roman" w:hAnsi="Times New Roman" w:cs="Times New Roman"/>
                    <w:sz w:val="24"/>
                  </w:rPr>
                </w:rPrChange>
              </w:rPr>
              <w:t xml:space="preserve"> </w:t>
            </w:r>
            <w:ins w:id="160" w:author="凌" w:date="2023-02-23T18:29:00Z">
              <w:r>
                <w:rPr>
                  <w:rFonts w:ascii="Times New Roman" w:hAnsi="Times New Roman" w:cs="Times New Roman"/>
                  <w:color w:val="FF0000"/>
                  <w:sz w:val="24"/>
                </w:rPr>
                <w:t xml:space="preserve">24. </w:t>
              </w:r>
              <w:r>
                <w:rPr>
                  <w:rFonts w:ascii="Times New Roman" w:hAnsi="Times New Roman" w:cs="Times New Roman"/>
                  <w:color w:val="FF0000"/>
                  <w:sz w:val="24"/>
                </w:rPr>
                <w:t>语法结构</w:t>
              </w:r>
            </w:ins>
            <w:r>
              <w:rPr>
                <w:rFonts w:ascii="Times New Roman" w:hAnsi="Times New Roman" w:cs="Times New Roman"/>
                <w:color w:val="FF0000"/>
                <w:sz w:val="24"/>
                <w:rPrChange w:id="161" w:author="凌" w:date="2023-02-23T15:50:00Z">
                  <w:rPr>
                    <w:rFonts w:ascii="Times New Roman" w:hAnsi="Times New Roman" w:cs="Times New Roman"/>
                    <w:sz w:val="24"/>
                  </w:rPr>
                </w:rPrChange>
              </w:rPr>
              <w:t xml:space="preserve">attracting </w:t>
            </w:r>
            <w:ins w:id="162" w:author="凌" w:date="2023-02-23T18:29:00Z">
              <w:r>
                <w:rPr>
                  <w:rFonts w:ascii="Times New Roman" w:hAnsi="Times New Roman" w:cs="Times New Roman"/>
                  <w:color w:val="FF0000"/>
                  <w:sz w:val="24"/>
                </w:rPr>
                <w:t xml:space="preserve">25. </w:t>
              </w:r>
            </w:ins>
            <w:r>
              <w:rPr>
                <w:rFonts w:ascii="Times New Roman" w:hAnsi="Times New Roman" w:cs="Times New Roman"/>
                <w:color w:val="FF0000"/>
                <w:sz w:val="24"/>
                <w:rPrChange w:id="163" w:author="凌" w:date="2023-02-23T15:50:00Z">
                  <w:rPr>
                    <w:rFonts w:ascii="Times New Roman" w:hAnsi="Times New Roman" w:cs="Times New Roman"/>
                    <w:sz w:val="24"/>
                  </w:rPr>
                </w:rPrChange>
              </w:rPr>
              <w:t>prospective</w:t>
            </w:r>
            <w:r>
              <w:rPr>
                <w:rFonts w:ascii="Times New Roman" w:hAnsi="Times New Roman" w:cs="Times New Roman"/>
                <w:sz w:val="24"/>
              </w:rPr>
              <w:t xml:space="preserve"> donators and</w:t>
            </w:r>
            <w:r>
              <w:rPr>
                <w:rFonts w:ascii="Times New Roman" w:hAnsi="Times New Roman" w:cs="Times New Roman" w:hint="eastAsia"/>
                <w:sz w:val="24"/>
              </w:rPr>
              <w:t xml:space="preserve"> </w:t>
            </w:r>
            <w:r>
              <w:rPr>
                <w:rFonts w:ascii="Times New Roman" w:hAnsi="Times New Roman" w:cs="Times New Roman"/>
                <w:sz w:val="24"/>
              </w:rPr>
              <w:t xml:space="preserve">financial support from the government. </w:t>
            </w:r>
            <w:ins w:id="164" w:author="凌" w:date="2023-02-23T18:29:00Z">
              <w:r>
                <w:rPr>
                  <w:rFonts w:ascii="Times New Roman" w:hAnsi="Times New Roman" w:cs="Times New Roman"/>
                  <w:sz w:val="24"/>
                </w:rPr>
                <w:t xml:space="preserve">26. </w:t>
              </w:r>
            </w:ins>
            <w:r>
              <w:rPr>
                <w:rFonts w:ascii="Times New Roman" w:hAnsi="Times New Roman" w:cs="Times New Roman"/>
                <w:color w:val="FF0000"/>
                <w:sz w:val="24"/>
                <w:u w:val="single"/>
                <w:rPrChange w:id="165" w:author="凌" w:date="2023-02-23T15:50:00Z">
                  <w:rPr>
                    <w:rFonts w:ascii="Times New Roman" w:hAnsi="Times New Roman" w:cs="Times New Roman"/>
                    <w:sz w:val="24"/>
                  </w:rPr>
                </w:rPrChange>
              </w:rPr>
              <w:t>To make matters worse,</w:t>
            </w:r>
            <w:r>
              <w:rPr>
                <w:rFonts w:ascii="Times New Roman" w:hAnsi="Times New Roman" w:cs="Times New Roman"/>
                <w:sz w:val="24"/>
              </w:rPr>
              <w:t xml:space="preserve"> COVID-19 has led to a</w:t>
            </w:r>
            <w:r>
              <w:rPr>
                <w:rFonts w:ascii="Times New Roman" w:hAnsi="Times New Roman" w:cs="Times New Roman" w:hint="eastAsia"/>
                <w:sz w:val="24"/>
              </w:rPr>
              <w:t xml:space="preserve"> </w:t>
            </w:r>
            <w:r>
              <w:rPr>
                <w:rFonts w:ascii="Times New Roman" w:hAnsi="Times New Roman" w:cs="Times New Roman"/>
                <w:sz w:val="24"/>
              </w:rPr>
              <w:t>steady decrease in the number of international students, who are the main source of</w:t>
            </w:r>
            <w:r>
              <w:rPr>
                <w:rFonts w:ascii="Times New Roman" w:hAnsi="Times New Roman" w:cs="Times New Roman" w:hint="eastAsia"/>
                <w:sz w:val="24"/>
              </w:rPr>
              <w:t xml:space="preserve"> </w:t>
            </w:r>
            <w:r>
              <w:rPr>
                <w:rFonts w:ascii="Times New Roman" w:hAnsi="Times New Roman" w:cs="Times New Roman"/>
                <w:sz w:val="24"/>
              </w:rPr>
              <w:t xml:space="preserve">income for universities. By upgrading their technology, universities can </w:t>
            </w:r>
            <w:ins w:id="166" w:author="凌" w:date="2023-02-23T18:29:00Z">
              <w:r>
                <w:rPr>
                  <w:rFonts w:ascii="Times New Roman" w:hAnsi="Times New Roman" w:cs="Times New Roman"/>
                  <w:sz w:val="24"/>
                </w:rPr>
                <w:t xml:space="preserve">27. </w:t>
              </w:r>
            </w:ins>
            <w:r>
              <w:rPr>
                <w:rFonts w:ascii="Times New Roman" w:hAnsi="Times New Roman" w:cs="Times New Roman"/>
                <w:color w:val="FF0000"/>
                <w:sz w:val="24"/>
                <w:rPrChange w:id="167" w:author="凌" w:date="2023-02-23T15:50:00Z">
                  <w:rPr>
                    <w:rFonts w:ascii="Times New Roman" w:hAnsi="Times New Roman" w:cs="Times New Roman"/>
                    <w:sz w:val="24"/>
                  </w:rPr>
                </w:rPrChange>
              </w:rPr>
              <w:t>create a better image</w:t>
            </w:r>
            <w:r>
              <w:rPr>
                <w:rFonts w:ascii="Times New Roman" w:hAnsi="Times New Roman" w:cs="Times New Roman"/>
                <w:sz w:val="24"/>
              </w:rPr>
              <w:t xml:space="preserve"> for themselves globally </w:t>
            </w:r>
            <w:ins w:id="168" w:author="凌" w:date="2023-02-23T18:29:00Z">
              <w:r>
                <w:rPr>
                  <w:rFonts w:ascii="Times New Roman" w:hAnsi="Times New Roman" w:cs="Times New Roman"/>
                  <w:sz w:val="24"/>
                </w:rPr>
                <w:t xml:space="preserve">28. </w:t>
              </w:r>
            </w:ins>
            <w:r>
              <w:rPr>
                <w:rFonts w:ascii="Times New Roman" w:hAnsi="Times New Roman" w:cs="Times New Roman"/>
                <w:color w:val="FF0000"/>
                <w:sz w:val="24"/>
                <w:rPrChange w:id="169" w:author="凌" w:date="2023-02-23T15:50:00Z">
                  <w:rPr>
                    <w:rFonts w:ascii="Times New Roman" w:hAnsi="Times New Roman" w:cs="Times New Roman"/>
                    <w:sz w:val="24"/>
                  </w:rPr>
                </w:rPrChange>
              </w:rPr>
              <w:t>and thus</w:t>
            </w:r>
            <w:r>
              <w:rPr>
                <w:rFonts w:ascii="Times New Roman" w:hAnsi="Times New Roman" w:cs="Times New Roman"/>
                <w:sz w:val="24"/>
              </w:rPr>
              <w:t xml:space="preserve"> attract </w:t>
            </w:r>
            <w:ins w:id="170" w:author="凌" w:date="2023-02-23T18:29:00Z">
              <w:r>
                <w:rPr>
                  <w:rFonts w:ascii="Times New Roman" w:hAnsi="Times New Roman" w:cs="Times New Roman"/>
                  <w:sz w:val="24"/>
                </w:rPr>
                <w:t xml:space="preserve">29. </w:t>
              </w:r>
            </w:ins>
            <w:r>
              <w:rPr>
                <w:rFonts w:ascii="Times New Roman" w:hAnsi="Times New Roman" w:cs="Times New Roman"/>
                <w:color w:val="FF0000"/>
                <w:sz w:val="24"/>
                <w:u w:val="single"/>
                <w:rPrChange w:id="171" w:author="凌" w:date="2023-02-23T15:50:00Z">
                  <w:rPr>
                    <w:rFonts w:ascii="Times New Roman" w:hAnsi="Times New Roman" w:cs="Times New Roman"/>
                    <w:sz w:val="24"/>
                  </w:rPr>
                </w:rPrChange>
              </w:rPr>
              <w:t>a larger number of</w:t>
            </w:r>
            <w:r>
              <w:rPr>
                <w:rFonts w:ascii="Times New Roman" w:hAnsi="Times New Roman" w:cs="Times New Roman"/>
                <w:sz w:val="24"/>
              </w:rPr>
              <w:t xml:space="preserve"> overseas students to</w:t>
            </w:r>
            <w:r>
              <w:rPr>
                <w:rFonts w:ascii="Times New Roman" w:hAnsi="Times New Roman" w:cs="Times New Roman" w:hint="eastAsia"/>
                <w:sz w:val="24"/>
              </w:rPr>
              <w:t xml:space="preserve"> </w:t>
            </w:r>
            <w:r>
              <w:rPr>
                <w:rFonts w:ascii="Times New Roman" w:hAnsi="Times New Roman" w:cs="Times New Roman"/>
                <w:sz w:val="24"/>
              </w:rPr>
              <w:t xml:space="preserve">apply for them. </w:t>
            </w:r>
            <w:r>
              <w:rPr>
                <w:rFonts w:ascii="Times New Roman" w:hAnsi="Times New Roman" w:cs="Times New Roman"/>
                <w:b/>
                <w:bCs/>
                <w:color w:val="FF0000"/>
                <w:sz w:val="24"/>
                <w:rPrChange w:id="172" w:author="凌" w:date="2023-02-23T15:50:00Z">
                  <w:rPr>
                    <w:rFonts w:ascii="Times New Roman" w:hAnsi="Times New Roman" w:cs="Times New Roman"/>
                    <w:sz w:val="24"/>
                  </w:rPr>
                </w:rPrChange>
              </w:rPr>
              <w:t>Similarly,</w:t>
            </w:r>
            <w:r>
              <w:rPr>
                <w:rFonts w:ascii="Times New Roman" w:hAnsi="Times New Roman" w:cs="Times New Roman"/>
                <w:sz w:val="24"/>
              </w:rPr>
              <w:t xml:space="preserve"> universities can receive a larger percentage of financial support</w:t>
            </w:r>
            <w:r>
              <w:rPr>
                <w:rFonts w:ascii="Times New Roman" w:hAnsi="Times New Roman" w:cs="Times New Roman" w:hint="eastAsia"/>
                <w:sz w:val="24"/>
              </w:rPr>
              <w:t xml:space="preserve"> </w:t>
            </w:r>
            <w:r>
              <w:rPr>
                <w:rFonts w:ascii="Times New Roman" w:hAnsi="Times New Roman" w:cs="Times New Roman"/>
                <w:sz w:val="24"/>
              </w:rPr>
              <w:t xml:space="preserve">from the government and investors </w:t>
            </w:r>
            <w:ins w:id="173" w:author="凌" w:date="2023-02-23T18:29:00Z">
              <w:r>
                <w:rPr>
                  <w:rFonts w:ascii="Times New Roman" w:hAnsi="Times New Roman" w:cs="Times New Roman"/>
                  <w:sz w:val="24"/>
                </w:rPr>
                <w:t xml:space="preserve">30. </w:t>
              </w:r>
            </w:ins>
            <w:r>
              <w:rPr>
                <w:rFonts w:ascii="Times New Roman" w:hAnsi="Times New Roman" w:cs="Times New Roman"/>
                <w:sz w:val="24"/>
                <w:highlight w:val="lightGray"/>
                <w:rPrChange w:id="174" w:author="凌" w:date="2023-02-23T15:50:00Z">
                  <w:rPr>
                    <w:rFonts w:ascii="Times New Roman" w:hAnsi="Times New Roman" w:cs="Times New Roman"/>
                    <w:sz w:val="24"/>
                  </w:rPr>
                </w:rPrChange>
              </w:rPr>
              <w:t>should they improve their technological power</w:t>
            </w:r>
            <w:ins w:id="175" w:author="凌" w:date="2023-02-23T15:50:00Z">
              <w:r>
                <w:rPr>
                  <w:rFonts w:ascii="Times New Roman" w:hAnsi="Times New Roman" w:cs="Times New Roman"/>
                  <w:sz w:val="24"/>
                  <w:highlight w:val="lightGray"/>
                </w:rPr>
                <w:t>【分析句子</w:t>
              </w:r>
            </w:ins>
            <w:ins w:id="176" w:author="凌" w:date="2023-02-23T15:51:00Z">
              <w:r>
                <w:rPr>
                  <w:rFonts w:ascii="Times New Roman" w:hAnsi="Times New Roman" w:cs="Times New Roman"/>
                  <w:sz w:val="24"/>
                  <w:highlight w:val="lightGray"/>
                </w:rPr>
                <w:t>结构并仿写</w:t>
              </w:r>
            </w:ins>
            <w:ins w:id="177" w:author="凌" w:date="2023-02-23T15:50:00Z">
              <w:r>
                <w:rPr>
                  <w:rFonts w:ascii="Times New Roman" w:hAnsi="Times New Roman" w:cs="Times New Roman"/>
                  <w:sz w:val="24"/>
                  <w:highlight w:val="lightGray"/>
                </w:rPr>
                <w:t>】</w:t>
              </w:r>
            </w:ins>
            <w:r>
              <w:rPr>
                <w:rFonts w:ascii="Times New Roman" w:hAnsi="Times New Roman" w:cs="Times New Roman"/>
                <w:sz w:val="24"/>
              </w:rPr>
              <w:t>. More</w:t>
            </w:r>
            <w:r>
              <w:rPr>
                <w:rFonts w:ascii="Times New Roman" w:hAnsi="Times New Roman" w:cs="Times New Roman" w:hint="eastAsia"/>
                <w:sz w:val="24"/>
              </w:rPr>
              <w:t xml:space="preserve"> </w:t>
            </w:r>
            <w:r>
              <w:rPr>
                <w:rFonts w:ascii="Times New Roman" w:hAnsi="Times New Roman" w:cs="Times New Roman"/>
                <w:sz w:val="24"/>
              </w:rPr>
              <w:t xml:space="preserve">advanced technology means that students and professors can </w:t>
            </w:r>
            <w:ins w:id="178" w:author="凌" w:date="2023-02-23T18:29:00Z">
              <w:r>
                <w:rPr>
                  <w:rFonts w:ascii="Times New Roman" w:hAnsi="Times New Roman" w:cs="Times New Roman"/>
                  <w:sz w:val="24"/>
                </w:rPr>
                <w:t xml:space="preserve">31. </w:t>
              </w:r>
            </w:ins>
            <w:r>
              <w:rPr>
                <w:rFonts w:ascii="Times New Roman" w:hAnsi="Times New Roman" w:cs="Times New Roman"/>
                <w:color w:val="FF0000"/>
                <w:sz w:val="24"/>
                <w:rPrChange w:id="179" w:author="凌" w:date="2023-02-23T15:51:00Z">
                  <w:rPr>
                    <w:rFonts w:ascii="Times New Roman" w:hAnsi="Times New Roman" w:cs="Times New Roman"/>
                    <w:sz w:val="24"/>
                  </w:rPr>
                </w:rPrChange>
              </w:rPr>
              <w:t>conduct</w:t>
            </w:r>
            <w:r>
              <w:rPr>
                <w:rFonts w:ascii="Times New Roman" w:hAnsi="Times New Roman" w:cs="Times New Roman"/>
                <w:sz w:val="24"/>
              </w:rPr>
              <w:t xml:space="preserve"> </w:t>
            </w:r>
            <w:ins w:id="180" w:author="凌" w:date="2023-02-23T18:29:00Z">
              <w:r>
                <w:rPr>
                  <w:rFonts w:ascii="Times New Roman" w:hAnsi="Times New Roman" w:cs="Times New Roman"/>
                  <w:sz w:val="24"/>
                </w:rPr>
                <w:t xml:space="preserve">32. </w:t>
              </w:r>
            </w:ins>
            <w:r>
              <w:rPr>
                <w:rFonts w:ascii="Times New Roman" w:hAnsi="Times New Roman" w:cs="Times New Roman"/>
                <w:color w:val="FF0000"/>
                <w:sz w:val="24"/>
                <w:rPrChange w:id="181" w:author="凌" w:date="2023-02-23T15:51:00Z">
                  <w:rPr>
                    <w:rFonts w:ascii="Times New Roman" w:hAnsi="Times New Roman" w:cs="Times New Roman"/>
                    <w:sz w:val="24"/>
                  </w:rPr>
                </w:rPrChange>
              </w:rPr>
              <w:t>cutting-edge</w:t>
            </w:r>
            <w:r>
              <w:rPr>
                <w:rFonts w:ascii="Times New Roman" w:hAnsi="Times New Roman" w:cs="Times New Roman" w:hint="eastAsia"/>
                <w:sz w:val="24"/>
              </w:rPr>
              <w:t xml:space="preserve"> </w:t>
            </w:r>
            <w:r>
              <w:rPr>
                <w:rFonts w:ascii="Times New Roman" w:hAnsi="Times New Roman" w:cs="Times New Roman"/>
                <w:sz w:val="24"/>
              </w:rPr>
              <w:t xml:space="preserve">research and hope for better results. These research programs may </w:t>
            </w:r>
            <w:ins w:id="182" w:author="凌" w:date="2023-02-23T18:29:00Z">
              <w:r>
                <w:rPr>
                  <w:rFonts w:ascii="Times New Roman" w:hAnsi="Times New Roman" w:cs="Times New Roman"/>
                  <w:sz w:val="24"/>
                </w:rPr>
                <w:t xml:space="preserve">33. </w:t>
              </w:r>
            </w:ins>
            <w:r>
              <w:rPr>
                <w:rFonts w:ascii="Times New Roman" w:hAnsi="Times New Roman" w:cs="Times New Roman"/>
                <w:color w:val="FF0000"/>
                <w:sz w:val="24"/>
                <w:u w:val="single"/>
                <w:rPrChange w:id="183" w:author="凌" w:date="2023-02-23T15:51:00Z">
                  <w:rPr>
                    <w:rFonts w:ascii="Times New Roman" w:hAnsi="Times New Roman" w:cs="Times New Roman"/>
                    <w:sz w:val="24"/>
                  </w:rPr>
                </w:rPrChange>
              </w:rPr>
              <w:t>prove to be</w:t>
            </w:r>
            <w:r>
              <w:rPr>
                <w:rFonts w:ascii="Times New Roman" w:hAnsi="Times New Roman" w:cs="Times New Roman"/>
                <w:sz w:val="24"/>
              </w:rPr>
              <w:t xml:space="preserve"> </w:t>
            </w:r>
            <w:ins w:id="184" w:author="凌" w:date="2023-02-23T18:30:00Z">
              <w:r>
                <w:rPr>
                  <w:rFonts w:ascii="Times New Roman" w:hAnsi="Times New Roman" w:cs="Times New Roman"/>
                  <w:sz w:val="24"/>
                </w:rPr>
                <w:t xml:space="preserve">34. </w:t>
              </w:r>
            </w:ins>
            <w:r>
              <w:rPr>
                <w:rFonts w:ascii="Times New Roman" w:hAnsi="Times New Roman" w:cs="Times New Roman"/>
                <w:color w:val="FF0000"/>
                <w:sz w:val="24"/>
                <w:rPrChange w:id="185" w:author="凌" w:date="2023-02-23T15:51:00Z">
                  <w:rPr>
                    <w:rFonts w:ascii="Times New Roman" w:hAnsi="Times New Roman" w:cs="Times New Roman"/>
                    <w:sz w:val="24"/>
                  </w:rPr>
                </w:rPrChange>
              </w:rPr>
              <w:t>applicable</w:t>
            </w:r>
            <w:r>
              <w:rPr>
                <w:rFonts w:ascii="Times New Roman" w:hAnsi="Times New Roman" w:cs="Times New Roman" w:hint="eastAsia"/>
                <w:sz w:val="24"/>
              </w:rPr>
              <w:t xml:space="preserve"> </w:t>
            </w:r>
            <w:r>
              <w:rPr>
                <w:rFonts w:ascii="Times New Roman" w:hAnsi="Times New Roman" w:cs="Times New Roman"/>
                <w:sz w:val="24"/>
              </w:rPr>
              <w:t xml:space="preserve">for governmental support. </w:t>
            </w:r>
            <w:r>
              <w:rPr>
                <w:rFonts w:ascii="Times New Roman" w:hAnsi="Times New Roman" w:cs="Times New Roman"/>
                <w:b/>
                <w:bCs/>
                <w:color w:val="FF0000"/>
                <w:sz w:val="24"/>
                <w:rPrChange w:id="186" w:author="凌" w:date="2023-02-23T15:51:00Z">
                  <w:rPr>
                    <w:rFonts w:ascii="Times New Roman" w:hAnsi="Times New Roman" w:cs="Times New Roman"/>
                    <w:sz w:val="24"/>
                  </w:rPr>
                </w:rPrChange>
              </w:rPr>
              <w:t>Additionally,</w:t>
            </w:r>
            <w:r>
              <w:rPr>
                <w:rFonts w:ascii="Times New Roman" w:hAnsi="Times New Roman" w:cs="Times New Roman"/>
                <w:sz w:val="24"/>
              </w:rPr>
              <w:t xml:space="preserve"> the results of such research programs will</w:t>
            </w:r>
            <w:r>
              <w:rPr>
                <w:rFonts w:ascii="Times New Roman" w:hAnsi="Times New Roman" w:cs="Times New Roman"/>
                <w:color w:val="FF0000"/>
                <w:sz w:val="24"/>
                <w:rPrChange w:id="187" w:author="凌" w:date="2023-02-23T15:51:00Z">
                  <w:rPr>
                    <w:rFonts w:ascii="Times New Roman" w:hAnsi="Times New Roman" w:cs="Times New Roman"/>
                    <w:sz w:val="24"/>
                  </w:rPr>
                </w:rPrChange>
              </w:rPr>
              <w:t xml:space="preserve"> </w:t>
            </w:r>
            <w:ins w:id="188" w:author="凌" w:date="2023-02-23T18:30:00Z">
              <w:r>
                <w:rPr>
                  <w:rFonts w:ascii="Times New Roman" w:hAnsi="Times New Roman" w:cs="Times New Roman"/>
                  <w:color w:val="FF0000"/>
                  <w:sz w:val="24"/>
                </w:rPr>
                <w:t xml:space="preserve">35. </w:t>
              </w:r>
            </w:ins>
            <w:r>
              <w:rPr>
                <w:rFonts w:ascii="Times New Roman" w:hAnsi="Times New Roman" w:cs="Times New Roman"/>
                <w:color w:val="FF0000"/>
                <w:sz w:val="24"/>
                <w:rPrChange w:id="189" w:author="凌" w:date="2023-02-23T15:51:00Z">
                  <w:rPr>
                    <w:rFonts w:ascii="Times New Roman" w:hAnsi="Times New Roman" w:cs="Times New Roman"/>
                    <w:sz w:val="24"/>
                  </w:rPr>
                </w:rPrChange>
              </w:rPr>
              <w:t>in turn</w:t>
            </w:r>
            <w:r>
              <w:rPr>
                <w:rFonts w:ascii="Times New Roman" w:hAnsi="Times New Roman" w:cs="Times New Roman" w:hint="eastAsia"/>
                <w:sz w:val="24"/>
              </w:rPr>
              <w:t xml:space="preserve"> </w:t>
            </w:r>
            <w:r>
              <w:rPr>
                <w:rFonts w:ascii="Times New Roman" w:hAnsi="Times New Roman" w:cs="Times New Roman"/>
                <w:sz w:val="24"/>
              </w:rPr>
              <w:t xml:space="preserve">increase the university's rankings and bring for it the interest of </w:t>
            </w:r>
            <w:ins w:id="190" w:author="凌" w:date="2023-02-23T18:30:00Z">
              <w:r>
                <w:rPr>
                  <w:rFonts w:ascii="Times New Roman" w:hAnsi="Times New Roman" w:cs="Times New Roman"/>
                  <w:sz w:val="24"/>
                </w:rPr>
                <w:t xml:space="preserve">36. </w:t>
              </w:r>
            </w:ins>
            <w:r>
              <w:rPr>
                <w:rFonts w:ascii="Times New Roman" w:hAnsi="Times New Roman" w:cs="Times New Roman"/>
                <w:color w:val="FF0000"/>
                <w:sz w:val="24"/>
                <w:rPrChange w:id="191" w:author="凌" w:date="2023-02-23T15:51:00Z">
                  <w:rPr>
                    <w:rFonts w:ascii="Times New Roman" w:hAnsi="Times New Roman" w:cs="Times New Roman"/>
                    <w:sz w:val="24"/>
                  </w:rPr>
                </w:rPrChange>
              </w:rPr>
              <w:t>prospective</w:t>
            </w:r>
            <w:r>
              <w:rPr>
                <w:rFonts w:ascii="Times New Roman" w:hAnsi="Times New Roman" w:cs="Times New Roman"/>
                <w:sz w:val="24"/>
              </w:rPr>
              <w:t xml:space="preserve"> investors </w:t>
            </w:r>
            <w:r>
              <w:rPr>
                <w:rFonts w:ascii="Times New Roman" w:hAnsi="Times New Roman" w:cs="Times New Roman"/>
                <w:sz w:val="24"/>
                <w:highlight w:val="lightGray"/>
                <w:rPrChange w:id="192" w:author="凌" w:date="2023-02-23T15:51:00Z">
                  <w:rPr>
                    <w:rFonts w:ascii="Times New Roman" w:hAnsi="Times New Roman" w:cs="Times New Roman"/>
                    <w:sz w:val="24"/>
                  </w:rPr>
                </w:rPrChange>
              </w:rPr>
              <w:t>who train their eyes on the world’s most significant inventions and discoveries</w:t>
            </w:r>
            <w:r>
              <w:rPr>
                <w:rFonts w:ascii="Times New Roman" w:hAnsi="Times New Roman" w:cs="Times New Roman"/>
                <w:sz w:val="24"/>
              </w:rPr>
              <w:t>. All the</w:t>
            </w:r>
            <w:r>
              <w:rPr>
                <w:rFonts w:ascii="Times New Roman" w:hAnsi="Times New Roman" w:cs="Times New Roman" w:hint="eastAsia"/>
                <w:sz w:val="24"/>
              </w:rPr>
              <w:t xml:space="preserve"> </w:t>
            </w:r>
            <w:ins w:id="193" w:author="凌" w:date="2023-02-23T18:30:00Z">
              <w:r>
                <w:rPr>
                  <w:rFonts w:ascii="Times New Roman" w:hAnsi="Times New Roman" w:cs="Times New Roman"/>
                  <w:sz w:val="24"/>
                </w:rPr>
                <w:t xml:space="preserve">37. </w:t>
              </w:r>
            </w:ins>
            <w:r>
              <w:rPr>
                <w:rFonts w:ascii="Times New Roman" w:hAnsi="Times New Roman" w:cs="Times New Roman"/>
                <w:color w:val="FF0000"/>
                <w:sz w:val="24"/>
                <w:rPrChange w:id="194" w:author="凌" w:date="2023-02-23T15:51:00Z">
                  <w:rPr>
                    <w:rFonts w:ascii="Times New Roman" w:hAnsi="Times New Roman" w:cs="Times New Roman"/>
                    <w:sz w:val="24"/>
                  </w:rPr>
                </w:rPrChange>
              </w:rPr>
              <w:lastRenderedPageBreak/>
              <w:t>aforementioned</w:t>
            </w:r>
            <w:r>
              <w:rPr>
                <w:rFonts w:ascii="Times New Roman" w:hAnsi="Times New Roman" w:cs="Times New Roman"/>
                <w:sz w:val="24"/>
              </w:rPr>
              <w:t xml:space="preserve"> factors </w:t>
            </w:r>
            <w:ins w:id="195" w:author="凌" w:date="2023-02-23T18:30:00Z">
              <w:r>
                <w:rPr>
                  <w:rFonts w:ascii="Times New Roman" w:hAnsi="Times New Roman" w:cs="Times New Roman"/>
                  <w:sz w:val="24"/>
                </w:rPr>
                <w:t xml:space="preserve">38. </w:t>
              </w:r>
            </w:ins>
            <w:r>
              <w:rPr>
                <w:rFonts w:ascii="Times New Roman" w:hAnsi="Times New Roman" w:cs="Times New Roman"/>
                <w:color w:val="FF0000"/>
                <w:sz w:val="24"/>
                <w:rPrChange w:id="196" w:author="凌" w:date="2023-02-23T15:52:00Z">
                  <w:rPr>
                    <w:rFonts w:ascii="Times New Roman" w:hAnsi="Times New Roman" w:cs="Times New Roman"/>
                    <w:sz w:val="24"/>
                  </w:rPr>
                </w:rPrChange>
              </w:rPr>
              <w:t>contribute to</w:t>
            </w:r>
            <w:r>
              <w:rPr>
                <w:rFonts w:ascii="Times New Roman" w:hAnsi="Times New Roman" w:cs="Times New Roman"/>
                <w:sz w:val="24"/>
              </w:rPr>
              <w:t xml:space="preserve"> the university </w:t>
            </w:r>
            <w:r>
              <w:rPr>
                <w:rFonts w:ascii="Times New Roman" w:hAnsi="Times New Roman" w:cs="Times New Roman"/>
                <w:color w:val="FF0000"/>
                <w:sz w:val="24"/>
                <w:u w:val="single"/>
                <w:rPrChange w:id="197" w:author="凌" w:date="2023-02-23T15:52:00Z">
                  <w:rPr>
                    <w:rFonts w:ascii="Times New Roman" w:hAnsi="Times New Roman" w:cs="Times New Roman"/>
                    <w:sz w:val="24"/>
                  </w:rPr>
                </w:rPrChange>
              </w:rPr>
              <w:t>receiving</w:t>
            </w:r>
            <w:r>
              <w:rPr>
                <w:rFonts w:ascii="Times New Roman" w:hAnsi="Times New Roman" w:cs="Times New Roman"/>
                <w:sz w:val="24"/>
              </w:rPr>
              <w:t xml:space="preserve"> a larger share of financial</w:t>
            </w:r>
            <w:r>
              <w:rPr>
                <w:rFonts w:ascii="Times New Roman" w:hAnsi="Times New Roman" w:cs="Times New Roman" w:hint="eastAsia"/>
                <w:sz w:val="24"/>
              </w:rPr>
              <w:t xml:space="preserve"> </w:t>
            </w:r>
            <w:r>
              <w:rPr>
                <w:rFonts w:ascii="Times New Roman" w:hAnsi="Times New Roman" w:cs="Times New Roman"/>
                <w:sz w:val="24"/>
              </w:rPr>
              <w:t xml:space="preserve">support, </w:t>
            </w:r>
            <w:r>
              <w:rPr>
                <w:rFonts w:ascii="Times New Roman" w:hAnsi="Times New Roman" w:cs="Times New Roman"/>
                <w:color w:val="FF0000"/>
                <w:sz w:val="24"/>
                <w:u w:val="single"/>
                <w:rPrChange w:id="198" w:author="凌" w:date="2023-02-23T15:52:00Z">
                  <w:rPr>
                    <w:rFonts w:ascii="Times New Roman" w:hAnsi="Times New Roman" w:cs="Times New Roman"/>
                    <w:sz w:val="24"/>
                  </w:rPr>
                </w:rPrChange>
              </w:rPr>
              <w:t>leading to</w:t>
            </w:r>
            <w:r>
              <w:rPr>
                <w:rFonts w:ascii="Times New Roman" w:hAnsi="Times New Roman" w:cs="Times New Roman"/>
                <w:sz w:val="24"/>
              </w:rPr>
              <w:t xml:space="preserve"> its potential growth.</w:t>
            </w:r>
          </w:p>
          <w:p w14:paraId="5DD7008F" w14:textId="77777777" w:rsidR="001B5DC8" w:rsidRDefault="001B5DC8">
            <w:pPr>
              <w:rPr>
                <w:rFonts w:ascii="Times New Roman" w:hAnsi="Times New Roman" w:cs="Times New Roman"/>
                <w:sz w:val="24"/>
              </w:rPr>
            </w:pPr>
          </w:p>
          <w:p w14:paraId="1C3D5906" w14:textId="77777777" w:rsidR="001B5DC8" w:rsidRDefault="001B5DC8">
            <w:pPr>
              <w:rPr>
                <w:rFonts w:ascii="Times New Roman" w:hAnsi="Times New Roman" w:cs="Times New Roman"/>
                <w:sz w:val="24"/>
              </w:rPr>
            </w:pPr>
          </w:p>
        </w:tc>
        <w:tc>
          <w:tcPr>
            <w:tcW w:w="4355" w:type="dxa"/>
            <w:tcPrChange w:id="199" w:author="凌" w:date="2023-02-23T15:45:00Z">
              <w:tcPr>
                <w:tcW w:w="4370" w:type="dxa"/>
              </w:tcPr>
            </w:tcPrChange>
          </w:tcPr>
          <w:p w14:paraId="788D044E" w14:textId="77777777" w:rsidR="001B5DC8" w:rsidRDefault="00000000">
            <w:pPr>
              <w:rPr>
                <w:ins w:id="200" w:author="凌" w:date="2023-02-23T18:32:00Z"/>
                <w:rFonts w:ascii="Times New Roman" w:hAnsi="Times New Roman" w:cs="Times New Roman"/>
                <w:sz w:val="24"/>
              </w:rPr>
            </w:pPr>
            <w:ins w:id="201" w:author="凌" w:date="2023-02-23T15:45:00Z">
              <w:r>
                <w:rPr>
                  <w:rFonts w:ascii="Times New Roman" w:hAnsi="Times New Roman" w:cs="Times New Roman"/>
                  <w:sz w:val="24"/>
                </w:rPr>
                <w:lastRenderedPageBreak/>
                <w:t>Words and Expressions:</w:t>
              </w:r>
            </w:ins>
          </w:p>
          <w:p w14:paraId="54EB2F54" w14:textId="77777777" w:rsidR="001B5DC8" w:rsidRDefault="00000000">
            <w:pPr>
              <w:rPr>
                <w:ins w:id="202" w:author="凌" w:date="2023-02-23T18:32:00Z"/>
                <w:rFonts w:ascii="Times New Roman" w:hAnsi="Times New Roman" w:cs="Times New Roman"/>
                <w:sz w:val="24"/>
              </w:rPr>
            </w:pPr>
            <w:ins w:id="203" w:author="凌" w:date="2023-02-23T18:32:00Z">
              <w:r>
                <w:rPr>
                  <w:rFonts w:ascii="Times New Roman" w:hAnsi="Times New Roman" w:cs="Times New Roman"/>
                  <w:sz w:val="24"/>
                </w:rPr>
                <w:t>23.</w:t>
              </w:r>
            </w:ins>
          </w:p>
          <w:p w14:paraId="5D838141" w14:textId="77777777" w:rsidR="001B5DC8" w:rsidRDefault="00000000">
            <w:pPr>
              <w:rPr>
                <w:ins w:id="204" w:author="凌" w:date="2023-02-23T18:32:00Z"/>
                <w:rFonts w:ascii="Times New Roman" w:hAnsi="Times New Roman" w:cs="Times New Roman"/>
                <w:sz w:val="24"/>
              </w:rPr>
            </w:pPr>
            <w:ins w:id="205" w:author="凌" w:date="2023-02-23T18:32:00Z">
              <w:r>
                <w:rPr>
                  <w:rFonts w:ascii="Times New Roman" w:hAnsi="Times New Roman" w:cs="Times New Roman"/>
                  <w:sz w:val="24"/>
                </w:rPr>
                <w:t>24.</w:t>
              </w:r>
            </w:ins>
          </w:p>
          <w:p w14:paraId="19028F5B" w14:textId="77777777" w:rsidR="001B5DC8" w:rsidRDefault="00000000">
            <w:pPr>
              <w:rPr>
                <w:ins w:id="206" w:author="凌" w:date="2023-02-23T18:32:00Z"/>
                <w:rFonts w:ascii="Times New Roman" w:hAnsi="Times New Roman" w:cs="Times New Roman"/>
                <w:sz w:val="24"/>
              </w:rPr>
            </w:pPr>
            <w:ins w:id="207" w:author="凌" w:date="2023-02-23T18:32:00Z">
              <w:r>
                <w:rPr>
                  <w:rFonts w:ascii="Times New Roman" w:hAnsi="Times New Roman" w:cs="Times New Roman"/>
                  <w:sz w:val="24"/>
                </w:rPr>
                <w:t>25.</w:t>
              </w:r>
            </w:ins>
          </w:p>
          <w:p w14:paraId="12424963" w14:textId="77777777" w:rsidR="001B5DC8" w:rsidRDefault="00000000">
            <w:pPr>
              <w:rPr>
                <w:ins w:id="208" w:author="凌" w:date="2023-02-23T18:32:00Z"/>
                <w:rFonts w:ascii="Times New Roman" w:hAnsi="Times New Roman" w:cs="Times New Roman"/>
                <w:sz w:val="24"/>
              </w:rPr>
            </w:pPr>
            <w:ins w:id="209" w:author="凌" w:date="2023-02-23T18:32:00Z">
              <w:r>
                <w:rPr>
                  <w:rFonts w:ascii="Times New Roman" w:hAnsi="Times New Roman" w:cs="Times New Roman"/>
                  <w:sz w:val="24"/>
                </w:rPr>
                <w:t>26.</w:t>
              </w:r>
            </w:ins>
          </w:p>
          <w:p w14:paraId="14061EB4" w14:textId="77777777" w:rsidR="001B5DC8" w:rsidRDefault="00000000">
            <w:pPr>
              <w:rPr>
                <w:ins w:id="210" w:author="凌" w:date="2023-02-23T18:32:00Z"/>
                <w:rFonts w:ascii="Times New Roman" w:hAnsi="Times New Roman" w:cs="Times New Roman"/>
                <w:sz w:val="24"/>
              </w:rPr>
            </w:pPr>
            <w:ins w:id="211" w:author="凌" w:date="2023-02-23T18:32:00Z">
              <w:r>
                <w:rPr>
                  <w:rFonts w:ascii="Times New Roman" w:hAnsi="Times New Roman" w:cs="Times New Roman"/>
                  <w:sz w:val="24"/>
                </w:rPr>
                <w:t>27.</w:t>
              </w:r>
            </w:ins>
          </w:p>
          <w:p w14:paraId="49D49AA9" w14:textId="77777777" w:rsidR="001B5DC8" w:rsidRDefault="00000000">
            <w:pPr>
              <w:rPr>
                <w:ins w:id="212" w:author="凌" w:date="2023-02-23T18:32:00Z"/>
                <w:rFonts w:ascii="Times New Roman" w:hAnsi="Times New Roman" w:cs="Times New Roman"/>
                <w:sz w:val="24"/>
              </w:rPr>
            </w:pPr>
            <w:ins w:id="213" w:author="凌" w:date="2023-02-23T18:32:00Z">
              <w:r>
                <w:rPr>
                  <w:rFonts w:ascii="Times New Roman" w:hAnsi="Times New Roman" w:cs="Times New Roman"/>
                  <w:sz w:val="24"/>
                </w:rPr>
                <w:t>28.</w:t>
              </w:r>
            </w:ins>
          </w:p>
          <w:p w14:paraId="7C3E12DE" w14:textId="77777777" w:rsidR="001B5DC8" w:rsidRDefault="00000000">
            <w:pPr>
              <w:rPr>
                <w:ins w:id="214" w:author="凌" w:date="2023-02-23T18:32:00Z"/>
                <w:rFonts w:ascii="Times New Roman" w:hAnsi="Times New Roman" w:cs="Times New Roman"/>
                <w:sz w:val="24"/>
              </w:rPr>
            </w:pPr>
            <w:ins w:id="215" w:author="凌" w:date="2023-02-23T18:32:00Z">
              <w:r>
                <w:rPr>
                  <w:rFonts w:ascii="Times New Roman" w:hAnsi="Times New Roman" w:cs="Times New Roman"/>
                  <w:sz w:val="24"/>
                </w:rPr>
                <w:t>29.</w:t>
              </w:r>
            </w:ins>
          </w:p>
          <w:p w14:paraId="7466C7CE" w14:textId="77777777" w:rsidR="001B5DC8" w:rsidRDefault="00000000">
            <w:pPr>
              <w:rPr>
                <w:ins w:id="216" w:author="凌" w:date="2023-02-23T18:32:00Z"/>
                <w:rFonts w:ascii="Times New Roman" w:hAnsi="Times New Roman" w:cs="Times New Roman"/>
                <w:sz w:val="24"/>
              </w:rPr>
            </w:pPr>
            <w:ins w:id="217" w:author="凌" w:date="2023-02-23T18:32:00Z">
              <w:r>
                <w:rPr>
                  <w:rFonts w:ascii="Times New Roman" w:hAnsi="Times New Roman" w:cs="Times New Roman"/>
                  <w:sz w:val="24"/>
                </w:rPr>
                <w:t>30.</w:t>
              </w:r>
            </w:ins>
          </w:p>
          <w:p w14:paraId="260C1F1A" w14:textId="77777777" w:rsidR="001B5DC8" w:rsidRDefault="00000000">
            <w:pPr>
              <w:rPr>
                <w:ins w:id="218" w:author="凌" w:date="2023-02-23T18:32:00Z"/>
                <w:rFonts w:ascii="Times New Roman" w:hAnsi="Times New Roman" w:cs="Times New Roman"/>
                <w:sz w:val="24"/>
              </w:rPr>
            </w:pPr>
            <w:ins w:id="219" w:author="凌" w:date="2023-02-23T18:32:00Z">
              <w:r>
                <w:rPr>
                  <w:rFonts w:ascii="Times New Roman" w:hAnsi="Times New Roman" w:cs="Times New Roman"/>
                  <w:sz w:val="24"/>
                </w:rPr>
                <w:t>31.</w:t>
              </w:r>
            </w:ins>
          </w:p>
          <w:p w14:paraId="3A11E643" w14:textId="77777777" w:rsidR="001B5DC8" w:rsidRDefault="00000000">
            <w:pPr>
              <w:rPr>
                <w:ins w:id="220" w:author="凌" w:date="2023-02-23T18:32:00Z"/>
                <w:rFonts w:ascii="Times New Roman" w:hAnsi="Times New Roman" w:cs="Times New Roman"/>
                <w:sz w:val="24"/>
              </w:rPr>
            </w:pPr>
            <w:ins w:id="221" w:author="凌" w:date="2023-02-23T18:32:00Z">
              <w:r>
                <w:rPr>
                  <w:rFonts w:ascii="Times New Roman" w:hAnsi="Times New Roman" w:cs="Times New Roman"/>
                  <w:sz w:val="24"/>
                </w:rPr>
                <w:t>32.</w:t>
              </w:r>
            </w:ins>
          </w:p>
          <w:p w14:paraId="5BBB6C8F" w14:textId="77777777" w:rsidR="001B5DC8" w:rsidRDefault="00000000">
            <w:pPr>
              <w:rPr>
                <w:ins w:id="222" w:author="凌" w:date="2023-02-23T18:32:00Z"/>
                <w:rFonts w:ascii="Times New Roman" w:hAnsi="Times New Roman" w:cs="Times New Roman"/>
                <w:sz w:val="24"/>
              </w:rPr>
            </w:pPr>
            <w:ins w:id="223" w:author="凌" w:date="2023-02-23T18:32:00Z">
              <w:r>
                <w:rPr>
                  <w:rFonts w:ascii="Times New Roman" w:hAnsi="Times New Roman" w:cs="Times New Roman"/>
                  <w:sz w:val="24"/>
                </w:rPr>
                <w:t>33.</w:t>
              </w:r>
            </w:ins>
          </w:p>
          <w:p w14:paraId="40408A15" w14:textId="77777777" w:rsidR="001B5DC8" w:rsidRDefault="00000000">
            <w:pPr>
              <w:rPr>
                <w:ins w:id="224" w:author="凌" w:date="2023-02-23T18:32:00Z"/>
                <w:rFonts w:ascii="Times New Roman" w:hAnsi="Times New Roman" w:cs="Times New Roman"/>
                <w:sz w:val="24"/>
              </w:rPr>
            </w:pPr>
            <w:ins w:id="225" w:author="凌" w:date="2023-02-23T18:32:00Z">
              <w:r>
                <w:rPr>
                  <w:rFonts w:ascii="Times New Roman" w:hAnsi="Times New Roman" w:cs="Times New Roman"/>
                  <w:sz w:val="24"/>
                </w:rPr>
                <w:t>34.</w:t>
              </w:r>
            </w:ins>
          </w:p>
          <w:p w14:paraId="06FE2332" w14:textId="77777777" w:rsidR="001B5DC8" w:rsidRDefault="00000000">
            <w:pPr>
              <w:rPr>
                <w:ins w:id="226" w:author="凌" w:date="2023-02-23T18:32:00Z"/>
                <w:rFonts w:ascii="Times New Roman" w:hAnsi="Times New Roman" w:cs="Times New Roman"/>
                <w:sz w:val="24"/>
              </w:rPr>
            </w:pPr>
            <w:ins w:id="227" w:author="凌" w:date="2023-02-23T18:32:00Z">
              <w:r>
                <w:rPr>
                  <w:rFonts w:ascii="Times New Roman" w:hAnsi="Times New Roman" w:cs="Times New Roman"/>
                  <w:sz w:val="24"/>
                </w:rPr>
                <w:t>35.</w:t>
              </w:r>
            </w:ins>
          </w:p>
          <w:p w14:paraId="5E98E74A" w14:textId="77777777" w:rsidR="001B5DC8" w:rsidRDefault="00000000">
            <w:pPr>
              <w:rPr>
                <w:ins w:id="228" w:author="凌" w:date="2023-02-23T18:32:00Z"/>
                <w:rFonts w:ascii="Times New Roman" w:hAnsi="Times New Roman" w:cs="Times New Roman"/>
                <w:sz w:val="24"/>
              </w:rPr>
            </w:pPr>
            <w:ins w:id="229" w:author="凌" w:date="2023-02-23T18:32:00Z">
              <w:r>
                <w:rPr>
                  <w:rFonts w:ascii="Times New Roman" w:hAnsi="Times New Roman" w:cs="Times New Roman"/>
                  <w:sz w:val="24"/>
                </w:rPr>
                <w:t>36.</w:t>
              </w:r>
            </w:ins>
          </w:p>
          <w:p w14:paraId="2AEDEF94" w14:textId="77777777" w:rsidR="001B5DC8" w:rsidRDefault="00000000">
            <w:pPr>
              <w:rPr>
                <w:ins w:id="230" w:author="凌" w:date="2023-02-23T18:33:00Z"/>
                <w:rFonts w:ascii="Times New Roman" w:hAnsi="Times New Roman" w:cs="Times New Roman"/>
                <w:sz w:val="24"/>
              </w:rPr>
            </w:pPr>
            <w:ins w:id="231" w:author="凌" w:date="2023-02-23T18:33:00Z">
              <w:r>
                <w:rPr>
                  <w:rFonts w:ascii="Times New Roman" w:hAnsi="Times New Roman" w:cs="Times New Roman"/>
                  <w:sz w:val="24"/>
                </w:rPr>
                <w:t>37.</w:t>
              </w:r>
            </w:ins>
          </w:p>
          <w:p w14:paraId="050CD79D" w14:textId="77777777" w:rsidR="001B5DC8" w:rsidRDefault="00000000">
            <w:pPr>
              <w:rPr>
                <w:rFonts w:ascii="Times New Roman" w:hAnsi="Times New Roman" w:cs="Times New Roman"/>
                <w:sz w:val="24"/>
              </w:rPr>
            </w:pPr>
            <w:ins w:id="232" w:author="凌" w:date="2023-02-23T18:33:00Z">
              <w:r>
                <w:rPr>
                  <w:rFonts w:ascii="Times New Roman" w:hAnsi="Times New Roman" w:cs="Times New Roman"/>
                  <w:sz w:val="24"/>
                </w:rPr>
                <w:t>38.</w:t>
              </w:r>
            </w:ins>
          </w:p>
        </w:tc>
        <w:tc>
          <w:tcPr>
            <w:tcW w:w="4355" w:type="dxa"/>
            <w:tcPrChange w:id="233" w:author="凌" w:date="2023-02-23T15:45:00Z">
              <w:tcPr>
                <w:tcW w:w="4370" w:type="dxa"/>
              </w:tcPr>
            </w:tcPrChange>
          </w:tcPr>
          <w:p w14:paraId="58B84327" w14:textId="77777777" w:rsidR="001B5DC8" w:rsidRDefault="001B5DC8">
            <w:pPr>
              <w:rPr>
                <w:rFonts w:ascii="Times New Roman" w:hAnsi="Times New Roman" w:cs="Times New Roman"/>
                <w:sz w:val="24"/>
              </w:rPr>
            </w:pPr>
          </w:p>
          <w:p w14:paraId="2FF513F3" w14:textId="77777777" w:rsidR="001B5DC8" w:rsidRDefault="001B5DC8">
            <w:pPr>
              <w:rPr>
                <w:rFonts w:ascii="Times New Roman" w:hAnsi="Times New Roman" w:cs="Times New Roman"/>
                <w:sz w:val="24"/>
              </w:rPr>
            </w:pPr>
          </w:p>
          <w:p w14:paraId="680B1084" w14:textId="77777777" w:rsidR="001B5DC8" w:rsidRDefault="00000000">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Does each body paragraph have a topic sentence</w:t>
            </w:r>
          </w:p>
          <w:p w14:paraId="0B857D7C" w14:textId="77777777" w:rsidR="001B5DC8" w:rsidRDefault="00000000">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related to the thesis?</w:t>
            </w:r>
          </w:p>
          <w:p w14:paraId="1B2BB63F" w14:textId="77777777" w:rsidR="001B5DC8" w:rsidRDefault="00000000">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If no, explain.</w:t>
            </w:r>
          </w:p>
          <w:p w14:paraId="76FB4B33" w14:textId="77777777" w:rsidR="001B5DC8" w:rsidRDefault="001B5DC8">
            <w:pPr>
              <w:rPr>
                <w:rFonts w:ascii="Times New Roman" w:hAnsi="Times New Roman" w:cs="Times New Roman"/>
                <w:sz w:val="24"/>
              </w:rPr>
            </w:pPr>
          </w:p>
          <w:p w14:paraId="2180EC33" w14:textId="77777777" w:rsidR="001B5DC8" w:rsidRDefault="001B5DC8">
            <w:pPr>
              <w:rPr>
                <w:rFonts w:ascii="Times New Roman" w:hAnsi="Times New Roman" w:cs="Times New Roman"/>
                <w:sz w:val="24"/>
              </w:rPr>
            </w:pPr>
          </w:p>
          <w:p w14:paraId="69F21FFD" w14:textId="77777777" w:rsidR="001B5DC8" w:rsidRDefault="001B5DC8">
            <w:pPr>
              <w:rPr>
                <w:rFonts w:ascii="Times New Roman" w:hAnsi="Times New Roman" w:cs="Times New Roman"/>
                <w:sz w:val="24"/>
              </w:rPr>
            </w:pPr>
          </w:p>
          <w:p w14:paraId="08C22759" w14:textId="77777777" w:rsidR="001B5DC8" w:rsidRDefault="001B5DC8">
            <w:pPr>
              <w:rPr>
                <w:rFonts w:ascii="Times New Roman" w:hAnsi="Times New Roman" w:cs="Times New Roman"/>
                <w:sz w:val="24"/>
              </w:rPr>
            </w:pPr>
          </w:p>
          <w:p w14:paraId="1B6C2D2B" w14:textId="77777777" w:rsidR="001B5DC8" w:rsidRDefault="00000000">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Does each paragraph have clearly appropriate</w:t>
            </w:r>
            <w:r>
              <w:rPr>
                <w:rFonts w:ascii="Times New Roman" w:hAnsi="Times New Roman" w:cs="Times New Roman" w:hint="eastAsia"/>
                <w:kern w:val="0"/>
                <w:szCs w:val="21"/>
              </w:rPr>
              <w:t xml:space="preserve"> </w:t>
            </w:r>
            <w:r>
              <w:rPr>
                <w:rFonts w:ascii="Times New Roman" w:hAnsi="Times New Roman" w:cs="Times New Roman"/>
                <w:kern w:val="0"/>
                <w:szCs w:val="21"/>
              </w:rPr>
              <w:t>explanations, examples or details?</w:t>
            </w:r>
          </w:p>
          <w:p w14:paraId="200D8811" w14:textId="77777777" w:rsidR="001B5DC8" w:rsidRDefault="001B5DC8">
            <w:pPr>
              <w:rPr>
                <w:rFonts w:ascii="Times New Roman" w:hAnsi="Times New Roman" w:cs="Times New Roman"/>
                <w:sz w:val="24"/>
              </w:rPr>
            </w:pPr>
          </w:p>
        </w:tc>
      </w:tr>
    </w:tbl>
    <w:p w14:paraId="52C106F6" w14:textId="77777777" w:rsidR="001B5DC8" w:rsidRDefault="001B5DC8">
      <w:pPr>
        <w:rPr>
          <w:rFonts w:ascii="Times New Roman" w:hAnsi="Times New Roman" w:cs="Times New Roman"/>
          <w:sz w:val="24"/>
        </w:rPr>
      </w:pPr>
    </w:p>
    <w:p w14:paraId="5234E50E" w14:textId="77777777" w:rsidR="001B5DC8" w:rsidRDefault="001B5DC8">
      <w:pPr>
        <w:rPr>
          <w:rFonts w:ascii="Times New Roman" w:hAnsi="Times New Roman" w:cs="Times New Roman"/>
          <w:sz w:val="24"/>
        </w:rPr>
      </w:pPr>
    </w:p>
    <w:p w14:paraId="5244342F" w14:textId="77777777" w:rsidR="001B5DC8" w:rsidRDefault="001B5DC8">
      <w:pPr>
        <w:rPr>
          <w:rFonts w:ascii="Times New Roman" w:hAnsi="Times New Roman" w:cs="Times New Roman"/>
          <w:sz w:val="24"/>
        </w:rPr>
      </w:pPr>
    </w:p>
    <w:tbl>
      <w:tblPr>
        <w:tblStyle w:val="a7"/>
        <w:tblW w:w="14128" w:type="dxa"/>
        <w:tblLayout w:type="fixed"/>
        <w:tblLook w:val="04A0" w:firstRow="1" w:lastRow="0" w:firstColumn="1" w:lastColumn="0" w:noHBand="0" w:noVBand="1"/>
        <w:tblPrChange w:id="234" w:author="凌" w:date="2023-02-23T15:45:00Z">
          <w:tblPr>
            <w:tblStyle w:val="a7"/>
            <w:tblW w:w="19273" w:type="dxa"/>
            <w:tblLayout w:type="fixed"/>
            <w:tblLook w:val="04A0" w:firstRow="1" w:lastRow="0" w:firstColumn="1" w:lastColumn="0" w:noHBand="0" w:noVBand="1"/>
          </w:tblPr>
        </w:tblPrChange>
      </w:tblPr>
      <w:tblGrid>
        <w:gridCol w:w="5192"/>
        <w:gridCol w:w="4468"/>
        <w:gridCol w:w="4468"/>
        <w:tblGridChange w:id="235">
          <w:tblGrid>
            <w:gridCol w:w="7083"/>
            <w:gridCol w:w="6095"/>
            <w:gridCol w:w="6095"/>
          </w:tblGrid>
        </w:tblGridChange>
      </w:tblGrid>
      <w:tr w:rsidR="001B5DC8" w14:paraId="50993987" w14:textId="77777777" w:rsidTr="001B5DC8">
        <w:tc>
          <w:tcPr>
            <w:tcW w:w="5192" w:type="dxa"/>
            <w:tcPrChange w:id="236" w:author="凌" w:date="2023-02-23T15:45:00Z">
              <w:tcPr>
                <w:tcW w:w="7083" w:type="dxa"/>
              </w:tcPr>
            </w:tcPrChange>
          </w:tcPr>
          <w:p w14:paraId="1D92D0B5" w14:textId="77777777" w:rsidR="001B5DC8" w:rsidRDefault="001B5DC8">
            <w:pPr>
              <w:rPr>
                <w:rFonts w:ascii="Times New Roman" w:hAnsi="Times New Roman" w:cs="Times New Roman"/>
                <w:sz w:val="24"/>
              </w:rPr>
            </w:pPr>
          </w:p>
          <w:p w14:paraId="245D7D3B" w14:textId="77777777" w:rsidR="001B5DC8" w:rsidRDefault="00000000">
            <w:pPr>
              <w:rPr>
                <w:ins w:id="237" w:author="凌" w:date="2023-02-23T09:29:00Z"/>
                <w:rFonts w:ascii="Times New Roman" w:hAnsi="Times New Roman" w:cs="Times New Roman"/>
                <w:sz w:val="24"/>
              </w:rPr>
            </w:pPr>
            <w:r>
              <w:rPr>
                <w:rFonts w:ascii="Times New Roman" w:hAnsi="Times New Roman" w:cs="Times New Roman"/>
                <w:strike/>
                <w:sz w:val="24"/>
                <w:rPrChange w:id="238" w:author="凌" w:date="2023-02-23T09:27:00Z">
                  <w:rPr>
                    <w:rFonts w:ascii="Times New Roman" w:hAnsi="Times New Roman" w:cs="Times New Roman"/>
                    <w:sz w:val="24"/>
                  </w:rPr>
                </w:rPrChange>
              </w:rPr>
              <w:t>To put it in a nutshell</w:t>
            </w:r>
            <w:r>
              <w:rPr>
                <w:rFonts w:ascii="Times New Roman" w:hAnsi="Times New Roman" w:cs="Times New Roman"/>
                <w:sz w:val="24"/>
              </w:rPr>
              <w:t xml:space="preserve">, </w:t>
            </w:r>
            <w:ins w:id="239" w:author="凌" w:date="2023-02-23T18:30:00Z">
              <w:r>
                <w:rPr>
                  <w:rFonts w:ascii="Times New Roman" w:hAnsi="Times New Roman" w:cs="Times New Roman"/>
                  <w:sz w:val="24"/>
                </w:rPr>
                <w:t xml:space="preserve">39. </w:t>
              </w:r>
            </w:ins>
            <w:ins w:id="240" w:author="凌" w:date="2023-02-23T09:27:00Z">
              <w:r>
                <w:rPr>
                  <w:rFonts w:ascii="Times New Roman" w:hAnsi="Times New Roman" w:cs="Times New Roman"/>
                  <w:sz w:val="24"/>
                </w:rPr>
                <w:t xml:space="preserve">To </w:t>
              </w:r>
              <w:proofErr w:type="gramStart"/>
              <w:r>
                <w:rPr>
                  <w:rFonts w:ascii="Times New Roman" w:hAnsi="Times New Roman" w:cs="Times New Roman"/>
                  <w:sz w:val="24"/>
                </w:rPr>
                <w:t>conclude,</w:t>
              </w:r>
            </w:ins>
            <w:ins w:id="241" w:author="凌" w:date="2023-02-23T09:28:00Z">
              <w:r>
                <w:rPr>
                  <w:rFonts w:ascii="Times New Roman" w:hAnsi="Times New Roman" w:cs="Times New Roman"/>
                  <w:sz w:val="24"/>
                </w:rPr>
                <w:t>/</w:t>
              </w:r>
              <w:proofErr w:type="gramEnd"/>
              <w:r>
                <w:rPr>
                  <w:rFonts w:ascii="Times New Roman" w:hAnsi="Times New Roman" w:cs="Times New Roman"/>
                  <w:sz w:val="24"/>
                </w:rPr>
                <w:t xml:space="preserve"> All in all,/ To sum up,</w:t>
              </w:r>
            </w:ins>
            <w:ins w:id="242" w:author="凌" w:date="2023-02-23T09:27:00Z">
              <w:r>
                <w:rPr>
                  <w:rFonts w:ascii="Times New Roman" w:hAnsi="Times New Roman" w:cs="Times New Roman"/>
                  <w:sz w:val="24"/>
                </w:rPr>
                <w:t xml:space="preserve"> </w:t>
              </w:r>
            </w:ins>
            <w:r>
              <w:rPr>
                <w:rFonts w:ascii="Times New Roman" w:hAnsi="Times New Roman" w:cs="Times New Roman"/>
                <w:sz w:val="24"/>
              </w:rPr>
              <w:t>the university should put the money into improving technology for</w:t>
            </w:r>
            <w:r>
              <w:rPr>
                <w:rFonts w:ascii="Times New Roman" w:hAnsi="Times New Roman" w:cs="Times New Roman" w:hint="eastAsia"/>
                <w:sz w:val="24"/>
              </w:rPr>
              <w:t xml:space="preserve"> </w:t>
            </w:r>
            <w:r>
              <w:rPr>
                <w:rFonts w:ascii="Times New Roman" w:hAnsi="Times New Roman" w:cs="Times New Roman"/>
                <w:sz w:val="24"/>
              </w:rPr>
              <w:t xml:space="preserve">students </w:t>
            </w:r>
            <w:ins w:id="243" w:author="凌" w:date="2023-02-23T18:30:00Z">
              <w:r>
                <w:rPr>
                  <w:rFonts w:ascii="Times New Roman" w:hAnsi="Times New Roman" w:cs="Times New Roman"/>
                  <w:sz w:val="24"/>
                </w:rPr>
                <w:t xml:space="preserve">40. </w:t>
              </w:r>
            </w:ins>
            <w:r>
              <w:rPr>
                <w:rFonts w:ascii="Times New Roman" w:hAnsi="Times New Roman" w:cs="Times New Roman"/>
                <w:sz w:val="24"/>
              </w:rPr>
              <w:t>as</w:t>
            </w:r>
            <w:ins w:id="244" w:author="凌" w:date="2023-02-23T09:28:00Z">
              <w:r>
                <w:rPr>
                  <w:rFonts w:ascii="Times New Roman" w:hAnsi="Times New Roman" w:cs="Times New Roman"/>
                  <w:sz w:val="24"/>
                </w:rPr>
                <w:t>/ since/</w:t>
              </w:r>
            </w:ins>
            <w:ins w:id="245" w:author="凌" w:date="2023-02-23T09:29:00Z">
              <w:r>
                <w:rPr>
                  <w:rFonts w:ascii="Times New Roman" w:hAnsi="Times New Roman" w:cs="Times New Roman"/>
                  <w:sz w:val="24"/>
                </w:rPr>
                <w:t xml:space="preserve">in that/ </w:t>
              </w:r>
            </w:ins>
            <w:ins w:id="246" w:author="凌" w:date="2023-02-23T09:28:00Z">
              <w:r>
                <w:rPr>
                  <w:rFonts w:ascii="Times New Roman" w:hAnsi="Times New Roman" w:cs="Times New Roman"/>
                  <w:sz w:val="24"/>
                </w:rPr>
                <w:t>due to the fact that</w:t>
              </w:r>
            </w:ins>
            <w:r>
              <w:rPr>
                <w:rFonts w:ascii="Times New Roman" w:hAnsi="Times New Roman" w:cs="Times New Roman"/>
                <w:sz w:val="24"/>
              </w:rPr>
              <w:t xml:space="preserve"> it will make student life more convenient and bring profits for the university</w:t>
            </w:r>
            <w:r>
              <w:rPr>
                <w:rFonts w:ascii="Times New Roman" w:hAnsi="Times New Roman" w:cs="Times New Roman"/>
                <w:color w:val="FF0000"/>
                <w:sz w:val="24"/>
                <w:rPrChange w:id="247" w:author="凌" w:date="2023-02-23T15:53:00Z">
                  <w:rPr>
                    <w:rFonts w:ascii="Times New Roman" w:hAnsi="Times New Roman" w:cs="Times New Roman"/>
                    <w:sz w:val="24"/>
                  </w:rPr>
                </w:rPrChange>
              </w:rPr>
              <w:t xml:space="preserve"> </w:t>
            </w:r>
            <w:ins w:id="248" w:author="凌" w:date="2023-02-23T18:30:00Z">
              <w:r>
                <w:rPr>
                  <w:rFonts w:ascii="Times New Roman" w:hAnsi="Times New Roman" w:cs="Times New Roman"/>
                  <w:color w:val="FF0000"/>
                  <w:sz w:val="24"/>
                </w:rPr>
                <w:t>41.</w:t>
              </w:r>
            </w:ins>
            <w:r>
              <w:rPr>
                <w:rFonts w:ascii="Times New Roman" w:hAnsi="Times New Roman" w:cs="Times New Roman"/>
                <w:color w:val="FF0000"/>
                <w:sz w:val="24"/>
                <w:rPrChange w:id="249" w:author="凌" w:date="2023-02-23T15:53:00Z">
                  <w:rPr>
                    <w:rFonts w:ascii="Times New Roman" w:hAnsi="Times New Roman" w:cs="Times New Roman"/>
                    <w:sz w:val="24"/>
                  </w:rPr>
                </w:rPrChange>
              </w:rPr>
              <w:t>as a whole</w:t>
            </w:r>
            <w:r>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sz w:val="24"/>
              </w:rPr>
              <w:t>472 words</w:t>
            </w:r>
            <w:r>
              <w:rPr>
                <w:rFonts w:ascii="Times New Roman" w:hAnsi="Times New Roman" w:cs="Times New Roman"/>
                <w:sz w:val="24"/>
              </w:rPr>
              <w:t>）</w:t>
            </w:r>
          </w:p>
          <w:p w14:paraId="319A133B" w14:textId="77777777" w:rsidR="001B5DC8" w:rsidRDefault="001B5DC8">
            <w:pPr>
              <w:rPr>
                <w:ins w:id="250" w:author="凌" w:date="2023-02-23T09:29:00Z"/>
                <w:rFonts w:ascii="Times New Roman" w:hAnsi="Times New Roman" w:cs="Times New Roman"/>
                <w:sz w:val="24"/>
              </w:rPr>
            </w:pPr>
          </w:p>
          <w:p w14:paraId="7EE08D41" w14:textId="77777777" w:rsidR="001B5DC8" w:rsidRDefault="00000000" w:rsidP="001B5DC8">
            <w:pPr>
              <w:numPr>
                <w:ilvl w:val="0"/>
                <w:numId w:val="1"/>
                <w:ins w:id="251" w:author="凌" w:date="2023-02-23T18:30:00Z"/>
              </w:numPr>
              <w:rPr>
                <w:ins w:id="252" w:author="凌" w:date="2023-02-23T09:31:00Z"/>
                <w:rFonts w:ascii="Times New Roman" w:hAnsi="Times New Roman" w:cs="Times New Roman"/>
                <w:sz w:val="24"/>
              </w:rPr>
              <w:pPrChange w:id="253" w:author="凌" w:date="2023-02-23T18:30:00Z">
                <w:pPr/>
              </w:pPrChange>
            </w:pPr>
            <w:ins w:id="254" w:author="凌" w:date="2023-02-23T09:29:00Z">
              <w:r>
                <w:rPr>
                  <w:rFonts w:ascii="Times New Roman" w:hAnsi="Times New Roman" w:cs="Times New Roman"/>
                  <w:sz w:val="24"/>
                </w:rPr>
                <w:t xml:space="preserve">make </w:t>
              </w:r>
            </w:ins>
            <w:proofErr w:type="spellStart"/>
            <w:ins w:id="255" w:author="凌" w:date="2023-02-23T09:30:00Z">
              <w:r>
                <w:rPr>
                  <w:rFonts w:ascii="Times New Roman" w:hAnsi="Times New Roman" w:cs="Times New Roman"/>
                  <w:sz w:val="24"/>
                </w:rPr>
                <w:t>sth</w:t>
              </w:r>
              <w:proofErr w:type="spellEnd"/>
              <w:r>
                <w:rPr>
                  <w:rFonts w:ascii="Times New Roman" w:hAnsi="Times New Roman" w:cs="Times New Roman"/>
                  <w:sz w:val="24"/>
                </w:rPr>
                <w:t xml:space="preserve"> adj. = render </w:t>
              </w:r>
              <w:proofErr w:type="spellStart"/>
              <w:r>
                <w:rPr>
                  <w:rFonts w:ascii="Times New Roman" w:hAnsi="Times New Roman" w:cs="Times New Roman"/>
                  <w:sz w:val="24"/>
                </w:rPr>
                <w:t>sth</w:t>
              </w:r>
              <w:proofErr w:type="spellEnd"/>
              <w:r>
                <w:rPr>
                  <w:rFonts w:ascii="Times New Roman" w:hAnsi="Times New Roman" w:cs="Times New Roman"/>
                  <w:sz w:val="24"/>
                </w:rPr>
                <w:t xml:space="preserve">. adj </w:t>
              </w:r>
              <w:r>
                <w:rPr>
                  <w:rFonts w:ascii="Times New Roman" w:hAnsi="Times New Roman" w:cs="Times New Roman"/>
                  <w:sz w:val="24"/>
                </w:rPr>
                <w:t>使</w:t>
              </w:r>
            </w:ins>
            <w:ins w:id="256" w:author="凌" w:date="2023-02-23T09:31:00Z">
              <w:r>
                <w:rPr>
                  <w:rFonts w:ascii="Times New Roman" w:hAnsi="Times New Roman" w:cs="Times New Roman"/>
                  <w:sz w:val="24"/>
                </w:rPr>
                <w:t xml:space="preserve">... </w:t>
              </w:r>
              <w:r>
                <w:rPr>
                  <w:rFonts w:ascii="Times New Roman" w:hAnsi="Times New Roman" w:cs="Times New Roman"/>
                  <w:sz w:val="24"/>
                </w:rPr>
                <w:t>变得怎么样</w:t>
              </w:r>
              <w:r>
                <w:rPr>
                  <w:rFonts w:ascii="Times New Roman" w:hAnsi="Times New Roman" w:cs="Times New Roman"/>
                  <w:sz w:val="24"/>
                </w:rPr>
                <w:t xml:space="preserve">   </w:t>
              </w:r>
            </w:ins>
          </w:p>
          <w:p w14:paraId="0797FA1E" w14:textId="77777777" w:rsidR="001B5DC8" w:rsidRDefault="00000000">
            <w:pPr>
              <w:rPr>
                <w:ins w:id="257" w:author="凌" w:date="2023-02-23T09:31:00Z"/>
                <w:rFonts w:ascii="Times New Roman" w:hAnsi="Times New Roman" w:cs="Times New Roman"/>
                <w:sz w:val="24"/>
              </w:rPr>
            </w:pPr>
            <w:ins w:id="258" w:author="凌" w:date="2023-02-23T09:31:00Z">
              <w:r>
                <w:rPr>
                  <w:rFonts w:ascii="Times New Roman" w:hAnsi="Times New Roman" w:cs="Times New Roman"/>
                  <w:sz w:val="24"/>
                </w:rPr>
                <w:t xml:space="preserve">Pure words </w:t>
              </w:r>
              <w:proofErr w:type="spellStart"/>
              <w:r>
                <w:rPr>
                  <w:rFonts w:ascii="Times New Roman" w:hAnsi="Times New Roman" w:cs="Times New Roman"/>
                  <w:sz w:val="24"/>
                </w:rPr>
                <w:t>withou</w:t>
              </w:r>
              <w:proofErr w:type="spellEnd"/>
              <w:r>
                <w:rPr>
                  <w:rFonts w:ascii="Times New Roman" w:hAnsi="Times New Roman" w:cs="Times New Roman"/>
                  <w:sz w:val="24"/>
                </w:rPr>
                <w:t xml:space="preserve"> action from the part of William has rendered him passive in the relationship. </w:t>
              </w:r>
            </w:ins>
          </w:p>
          <w:p w14:paraId="6C62FBFB" w14:textId="77777777" w:rsidR="001B5DC8" w:rsidRDefault="00000000">
            <w:pPr>
              <w:rPr>
                <w:ins w:id="259" w:author="凌" w:date="2023-02-23T09:30:00Z"/>
                <w:rFonts w:ascii="Times New Roman" w:hAnsi="Times New Roman" w:cs="Times New Roman"/>
                <w:sz w:val="24"/>
              </w:rPr>
            </w:pPr>
            <w:ins w:id="260" w:author="凌" w:date="2023-02-23T09:31:00Z">
              <w:r>
                <w:rPr>
                  <w:rFonts w:ascii="Times New Roman" w:hAnsi="Times New Roman" w:cs="Times New Roman"/>
                  <w:sz w:val="24"/>
                </w:rPr>
                <w:t xml:space="preserve"> </w:t>
              </w:r>
            </w:ins>
          </w:p>
          <w:p w14:paraId="2C69B708" w14:textId="77777777" w:rsidR="001B5DC8" w:rsidRDefault="00000000" w:rsidP="001B5DC8">
            <w:pPr>
              <w:numPr>
                <w:ilvl w:val="0"/>
                <w:numId w:val="1"/>
                <w:ins w:id="261" w:author="凌" w:date="2023-02-23T18:30:00Z"/>
              </w:numPr>
              <w:rPr>
                <w:rFonts w:ascii="Times New Roman" w:hAnsi="Times New Roman" w:cs="Times New Roman"/>
                <w:sz w:val="24"/>
              </w:rPr>
              <w:pPrChange w:id="262" w:author="凌" w:date="2023-02-23T18:30:00Z">
                <w:pPr/>
              </w:pPrChange>
            </w:pPr>
            <w:ins w:id="263" w:author="凌" w:date="2023-02-23T09:30:00Z">
              <w:r>
                <w:rPr>
                  <w:rFonts w:ascii="Times New Roman" w:hAnsi="Times New Roman" w:cs="Times New Roman"/>
                  <w:sz w:val="24"/>
                </w:rPr>
                <w:t xml:space="preserve">render sb. </w:t>
              </w:r>
              <w:proofErr w:type="spellStart"/>
              <w:r>
                <w:rPr>
                  <w:rFonts w:ascii="Times New Roman" w:hAnsi="Times New Roman" w:cs="Times New Roman"/>
                  <w:sz w:val="24"/>
                </w:rPr>
                <w:t>sth</w:t>
              </w:r>
              <w:proofErr w:type="spellEnd"/>
              <w:r>
                <w:rPr>
                  <w:rFonts w:ascii="Times New Roman" w:hAnsi="Times New Roman" w:cs="Times New Roman"/>
                  <w:sz w:val="24"/>
                </w:rPr>
                <w:t xml:space="preserve">. = </w:t>
              </w:r>
            </w:ins>
            <w:ins w:id="264" w:author="凌" w:date="2023-02-23T09:32:00Z">
              <w:r>
                <w:rPr>
                  <w:rFonts w:ascii="Times New Roman" w:hAnsi="Times New Roman" w:cs="Times New Roman"/>
                  <w:sz w:val="24"/>
                </w:rPr>
                <w:t xml:space="preserve">offer sb. </w:t>
              </w:r>
              <w:proofErr w:type="spellStart"/>
              <w:r>
                <w:rPr>
                  <w:rFonts w:ascii="Times New Roman" w:hAnsi="Times New Roman" w:cs="Times New Roman"/>
                  <w:sz w:val="24"/>
                </w:rPr>
                <w:t>sth</w:t>
              </w:r>
              <w:proofErr w:type="spellEnd"/>
              <w:r>
                <w:rPr>
                  <w:rFonts w:ascii="Times New Roman" w:hAnsi="Times New Roman" w:cs="Times New Roman"/>
                  <w:sz w:val="24"/>
                </w:rPr>
                <w:t xml:space="preserve">. </w:t>
              </w:r>
            </w:ins>
          </w:p>
          <w:p w14:paraId="6E9F88A4" w14:textId="77777777" w:rsidR="001B5DC8" w:rsidRDefault="001B5DC8">
            <w:pPr>
              <w:rPr>
                <w:rFonts w:ascii="Times New Roman" w:hAnsi="Times New Roman" w:cs="Times New Roman"/>
                <w:sz w:val="24"/>
              </w:rPr>
            </w:pPr>
          </w:p>
        </w:tc>
        <w:tc>
          <w:tcPr>
            <w:tcW w:w="4468" w:type="dxa"/>
            <w:tcPrChange w:id="265" w:author="凌" w:date="2023-02-23T15:45:00Z">
              <w:tcPr>
                <w:tcW w:w="6095" w:type="dxa"/>
              </w:tcPr>
            </w:tcPrChange>
          </w:tcPr>
          <w:p w14:paraId="7949FA81" w14:textId="77777777" w:rsidR="001B5DC8" w:rsidRDefault="00000000">
            <w:pPr>
              <w:rPr>
                <w:ins w:id="266" w:author="凌" w:date="2023-02-23T18:33:00Z"/>
                <w:rFonts w:ascii="Times New Roman" w:hAnsi="Times New Roman" w:cs="Times New Roman"/>
                <w:sz w:val="24"/>
              </w:rPr>
            </w:pPr>
            <w:ins w:id="267" w:author="凌" w:date="2023-02-23T15:45:00Z">
              <w:r>
                <w:rPr>
                  <w:rFonts w:ascii="Times New Roman" w:hAnsi="Times New Roman" w:cs="Times New Roman"/>
                  <w:sz w:val="24"/>
                </w:rPr>
                <w:t xml:space="preserve">Words and Expressions: </w:t>
              </w:r>
            </w:ins>
          </w:p>
          <w:p w14:paraId="261C1BAE" w14:textId="77777777" w:rsidR="001B5DC8" w:rsidRDefault="00000000">
            <w:pPr>
              <w:rPr>
                <w:ins w:id="268" w:author="凌" w:date="2023-02-23T18:33:00Z"/>
                <w:rFonts w:ascii="Times New Roman" w:hAnsi="Times New Roman" w:cs="Times New Roman"/>
                <w:sz w:val="24"/>
              </w:rPr>
            </w:pPr>
            <w:ins w:id="269" w:author="凌" w:date="2023-02-23T18:33:00Z">
              <w:r>
                <w:rPr>
                  <w:rFonts w:ascii="Times New Roman" w:hAnsi="Times New Roman" w:cs="Times New Roman"/>
                  <w:sz w:val="24"/>
                </w:rPr>
                <w:t>39.</w:t>
              </w:r>
            </w:ins>
          </w:p>
          <w:p w14:paraId="1F5E9C95" w14:textId="77777777" w:rsidR="001B5DC8" w:rsidRDefault="00000000">
            <w:pPr>
              <w:rPr>
                <w:ins w:id="270" w:author="凌" w:date="2023-02-23T18:33:00Z"/>
                <w:rFonts w:ascii="Times New Roman" w:hAnsi="Times New Roman" w:cs="Times New Roman"/>
                <w:sz w:val="24"/>
              </w:rPr>
            </w:pPr>
            <w:ins w:id="271" w:author="凌" w:date="2023-02-23T18:33:00Z">
              <w:r>
                <w:rPr>
                  <w:rFonts w:ascii="Times New Roman" w:hAnsi="Times New Roman" w:cs="Times New Roman"/>
                  <w:sz w:val="24"/>
                </w:rPr>
                <w:t>40.</w:t>
              </w:r>
            </w:ins>
          </w:p>
          <w:p w14:paraId="0BA9C6B7" w14:textId="77777777" w:rsidR="001B5DC8" w:rsidRDefault="00000000">
            <w:pPr>
              <w:rPr>
                <w:ins w:id="272" w:author="凌" w:date="2023-02-23T18:33:00Z"/>
                <w:rFonts w:ascii="Times New Roman" w:hAnsi="Times New Roman" w:cs="Times New Roman"/>
                <w:sz w:val="24"/>
              </w:rPr>
            </w:pPr>
            <w:ins w:id="273" w:author="凌" w:date="2023-02-23T18:33:00Z">
              <w:r>
                <w:rPr>
                  <w:rFonts w:ascii="Times New Roman" w:hAnsi="Times New Roman" w:cs="Times New Roman"/>
                  <w:sz w:val="24"/>
                </w:rPr>
                <w:t>41.</w:t>
              </w:r>
            </w:ins>
          </w:p>
          <w:p w14:paraId="0B391202" w14:textId="77777777" w:rsidR="001B5DC8" w:rsidRDefault="00000000">
            <w:pPr>
              <w:rPr>
                <w:ins w:id="274" w:author="凌" w:date="2023-02-23T18:33:00Z"/>
                <w:rFonts w:ascii="Times New Roman" w:hAnsi="Times New Roman" w:cs="Times New Roman"/>
                <w:sz w:val="24"/>
              </w:rPr>
            </w:pPr>
            <w:ins w:id="275" w:author="凌" w:date="2023-02-23T18:33:00Z">
              <w:r>
                <w:rPr>
                  <w:rFonts w:ascii="Times New Roman" w:hAnsi="Times New Roman" w:cs="Times New Roman"/>
                  <w:sz w:val="24"/>
                </w:rPr>
                <w:t>42.</w:t>
              </w:r>
            </w:ins>
          </w:p>
          <w:p w14:paraId="27747AB2" w14:textId="77777777" w:rsidR="001B5DC8" w:rsidRDefault="00000000">
            <w:pPr>
              <w:rPr>
                <w:rFonts w:ascii="Times New Roman" w:hAnsi="Times New Roman" w:cs="Times New Roman"/>
                <w:sz w:val="24"/>
              </w:rPr>
            </w:pPr>
            <w:ins w:id="276" w:author="凌" w:date="2023-02-23T18:33:00Z">
              <w:r>
                <w:rPr>
                  <w:rFonts w:ascii="Times New Roman" w:hAnsi="Times New Roman" w:cs="Times New Roman"/>
                  <w:sz w:val="24"/>
                </w:rPr>
                <w:t>43.</w:t>
              </w:r>
            </w:ins>
          </w:p>
        </w:tc>
        <w:tc>
          <w:tcPr>
            <w:tcW w:w="4468" w:type="dxa"/>
            <w:tcPrChange w:id="277" w:author="凌" w:date="2023-02-23T15:45:00Z">
              <w:tcPr>
                <w:tcW w:w="6095" w:type="dxa"/>
              </w:tcPr>
            </w:tcPrChange>
          </w:tcPr>
          <w:p w14:paraId="3A93B955" w14:textId="77777777" w:rsidR="001B5DC8" w:rsidRDefault="001B5DC8">
            <w:pPr>
              <w:autoSpaceDE w:val="0"/>
              <w:autoSpaceDN w:val="0"/>
              <w:adjustRightInd w:val="0"/>
              <w:jc w:val="left"/>
              <w:rPr>
                <w:rFonts w:ascii="Times New Roman" w:hAnsi="Times New Roman" w:cs="Times New Roman"/>
                <w:kern w:val="0"/>
                <w:szCs w:val="21"/>
              </w:rPr>
            </w:pPr>
          </w:p>
          <w:p w14:paraId="5039D456" w14:textId="77777777" w:rsidR="001B5DC8" w:rsidRDefault="00000000">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5. Does the essay have a logical conclusion?</w:t>
            </w:r>
          </w:p>
          <w:p w14:paraId="5593B4A4" w14:textId="77777777" w:rsidR="001B5DC8" w:rsidRDefault="00000000">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If no, rewrite it.</w:t>
            </w:r>
          </w:p>
          <w:p w14:paraId="1E85E9C5" w14:textId="77777777" w:rsidR="001B5DC8" w:rsidRDefault="00000000">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________________________________________________________</w:t>
            </w:r>
          </w:p>
          <w:p w14:paraId="1265FD84" w14:textId="77777777" w:rsidR="001B5DC8" w:rsidRDefault="001B5DC8">
            <w:pPr>
              <w:rPr>
                <w:rFonts w:ascii="Times New Roman" w:hAnsi="Times New Roman" w:cs="Times New Roman"/>
                <w:kern w:val="0"/>
                <w:szCs w:val="21"/>
              </w:rPr>
            </w:pPr>
          </w:p>
          <w:p w14:paraId="6DBB6759" w14:textId="77777777" w:rsidR="001B5DC8" w:rsidRDefault="001B5DC8">
            <w:pPr>
              <w:rPr>
                <w:rFonts w:ascii="Times New Roman" w:hAnsi="Times New Roman" w:cs="Times New Roman"/>
                <w:kern w:val="0"/>
                <w:szCs w:val="21"/>
              </w:rPr>
            </w:pPr>
          </w:p>
          <w:p w14:paraId="4978BC97" w14:textId="77777777" w:rsidR="001B5DC8" w:rsidRDefault="00000000">
            <w:pPr>
              <w:rPr>
                <w:rFonts w:ascii="Times New Roman" w:hAnsi="Times New Roman" w:cs="Times New Roman"/>
                <w:kern w:val="0"/>
                <w:szCs w:val="21"/>
              </w:rPr>
            </w:pPr>
            <w:r>
              <w:rPr>
                <w:rFonts w:ascii="Times New Roman" w:hAnsi="Times New Roman" w:cs="Times New Roman"/>
                <w:kern w:val="0"/>
                <w:szCs w:val="21"/>
              </w:rPr>
              <w:t>6. What do you like is the best merit about this essay?</w:t>
            </w:r>
          </w:p>
          <w:p w14:paraId="37E7BF0D" w14:textId="77777777" w:rsidR="001B5DC8" w:rsidRDefault="001B5DC8">
            <w:pPr>
              <w:rPr>
                <w:rFonts w:ascii="Times New Roman" w:hAnsi="Times New Roman" w:cs="Times New Roman"/>
                <w:sz w:val="24"/>
              </w:rPr>
            </w:pPr>
          </w:p>
        </w:tc>
      </w:tr>
    </w:tbl>
    <w:p w14:paraId="2140C7C9" w14:textId="77777777" w:rsidR="001B5DC8" w:rsidRDefault="001B5DC8">
      <w:pPr>
        <w:widowControl/>
        <w:jc w:val="left"/>
        <w:rPr>
          <w:rFonts w:ascii="Times New Roman" w:hAnsi="Times New Roman" w:cs="Times New Roman"/>
          <w:sz w:val="24"/>
        </w:rPr>
      </w:pPr>
    </w:p>
    <w:sectPr w:rsidR="001B5DC8">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7FDAC7E"/>
    <w:multiLevelType w:val="singleLevel"/>
    <w:tmpl w:val="E7FDAC7E"/>
    <w:lvl w:ilvl="0">
      <w:start w:val="42"/>
      <w:numFmt w:val="decimal"/>
      <w:suff w:val="space"/>
      <w:lvlText w:val="%1."/>
      <w:lvlJc w:val="left"/>
    </w:lvl>
  </w:abstractNum>
  <w:num w:numId="1" w16cid:durableId="3462987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凌">
    <w15:presenceInfo w15:providerId="None" w15:userId="凌"/>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496"/>
    <w:rsid w:val="CBF5FA50"/>
    <w:rsid w:val="000C17E5"/>
    <w:rsid w:val="000D5496"/>
    <w:rsid w:val="001B5DC8"/>
    <w:rsid w:val="00215874"/>
    <w:rsid w:val="003863C2"/>
    <w:rsid w:val="00810B28"/>
    <w:rsid w:val="00A71D44"/>
    <w:rsid w:val="36BE670C"/>
    <w:rsid w:val="377D486E"/>
    <w:rsid w:val="3FA3943E"/>
    <w:rsid w:val="6EEE558D"/>
    <w:rsid w:val="72E93240"/>
    <w:rsid w:val="76FF1610"/>
    <w:rsid w:val="7F7C9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FAB3A7"/>
  <w15:docId w15:val="{2548E277-793F-48E2-A7E7-85E2F7E0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styleId="a8">
    <w:name w:val="Revision"/>
    <w:hidden/>
    <w:uiPriority w:val="99"/>
    <w:semiHidden/>
    <w:rsid w:val="003863C2"/>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932</Words>
  <Characters>4468</Characters>
  <Application>Microsoft Office Word</Application>
  <DocSecurity>0</DocSecurity>
  <Lines>220</Lines>
  <Paragraphs>83</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Lin Xiran</cp:lastModifiedBy>
  <cp:revision>2</cp:revision>
  <dcterms:created xsi:type="dcterms:W3CDTF">2023-02-24T07:48:00Z</dcterms:created>
  <dcterms:modified xsi:type="dcterms:W3CDTF">2023-02-23T12:57:00Z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GrammarlyDocumentId">
    <vt:lpwstr>2367978ece87a6b87f733afe8b64613d1b0dcc91eaf284c1e2836cdc44197f79</vt:lpwstr>
  </property>
</Properties>
</file>
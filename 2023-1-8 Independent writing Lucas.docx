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0A89F" w14:textId="77777777" w:rsidR="006C2463" w:rsidRDefault="006C2463" w:rsidP="006C2463">
      <w:r>
        <w:t>11</w:t>
      </w:r>
      <w:proofErr w:type="gramStart"/>
      <w:r>
        <w:t>.Do</w:t>
      </w:r>
      <w:proofErr w:type="gramEnd"/>
      <w:r>
        <w:t xml:space="preserve"> you agree or disagree with the statement Many schools require young children</w:t>
      </w:r>
    </w:p>
    <w:p w14:paraId="55D18A97" w14:textId="77777777" w:rsidR="006C2463" w:rsidRDefault="006C2463" w:rsidP="006C2463">
      <w:r>
        <w:t>(</w:t>
      </w:r>
      <w:proofErr w:type="gramStart"/>
      <w:r>
        <w:t>aged</w:t>
      </w:r>
      <w:proofErr w:type="gramEnd"/>
      <w:r>
        <w:t xml:space="preserve"> 5-11) to work together in a small group inst</w:t>
      </w:r>
      <w:bookmarkStart w:id="0" w:name="_GoBack"/>
      <w:bookmarkEnd w:id="0"/>
      <w:r>
        <w:t>ead of working alone to learn many activities.</w:t>
      </w:r>
    </w:p>
    <w:p w14:paraId="628F6ABF" w14:textId="51743D07" w:rsidR="006C2463" w:rsidRDefault="006C2463"/>
    <w:p w14:paraId="735629AE" w14:textId="6ABDE626" w:rsidR="006C2463" w:rsidRDefault="006C2463">
      <w:r>
        <w:rPr>
          <w:rFonts w:hint="eastAsia"/>
        </w:rPr>
        <w:t>S</w:t>
      </w:r>
      <w:r>
        <w:t xml:space="preserve">ince the dawn of human civilization, hardly has </w:t>
      </w:r>
      <w:ins w:id="1" w:author="Hewlett-Packard Company" w:date="2023-01-11T08:12:00Z">
        <w:r w:rsidR="00E2144E">
          <w:rPr>
            <w:rFonts w:hint="eastAsia"/>
          </w:rPr>
          <w:t xml:space="preserve">there </w:t>
        </w:r>
      </w:ins>
      <w:r>
        <w:t xml:space="preserve">been an era like today that witnesses </w:t>
      </w:r>
      <w:r w:rsidR="00CD2AF3">
        <w:t xml:space="preserve">such </w:t>
      </w:r>
      <w:r>
        <w:t xml:space="preserve">high </w:t>
      </w:r>
      <w:del w:id="2" w:author="Hewlett-Packard Company" w:date="2023-01-11T08:13:00Z">
        <w:r w:rsidDel="00E2144E">
          <w:delText xml:space="preserve">competence </w:delText>
        </w:r>
      </w:del>
      <w:ins w:id="3" w:author="Hewlett-Packard Company" w:date="2023-01-11T08:13:00Z">
        <w:r w:rsidR="00E2144E">
          <w:rPr>
            <w:rFonts w:hint="eastAsia"/>
          </w:rPr>
          <w:t>competition</w:t>
        </w:r>
        <w:r w:rsidR="00E2144E">
          <w:t xml:space="preserve"> </w:t>
        </w:r>
      </w:ins>
      <w:r>
        <w:t>in society</w:t>
      </w:r>
      <w:r w:rsidR="00CD2AF3">
        <w:t xml:space="preserve">, which in turn brings the involution of small-age children, </w:t>
      </w:r>
      <w:del w:id="4" w:author="Hewlett-Packard Company" w:date="2023-01-11T08:13:00Z">
        <w:r w:rsidR="00CD2AF3" w:rsidDel="00E2144E">
          <w:delText xml:space="preserve">which </w:delText>
        </w:r>
      </w:del>
      <w:ins w:id="5" w:author="Hewlett-Packard Company" w:date="2023-01-11T08:13:00Z">
        <w:r w:rsidR="00E2144E">
          <w:rPr>
            <w:rFonts w:hint="eastAsia"/>
          </w:rPr>
          <w:t>who</w:t>
        </w:r>
        <w:r w:rsidR="00E2144E">
          <w:t xml:space="preserve"> </w:t>
        </w:r>
      </w:ins>
      <w:r w:rsidR="00CD2AF3">
        <w:t xml:space="preserve">are usually aged </w:t>
      </w:r>
      <w:proofErr w:type="gramStart"/>
      <w:r w:rsidR="00CD2AF3">
        <w:t xml:space="preserve">between 5 to 11, to another </w:t>
      </w:r>
      <w:del w:id="6" w:author="Hewlett-Packard Company" w:date="2023-01-11T08:13:00Z">
        <w:r w:rsidR="00CD2AF3" w:rsidDel="00E2144E">
          <w:delText>height</w:delText>
        </w:r>
      </w:del>
      <w:ins w:id="7" w:author="Hewlett-Packard Company" w:date="2023-01-11T08:13:00Z">
        <w:r w:rsidR="00E2144E">
          <w:rPr>
            <w:rFonts w:hint="eastAsia"/>
          </w:rPr>
          <w:t xml:space="preserve"> level</w:t>
        </w:r>
      </w:ins>
      <w:proofErr w:type="gramEnd"/>
      <w:r w:rsidR="00CD2AF3">
        <w:t>. In order to increase their children’s compet</w:t>
      </w:r>
      <w:r w:rsidR="00281BBB">
        <w:t xml:space="preserve">ence, some parents believe that </w:t>
      </w:r>
      <w:r w:rsidR="00087CCD">
        <w:t xml:space="preserve">children should not work alone but work in a small group while participating in activities, while others hold the opposite opinion. As far as I am concerned, I believe that </w:t>
      </w:r>
      <w:r w:rsidR="009948A1">
        <w:t>working in a team can benefit children more than the latter. My reasons are as follows.</w:t>
      </w:r>
    </w:p>
    <w:p w14:paraId="29D388AC" w14:textId="332EF871" w:rsidR="009948A1" w:rsidRDefault="009948A1"/>
    <w:p w14:paraId="2BFDC53E" w14:textId="49243EFC" w:rsidR="009948A1" w:rsidRDefault="009948A1">
      <w:pPr>
        <w:rPr>
          <w:ins w:id="8" w:author="Hewlett-Packard Company" w:date="2023-01-11T08:17:00Z"/>
          <w:rFonts w:hint="eastAsia"/>
        </w:rPr>
      </w:pPr>
      <w:r>
        <w:rPr>
          <w:rFonts w:hint="eastAsia"/>
        </w:rPr>
        <w:t>T</w:t>
      </w:r>
      <w:r>
        <w:t xml:space="preserve">o begin with, working in a team can help cultivate children’s communication skills. In kindergartens and elementary schools, children </w:t>
      </w:r>
      <w:r w:rsidR="007C315A">
        <w:t>often do activities that need a lot of communication</w:t>
      </w:r>
      <w:r w:rsidR="002E3843">
        <w:t xml:space="preserve"> </w:t>
      </w:r>
      <w:r w:rsidR="007C315A">
        <w:t xml:space="preserve">such as </w:t>
      </w:r>
      <w:r w:rsidR="002E3843">
        <w:t xml:space="preserve">Hauk catch chicken, who is the </w:t>
      </w:r>
      <w:del w:id="9" w:author="Hewlett-Packard Company" w:date="2023-01-11T08:14:00Z">
        <w:r w:rsidR="002E3843" w:rsidDel="00E2144E">
          <w:delText>crime</w:delText>
        </w:r>
      </w:del>
      <w:ins w:id="10" w:author="Hewlett-Packard Company" w:date="2023-01-11T08:14:00Z">
        <w:r w:rsidR="00E2144E">
          <w:rPr>
            <w:rFonts w:hint="eastAsia"/>
          </w:rPr>
          <w:t xml:space="preserve"> criminal/suspect</w:t>
        </w:r>
      </w:ins>
      <w:r w:rsidR="002E3843">
        <w:t xml:space="preserve">, etc. Participating in groups </w:t>
      </w:r>
      <w:del w:id="11" w:author="Hewlett-Packard Company" w:date="2023-01-11T08:15:00Z">
        <w:r w:rsidR="002E3843" w:rsidDel="00E2144E">
          <w:delText xml:space="preserve">force </w:delText>
        </w:r>
      </w:del>
      <w:ins w:id="12" w:author="Hewlett-Packard Company" w:date="2023-01-11T08:15:00Z">
        <w:r w:rsidR="00E2144E">
          <w:rPr>
            <w:rFonts w:hint="eastAsia"/>
          </w:rPr>
          <w:t>encourages</w:t>
        </w:r>
        <w:r w:rsidR="00E2144E">
          <w:t xml:space="preserve"> </w:t>
        </w:r>
      </w:ins>
      <w:r w:rsidR="002E3843">
        <w:t>children to communicate with others in order to win, and learn</w:t>
      </w:r>
      <w:del w:id="13" w:author="Hewlett-Packard Company" w:date="2023-01-11T08:15:00Z">
        <w:r w:rsidR="002E3843" w:rsidDel="00E2144E">
          <w:delText>ing</w:delText>
        </w:r>
      </w:del>
      <w:r w:rsidR="002E3843">
        <w:t xml:space="preserve"> how to express important information quickly is an important ability for everyone, no matter how old </w:t>
      </w:r>
      <w:del w:id="14" w:author="Hewlett-Packard Company" w:date="2023-01-11T08:15:00Z">
        <w:r w:rsidR="002E3843" w:rsidDel="00E2144E">
          <w:delText xml:space="preserve">is </w:delText>
        </w:r>
      </w:del>
      <w:r w:rsidR="002E3843">
        <w:t>he or she</w:t>
      </w:r>
      <w:ins w:id="15" w:author="Hewlett-Packard Company" w:date="2023-01-11T08:15:00Z">
        <w:r w:rsidR="00E2144E" w:rsidRPr="00E2144E">
          <w:t xml:space="preserve"> </w:t>
        </w:r>
        <w:r w:rsidR="00E2144E">
          <w:t>is</w:t>
        </w:r>
      </w:ins>
      <w:r w:rsidR="002E3843">
        <w:t xml:space="preserve">. Take my cousin Tom as an example, when he was </w:t>
      </w:r>
      <w:del w:id="16" w:author="Hewlett-Packard Company" w:date="2023-01-11T08:16:00Z">
        <w:r w:rsidR="002E3843" w:rsidDel="00E2144E">
          <w:delText>small</w:delText>
        </w:r>
      </w:del>
      <w:ins w:id="17" w:author="Hewlett-Packard Company" w:date="2023-01-11T08:16:00Z">
        <w:r w:rsidR="00E2144E">
          <w:rPr>
            <w:rFonts w:hint="eastAsia"/>
          </w:rPr>
          <w:t xml:space="preserve"> little</w:t>
        </w:r>
      </w:ins>
      <w:r w:rsidR="002E3843">
        <w:t>, his classmates often play</w:t>
      </w:r>
      <w:ins w:id="18" w:author="Hewlett-Packard Company" w:date="2023-01-11T08:17:00Z">
        <w:r w:rsidR="00E2144E">
          <w:rPr>
            <w:rFonts w:hint="eastAsia"/>
          </w:rPr>
          <w:t>ed</w:t>
        </w:r>
      </w:ins>
      <w:r w:rsidR="002E3843">
        <w:t xml:space="preserve"> catch the chicken</w:t>
      </w:r>
      <w:r w:rsidR="009D3F1B">
        <w:t xml:space="preserve">. Being one of the “Chicken”, Tom </w:t>
      </w:r>
      <w:del w:id="19" w:author="Hewlett-Packard Company" w:date="2023-01-11T08:17:00Z">
        <w:r w:rsidR="009D3F1B" w:rsidDel="00E2144E">
          <w:delText xml:space="preserve">has </w:delText>
        </w:r>
      </w:del>
      <w:ins w:id="20" w:author="Hewlett-Packard Company" w:date="2023-01-11T08:17:00Z">
        <w:r w:rsidR="00E2144E">
          <w:t>ha</w:t>
        </w:r>
        <w:r w:rsidR="00E2144E">
          <w:rPr>
            <w:rFonts w:hint="eastAsia"/>
          </w:rPr>
          <w:t>d</w:t>
        </w:r>
        <w:r w:rsidR="00E2144E">
          <w:t xml:space="preserve"> </w:t>
        </w:r>
      </w:ins>
      <w:r w:rsidR="009D3F1B">
        <w:t xml:space="preserve">to communicate with the one behind his back to shift to left or right, so as not to be caught. He </w:t>
      </w:r>
      <w:del w:id="21" w:author="Hewlett-Packard Company" w:date="2023-01-11T08:16:00Z">
        <w:r w:rsidR="009D3F1B" w:rsidDel="00E2144E">
          <w:delText>have</w:delText>
        </w:r>
      </w:del>
      <w:ins w:id="22" w:author="Hewlett-Packard Company" w:date="2023-01-11T08:16:00Z">
        <w:r w:rsidR="00E2144E">
          <w:t>ha</w:t>
        </w:r>
      </w:ins>
      <w:ins w:id="23" w:author="Hewlett-Packard Company" w:date="2023-01-11T08:17:00Z">
        <w:r w:rsidR="00E2144E">
          <w:rPr>
            <w:rFonts w:hint="eastAsia"/>
          </w:rPr>
          <w:t>d</w:t>
        </w:r>
      </w:ins>
      <w:r w:rsidR="009D3F1B">
        <w:t xml:space="preserve"> to act quickly and express his orders in a very short time</w:t>
      </w:r>
      <w:r w:rsidR="00080BB3">
        <w:rPr>
          <w:rFonts w:hint="eastAsia"/>
        </w:rPr>
        <w:t>.</w:t>
      </w:r>
      <w:r w:rsidR="00080BB3">
        <w:t xml:space="preserve"> When he </w:t>
      </w:r>
      <w:r w:rsidR="00BD3838">
        <w:t>attend</w:t>
      </w:r>
      <w:ins w:id="24" w:author="Hewlett-Packard Company" w:date="2023-01-11T08:17:00Z">
        <w:r w:rsidR="00E2144E">
          <w:rPr>
            <w:rFonts w:hint="eastAsia"/>
          </w:rPr>
          <w:t>ed</w:t>
        </w:r>
      </w:ins>
      <w:r w:rsidR="00BD3838">
        <w:t xml:space="preserve"> the job interview a few years ago, the employer appreciates his communication skills, and he </w:t>
      </w:r>
      <w:del w:id="25" w:author="Hewlett-Packard Company" w:date="2023-01-11T08:17:00Z">
        <w:r w:rsidR="00BD3838" w:rsidDel="00E2144E">
          <w:delText xml:space="preserve">get </w:delText>
        </w:r>
      </w:del>
      <w:ins w:id="26" w:author="Hewlett-Packard Company" w:date="2023-01-11T08:17:00Z">
        <w:r w:rsidR="00E2144E">
          <w:t>g</w:t>
        </w:r>
        <w:r w:rsidR="00E2144E">
          <w:rPr>
            <w:rFonts w:hint="eastAsia"/>
          </w:rPr>
          <w:t>o</w:t>
        </w:r>
        <w:r w:rsidR="00E2144E">
          <w:t xml:space="preserve">t </w:t>
        </w:r>
      </w:ins>
      <w:r w:rsidR="00BD3838">
        <w:t>the application really quick.</w:t>
      </w:r>
    </w:p>
    <w:p w14:paraId="608AD7D6" w14:textId="7BBDE5EC" w:rsidR="00E2144E" w:rsidRDefault="00E2144E">
      <w:pPr>
        <w:rPr>
          <w:ins w:id="27" w:author="Hewlett-Packard Company" w:date="2023-01-11T08:17:00Z"/>
          <w:rFonts w:hint="eastAsia"/>
        </w:rPr>
      </w:pPr>
      <w:ins w:id="28" w:author="Hewlett-Packard Company" w:date="2023-01-11T08:17:00Z">
        <w:r>
          <w:t>B</w:t>
        </w:r>
        <w:r>
          <w:rPr>
            <w:rFonts w:hint="eastAsia"/>
          </w:rPr>
          <w:t xml:space="preserve">ody paragraph: </w:t>
        </w:r>
      </w:ins>
    </w:p>
    <w:p w14:paraId="3F2A7875" w14:textId="5380929C" w:rsidR="00E2144E" w:rsidRDefault="00E2144E">
      <w:ins w:id="29" w:author="Hewlett-Packard Company" w:date="2023-01-11T08:17:00Z">
        <w:r>
          <w:t>T</w:t>
        </w:r>
        <w:r>
          <w:rPr>
            <w:rFonts w:hint="eastAsia"/>
          </w:rPr>
          <w:t>opic sentence + explanat</w:t>
        </w:r>
      </w:ins>
      <w:ins w:id="30" w:author="Hewlett-Packard Company" w:date="2023-01-11T08:18:00Z">
        <w:r>
          <w:rPr>
            <w:rFonts w:hint="eastAsia"/>
          </w:rPr>
          <w:t xml:space="preserve">ion + evidence/example + conclusive statement </w:t>
        </w:r>
      </w:ins>
    </w:p>
    <w:p w14:paraId="09D65221" w14:textId="7E196DAA" w:rsidR="00BD3838" w:rsidRDefault="00BD3838"/>
    <w:p w14:paraId="3090FD02" w14:textId="5182D7F5" w:rsidR="00BD3838" w:rsidRDefault="00BD3838">
      <w:r>
        <w:rPr>
          <w:rFonts w:hint="eastAsia"/>
        </w:rPr>
        <w:t>S</w:t>
      </w:r>
      <w:r>
        <w:t xml:space="preserve">econdly, participating in groups can help cultivate children’s leadership. </w:t>
      </w:r>
      <w:r w:rsidR="001952D5">
        <w:t xml:space="preserve">When participating in a group, there must be a leader. Leadership, </w:t>
      </w:r>
      <w:r w:rsidR="001952D5" w:rsidRPr="00E2144E">
        <w:rPr>
          <w:color w:val="FF0000"/>
          <w:rPrChange w:id="31" w:author="Hewlett-Packard Company" w:date="2023-01-11T08:21:00Z">
            <w:rPr/>
          </w:rPrChange>
        </w:rPr>
        <w:t>on the other hand</w:t>
      </w:r>
      <w:r w:rsidR="001952D5">
        <w:t xml:space="preserve">, </w:t>
      </w:r>
      <w:r w:rsidR="00EF17A3">
        <w:t xml:space="preserve">is essential for </w:t>
      </w:r>
      <w:ins w:id="32" w:author="Hewlett-Packard Company" w:date="2023-01-11T08:21:00Z">
        <w:r w:rsidR="00E2144E">
          <w:rPr>
            <w:rFonts w:hint="eastAsia"/>
          </w:rPr>
          <w:t xml:space="preserve">their </w:t>
        </w:r>
      </w:ins>
      <w:r w:rsidR="00EF17A3">
        <w:t>future career as well. There is an old saying</w:t>
      </w:r>
      <w:del w:id="33" w:author="Hewlett-Packard Company" w:date="2023-01-11T08:22:00Z">
        <w:r w:rsidR="00EF17A3" w:rsidDel="006B3760">
          <w:delText xml:space="preserve"> goes</w:delText>
        </w:r>
      </w:del>
      <w:r w:rsidR="00EF17A3">
        <w:t xml:space="preserve">, that “A soldier who does not want to be a general is not a good solider”. </w:t>
      </w:r>
      <w:r w:rsidR="00EC762B">
        <w:t xml:space="preserve">A strong leadership can definitely benefit a person in </w:t>
      </w:r>
      <w:del w:id="34" w:author="Hewlett-Packard Company" w:date="2023-01-11T08:23:00Z">
        <w:r w:rsidR="00EC762B" w:rsidDel="006B3760">
          <w:delText xml:space="preserve">his </w:delText>
        </w:r>
      </w:del>
      <w:ins w:id="35" w:author="Hewlett-Packard Company" w:date="2023-01-11T08:23:00Z">
        <w:r w:rsidR="006B3760">
          <w:rPr>
            <w:rFonts w:hint="eastAsia"/>
          </w:rPr>
          <w:t>their</w:t>
        </w:r>
        <w:r w:rsidR="006B3760">
          <w:t xml:space="preserve"> </w:t>
        </w:r>
      </w:ins>
      <w:r w:rsidR="00EC762B">
        <w:t>career. Still the previous example</w:t>
      </w:r>
      <w:ins w:id="36" w:author="Hewlett-Packard Company" w:date="2023-01-11T08:23:00Z">
        <w:r w:rsidR="006B3760">
          <w:rPr>
            <w:rFonts w:hint="eastAsia"/>
          </w:rPr>
          <w:t xml:space="preserve"> (Still take my cousin as an example)</w:t>
        </w:r>
      </w:ins>
      <w:r w:rsidR="00EC762B">
        <w:t xml:space="preserve">, when Tom </w:t>
      </w:r>
      <w:del w:id="37" w:author="Hewlett-Packard Company" w:date="2023-01-11T08:23:00Z">
        <w:r w:rsidR="00EC762B" w:rsidDel="006B3760">
          <w:delText xml:space="preserve">get </w:delText>
        </w:r>
      </w:del>
      <w:ins w:id="38" w:author="Hewlett-Packard Company" w:date="2023-01-11T08:23:00Z">
        <w:r w:rsidR="006B3760">
          <w:t>g</w:t>
        </w:r>
        <w:r w:rsidR="006B3760">
          <w:rPr>
            <w:rFonts w:hint="eastAsia"/>
          </w:rPr>
          <w:t>o</w:t>
        </w:r>
        <w:r w:rsidR="006B3760">
          <w:t xml:space="preserve">t </w:t>
        </w:r>
      </w:ins>
      <w:r w:rsidR="00EC762B">
        <w:t>into the company, he got a chance to show his leadership in his group, and he got promoted in just a few weeks after his group work.</w:t>
      </w:r>
      <w:ins w:id="39" w:author="Hewlett-Packard Company" w:date="2023-01-11T08:23:00Z">
        <w:r w:rsidR="006B3760">
          <w:rPr>
            <w:rFonts w:hint="eastAsia"/>
          </w:rPr>
          <w:t xml:space="preserve"> </w:t>
        </w:r>
      </w:ins>
    </w:p>
    <w:p w14:paraId="057164C7" w14:textId="6A33D4E5" w:rsidR="00AF6285" w:rsidRDefault="00AF6285"/>
    <w:p w14:paraId="617B54A5" w14:textId="15A0A5EE" w:rsidR="00AF6285" w:rsidRDefault="00A41815">
      <w:r>
        <w:rPr>
          <w:rFonts w:hint="eastAsia"/>
        </w:rPr>
        <w:t>A</w:t>
      </w:r>
      <w:r>
        <w:t>dmittedly, there are always free-riders in group work</w:t>
      </w:r>
      <w:del w:id="40" w:author="Hewlett-Packard Company" w:date="2023-01-11T08:25:00Z">
        <w:r w:rsidDel="006B3760">
          <w:delText>s</w:delText>
        </w:r>
      </w:del>
      <w:r>
        <w:t xml:space="preserve">, and those children who free-rides </w:t>
      </w:r>
      <w:r w:rsidR="008C4B74">
        <w:t xml:space="preserve">may not </w:t>
      </w:r>
      <w:del w:id="41" w:author="Hewlett-Packard Company" w:date="2023-01-11T08:26:00Z">
        <w:r w:rsidR="008C4B74" w:rsidDel="006B3760">
          <w:delText xml:space="preserve">get enough </w:delText>
        </w:r>
      </w:del>
      <w:r w:rsidR="008C4B74">
        <w:t>learn</w:t>
      </w:r>
      <w:del w:id="42" w:author="Hewlett-Packard Company" w:date="2023-01-11T08:26:00Z">
        <w:r w:rsidR="008C4B74" w:rsidDel="006B3760">
          <w:delText>ing</w:delText>
        </w:r>
      </w:del>
      <w:ins w:id="43" w:author="Hewlett-Packard Company" w:date="2023-01-11T08:26:00Z">
        <w:r w:rsidR="006B3760" w:rsidRPr="006B3760">
          <w:t xml:space="preserve"> </w:t>
        </w:r>
        <w:r w:rsidR="006B3760">
          <w:t>enough</w:t>
        </w:r>
      </w:ins>
      <w:r w:rsidR="008C4B74">
        <w:t xml:space="preserve"> compared to others. </w:t>
      </w:r>
      <w:r w:rsidR="00EB4F11">
        <w:t xml:space="preserve">Nevertheless, children at that age are extremely active and mostly participate in group activities. Also, </w:t>
      </w:r>
      <w:r w:rsidR="00B02872">
        <w:t>by doing activities in a same group can cultivate friendship and build a strong relationship among classmates, which can</w:t>
      </w:r>
      <w:del w:id="44" w:author="Hewlett-Packard Company" w:date="2023-01-11T08:26:00Z">
        <w:r w:rsidR="00B02872" w:rsidDel="006B3760">
          <w:delText xml:space="preserve"> </w:delText>
        </w:r>
      </w:del>
      <w:r w:rsidR="00B02872">
        <w:t>not be done while working alone.</w:t>
      </w:r>
    </w:p>
    <w:p w14:paraId="671D72EC" w14:textId="6FCEB5A7" w:rsidR="00EB4F11" w:rsidRDefault="00EB4F11"/>
    <w:p w14:paraId="681BB36A" w14:textId="7AC064FB" w:rsidR="00EB4F11" w:rsidRDefault="00EB4F11">
      <w:pPr>
        <w:rPr>
          <w:ins w:id="45" w:author="Hewlett-Packard Company" w:date="2023-01-11T08:28:00Z"/>
          <w:rFonts w:hint="eastAsia"/>
        </w:rPr>
      </w:pPr>
      <w:r>
        <w:rPr>
          <w:rFonts w:hint="eastAsia"/>
        </w:rPr>
        <w:t>F</w:t>
      </w:r>
      <w:r>
        <w:t xml:space="preserve">rom all of above, it is safe to land the conclusion that </w:t>
      </w:r>
      <w:r w:rsidR="00A957C6">
        <w:t>it is more beneficial to require young work together in a small group than working individually.</w:t>
      </w:r>
    </w:p>
    <w:p w14:paraId="4F0A5FCC" w14:textId="6968E010" w:rsidR="006B3760" w:rsidRPr="006C2463" w:rsidRDefault="006B3760">
      <w:ins w:id="46" w:author="Hewlett-Packard Company" w:date="2023-01-11T08:28:00Z">
        <w:r>
          <w:rPr>
            <w:rFonts w:hint="eastAsia"/>
          </w:rPr>
          <w:t>Summarize + Restate</w:t>
        </w:r>
      </w:ins>
    </w:p>
    <w:sectPr w:rsidR="006B3760" w:rsidRPr="006C24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E8F01" w14:textId="77777777" w:rsidR="002E33AC" w:rsidRDefault="002E33AC" w:rsidP="006C2463">
      <w:r>
        <w:separator/>
      </w:r>
    </w:p>
  </w:endnote>
  <w:endnote w:type="continuationSeparator" w:id="0">
    <w:p w14:paraId="33D87188" w14:textId="77777777" w:rsidR="002E33AC" w:rsidRDefault="002E33AC" w:rsidP="006C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27E3E" w14:textId="77777777" w:rsidR="002E33AC" w:rsidRDefault="002E33AC" w:rsidP="006C2463">
      <w:r>
        <w:separator/>
      </w:r>
    </w:p>
  </w:footnote>
  <w:footnote w:type="continuationSeparator" w:id="0">
    <w:p w14:paraId="3042664E" w14:textId="77777777" w:rsidR="002E33AC" w:rsidRDefault="002E33AC" w:rsidP="006C2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69"/>
    <w:rsid w:val="00080BB3"/>
    <w:rsid w:val="00087CCD"/>
    <w:rsid w:val="001952D5"/>
    <w:rsid w:val="00281BBB"/>
    <w:rsid w:val="002E33AC"/>
    <w:rsid w:val="002E3843"/>
    <w:rsid w:val="0039770B"/>
    <w:rsid w:val="0053580E"/>
    <w:rsid w:val="005B10C1"/>
    <w:rsid w:val="006B3760"/>
    <w:rsid w:val="006C2463"/>
    <w:rsid w:val="007C315A"/>
    <w:rsid w:val="008C4B74"/>
    <w:rsid w:val="009948A1"/>
    <w:rsid w:val="009C4E4D"/>
    <w:rsid w:val="009D3F1B"/>
    <w:rsid w:val="00A41815"/>
    <w:rsid w:val="00A957C6"/>
    <w:rsid w:val="00AF6285"/>
    <w:rsid w:val="00B02872"/>
    <w:rsid w:val="00BD3838"/>
    <w:rsid w:val="00BF0473"/>
    <w:rsid w:val="00CD2AF3"/>
    <w:rsid w:val="00D04D6A"/>
    <w:rsid w:val="00E02269"/>
    <w:rsid w:val="00E2144E"/>
    <w:rsid w:val="00EB4F11"/>
    <w:rsid w:val="00EC762B"/>
    <w:rsid w:val="00E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99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4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4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14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14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4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4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2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24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14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1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Hewlett-Packard Company</cp:lastModifiedBy>
  <cp:revision>9</cp:revision>
  <dcterms:created xsi:type="dcterms:W3CDTF">2023-01-08T08:31:00Z</dcterms:created>
  <dcterms:modified xsi:type="dcterms:W3CDTF">2023-01-11T00:29:00Z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8530150378d9a480e2df266463c232bf2424d1046a825fdb3dcffd71361f3bee</vt:lpwstr>
  </property>
</Properties>
</file>
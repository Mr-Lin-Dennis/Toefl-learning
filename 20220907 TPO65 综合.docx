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0F2" w:rsidRDefault="00FA20F2">
      <w:pPr>
        <w:rPr>
          <w:rFonts w:hint="eastAsia"/>
        </w:rPr>
      </w:pPr>
      <w:r>
        <w:rPr>
          <w:rFonts w:hint="eastAsia"/>
        </w:rPr>
        <w:t>上面这个是我一开始写的，自习的时候又重新写了一遍在下面，模板已经加粗了</w:t>
      </w:r>
    </w:p>
    <w:p w:rsidR="00FA20F2" w:rsidRDefault="00FA20F2"/>
    <w:p w:rsidR="00FA20F2" w:rsidRDefault="00FA20F2"/>
    <w:p w:rsidR="00EF7BF2" w:rsidRDefault="00B101ED">
      <w:r>
        <w:t xml:space="preserve">The passage and the lecture </w:t>
      </w:r>
      <w:del w:id="0" w:author="Xiran Lin" w:date="2022-09-07T14:38:00Z">
        <w:r w:rsidDel="009D471F">
          <w:delText xml:space="preserve">is </w:delText>
        </w:r>
      </w:del>
      <w:ins w:id="1" w:author="Xiran Lin" w:date="2022-09-07T14:38:00Z">
        <w:r w:rsidR="009D471F">
          <w:t xml:space="preserve">are </w:t>
        </w:r>
      </w:ins>
      <w:r>
        <w:t>mainly about the concerns about wild tunas and farm tunas. The writing gives three concerns, while the professor claims solutions to these questions.</w:t>
      </w:r>
    </w:p>
    <w:p w:rsidR="00B101ED" w:rsidRDefault="00B101ED"/>
    <w:p w:rsidR="00B101ED" w:rsidRDefault="00B101ED">
      <w:r>
        <w:t xml:space="preserve">Firstly, the writer claims that female tunas </w:t>
      </w:r>
      <w:del w:id="2" w:author="Xiran Lin" w:date="2022-09-07T14:38:00Z">
        <w:r w:rsidDel="009D471F">
          <w:delText xml:space="preserve">co </w:delText>
        </w:r>
      </w:del>
      <w:ins w:id="3" w:author="Xiran Lin" w:date="2022-09-07T14:38:00Z">
        <w:r w:rsidR="009D471F">
          <w:t xml:space="preserve">do </w:t>
        </w:r>
      </w:ins>
      <w:r>
        <w:t xml:space="preserve">not lay eggs when they are captured, so </w:t>
      </w:r>
      <w:del w:id="4" w:author="Xiran Lin" w:date="2022-09-07T14:38:00Z">
        <w:r w:rsidDel="009D471F">
          <w:delText>every time when</w:delText>
        </w:r>
      </w:del>
      <w:ins w:id="5" w:author="Xiran Lin" w:date="2022-09-07T14:38:00Z">
        <w:r w:rsidR="009D471F">
          <w:t>whenever</w:t>
        </w:r>
      </w:ins>
      <w:r>
        <w:t xml:space="preserve"> tunas are sold, farmers have to capture new wild small tunas </w:t>
      </w:r>
      <w:del w:id="6" w:author="Xiran Lin" w:date="2022-09-07T14:38:00Z">
        <w:r w:rsidDel="009D471F">
          <w:delText>in order to</w:delText>
        </w:r>
      </w:del>
      <w:ins w:id="7" w:author="Xiran Lin" w:date="2022-09-07T14:38:00Z">
        <w:r w:rsidR="009D471F">
          <w:t>to</w:t>
        </w:r>
      </w:ins>
      <w:r>
        <w:t xml:space="preserve"> keep the population not to decline. However, the professor gives a solution </w:t>
      </w:r>
      <w:del w:id="8" w:author="Xiran Lin" w:date="2022-09-07T14:38:00Z">
        <w:r w:rsidDel="009D471F">
          <w:delText xml:space="preserve">by </w:delText>
        </w:r>
      </w:del>
      <w:ins w:id="9" w:author="Xiran Lin" w:date="2022-09-07T14:38:00Z">
        <w:r w:rsidR="009D471F">
          <w:t xml:space="preserve">to </w:t>
        </w:r>
      </w:ins>
      <w:r>
        <w:t xml:space="preserve">a breakthrough </w:t>
      </w:r>
      <w:del w:id="10" w:author="Xiran Lin" w:date="2022-09-07T14:38:00Z">
        <w:r w:rsidDel="009D471F">
          <w:delText xml:space="preserve">from </w:delText>
        </w:r>
      </w:del>
      <w:ins w:id="11" w:author="Xiran Lin" w:date="2022-09-07T14:38:00Z">
        <w:r w:rsidR="009D471F">
          <w:t xml:space="preserve">for </w:t>
        </w:r>
      </w:ins>
      <w:r>
        <w:t>scientists. They found out that by injecting a specific type of hormone, pregnant tunas can lay eggs even if they are captured. Also, this</w:t>
      </w:r>
      <w:r w:rsidR="0011508C">
        <w:t xml:space="preserve"> hormone will not affect tunas as well </w:t>
      </w:r>
      <w:ins w:id="12" w:author="Xiran Lin" w:date="2022-09-07T14:38:00Z">
        <w:r w:rsidR="009D471F">
          <w:t xml:space="preserve">as </w:t>
        </w:r>
      </w:ins>
      <w:r w:rsidR="0011508C">
        <w:t>consumers.</w:t>
      </w:r>
    </w:p>
    <w:p w:rsidR="0011508C" w:rsidRDefault="0011508C"/>
    <w:p w:rsidR="0011508C" w:rsidRDefault="0011508C">
      <w:r>
        <w:rPr>
          <w:rFonts w:hint="eastAsia"/>
        </w:rPr>
        <w:t>S</w:t>
      </w:r>
      <w:r>
        <w:t xml:space="preserve">econdly, the passage concerns </w:t>
      </w:r>
      <w:del w:id="13" w:author="Xiran Lin" w:date="2022-09-07T14:38:00Z">
        <w:r w:rsidDel="009D471F">
          <w:delText xml:space="preserve">about </w:delText>
        </w:r>
      </w:del>
      <w:r>
        <w:t xml:space="preserve">the cost </w:t>
      </w:r>
      <w:del w:id="14" w:author="Xiran Lin" w:date="2022-09-07T14:38:00Z">
        <w:r w:rsidDel="009D471F">
          <w:delText xml:space="preserve">for </w:delText>
        </w:r>
      </w:del>
      <w:ins w:id="15" w:author="Xiran Lin" w:date="2022-09-07T14:38:00Z">
        <w:r w:rsidR="009D471F">
          <w:t xml:space="preserve">of </w:t>
        </w:r>
      </w:ins>
      <w:r>
        <w:t xml:space="preserve">farming tunas. The passage indicates that tunas depend on costly high-protein food, which is usually made by small fish. This </w:t>
      </w:r>
      <w:del w:id="16" w:author="Xiran Lin" w:date="2022-09-07T14:38:00Z">
        <w:r w:rsidDel="009D471F">
          <w:delText xml:space="preserve">lower </w:delText>
        </w:r>
      </w:del>
      <w:ins w:id="17" w:author="Xiran Lin" w:date="2022-09-07T14:38:00Z">
        <w:r w:rsidR="009D471F">
          <w:t xml:space="preserve">lowers </w:t>
        </w:r>
      </w:ins>
      <w:r>
        <w:t>its profit significantly. However, the professor mentions that nowadays there is a kind of food made of plants, which also contains enough protein for them to grow.</w:t>
      </w:r>
    </w:p>
    <w:p w:rsidR="0011508C" w:rsidRDefault="0011508C"/>
    <w:p w:rsidR="0011508C" w:rsidRDefault="0011508C">
      <w:pPr>
        <w:rPr>
          <w:ins w:id="18" w:author="Xiran Lin" w:date="2022-09-07T19:04:00Z"/>
        </w:rPr>
      </w:pPr>
      <w:r>
        <w:rPr>
          <w:rFonts w:hint="eastAsia"/>
        </w:rPr>
        <w:t>T</w:t>
      </w:r>
      <w:r>
        <w:t xml:space="preserve">he last question held by the passage is </w:t>
      </w:r>
      <w:ins w:id="19" w:author="Xiran Lin" w:date="2022-09-07T14:38:00Z">
        <w:r w:rsidR="009D471F">
          <w:t xml:space="preserve">whether </w:t>
        </w:r>
      </w:ins>
      <w:r>
        <w:t>these ocean cages made to farm tunas are always infected with parasites, which include blood flukes.</w:t>
      </w:r>
      <w:r w:rsidR="00F9501C">
        <w:t xml:space="preserve"> These parasites will lower the process of growing, and even cause tunas to die. The professor in the lecture gives a recent experiment as the solution, which claims that as the cages go further off-shore, the number of parasites decreases significantly. The experiment </w:t>
      </w:r>
      <w:del w:id="20" w:author="Xiran Lin" w:date="2022-09-07T14:38:00Z">
        <w:r w:rsidR="00F9501C" w:rsidDel="009D471F">
          <w:delText>drew the conclusion</w:delText>
        </w:r>
      </w:del>
      <w:ins w:id="21" w:author="Xiran Lin" w:date="2022-09-07T14:39:00Z">
        <w:r w:rsidR="009D471F">
          <w:t xml:space="preserve"> </w:t>
        </w:r>
      </w:ins>
      <w:ins w:id="22" w:author="Xiran Lin" w:date="2022-09-07T14:38:00Z">
        <w:r w:rsidR="009D471F">
          <w:t>concluded</w:t>
        </w:r>
      </w:ins>
      <w:r w:rsidR="00F9501C">
        <w:t xml:space="preserve"> that these blood flukes need special conditions to live, and they are not able to strive in the deep sea.</w:t>
      </w:r>
    </w:p>
    <w:p w:rsidR="0071350F" w:rsidRDefault="0071350F">
      <w:pPr>
        <w:rPr>
          <w:ins w:id="23" w:author="Xiran Lin" w:date="2022-09-07T19:04:00Z"/>
        </w:rPr>
      </w:pPr>
    </w:p>
    <w:p w:rsidR="0071350F" w:rsidRDefault="0071350F">
      <w:pPr>
        <w:rPr>
          <w:ins w:id="24" w:author="Xiran Lin" w:date="2022-09-07T19:04:00Z"/>
        </w:rPr>
      </w:pPr>
    </w:p>
    <w:p w:rsidR="0071350F" w:rsidRDefault="0071350F">
      <w:pPr>
        <w:rPr>
          <w:ins w:id="25" w:author="Xiran Lin" w:date="2022-09-07T19:04:00Z"/>
        </w:rPr>
      </w:pPr>
    </w:p>
    <w:p w:rsidR="0071350F" w:rsidRDefault="0071350F">
      <w:pPr>
        <w:rPr>
          <w:ins w:id="26" w:author="Xiran Lin" w:date="2022-09-07T19:04:00Z"/>
        </w:rPr>
      </w:pPr>
    </w:p>
    <w:p w:rsidR="0071350F" w:rsidRDefault="0071350F">
      <w:r w:rsidRPr="004D58B1">
        <w:rPr>
          <w:rFonts w:hint="eastAsia"/>
          <w:b/>
          <w:bCs/>
        </w:rPr>
        <w:t>A</w:t>
      </w:r>
      <w:r w:rsidRPr="004D58B1">
        <w:rPr>
          <w:b/>
          <w:bCs/>
        </w:rPr>
        <w:t>ccording to the passage</w:t>
      </w:r>
      <w:r>
        <w:t xml:space="preserve">, the population of wild tunas is decreasing, and there are many reasons that cause this. </w:t>
      </w:r>
      <w:r w:rsidRPr="004D58B1">
        <w:rPr>
          <w:b/>
          <w:bCs/>
        </w:rPr>
        <w:t>However, the professor thinks that</w:t>
      </w:r>
      <w:r>
        <w:t xml:space="preserve"> these concerns have been solved already, which contradicts what the reading states. In the lecture, the professor uses three specific points to support his idea.</w:t>
      </w:r>
    </w:p>
    <w:p w:rsidR="0071350F" w:rsidRDefault="0071350F"/>
    <w:p w:rsidR="0071350F" w:rsidRDefault="0071350F">
      <w:r w:rsidRPr="004D58B1">
        <w:rPr>
          <w:rFonts w:hint="eastAsia"/>
          <w:b/>
          <w:bCs/>
        </w:rPr>
        <w:t>F</w:t>
      </w:r>
      <w:r w:rsidRPr="004D58B1">
        <w:rPr>
          <w:b/>
          <w:bCs/>
        </w:rPr>
        <w:t>irst, the reading passage suggests that</w:t>
      </w:r>
      <w:r>
        <w:t xml:space="preserve"> </w:t>
      </w:r>
      <w:r>
        <w:t xml:space="preserve">female tunas </w:t>
      </w:r>
      <w:r>
        <w:t xml:space="preserve">do </w:t>
      </w:r>
      <w:r>
        <w:t>not lay eggs when they are captured, so</w:t>
      </w:r>
      <w:r>
        <w:t xml:space="preserve"> whenever</w:t>
      </w:r>
      <w:r>
        <w:t xml:space="preserve"> tunas are sold, farmers have to capture new wild small tunas</w:t>
      </w:r>
      <w:r>
        <w:t xml:space="preserve"> to</w:t>
      </w:r>
      <w:r>
        <w:t xml:space="preserve"> keep the population not to decline.</w:t>
      </w:r>
      <w:r w:rsidR="00676867">
        <w:t xml:space="preserve"> </w:t>
      </w:r>
      <w:r w:rsidR="00676867" w:rsidRPr="004D58B1">
        <w:rPr>
          <w:b/>
          <w:bCs/>
        </w:rPr>
        <w:t>However, the professor argues in the lecture that</w:t>
      </w:r>
      <w:r w:rsidR="00676867">
        <w:t xml:space="preserve"> there is a solution given by scientists. </w:t>
      </w:r>
      <w:r w:rsidR="00C74F45">
        <w:t>Female tuna can be injected with a specific kind of hormone, which provides them the ability to reproduce even in cages.</w:t>
      </w:r>
      <w:r w:rsidR="00676867">
        <w:t xml:space="preserve"> </w:t>
      </w:r>
      <w:r w:rsidR="00676867" w:rsidRPr="004D58B1">
        <w:rPr>
          <w:b/>
          <w:bCs/>
        </w:rPr>
        <w:t>Obviously, the professor’s argument disproves its counterpart in the reading</w:t>
      </w:r>
      <w:r w:rsidR="00C74F45" w:rsidRPr="004D58B1">
        <w:rPr>
          <w:b/>
          <w:bCs/>
        </w:rPr>
        <w:t>.</w:t>
      </w:r>
    </w:p>
    <w:p w:rsidR="00C74F45" w:rsidRDefault="00C74F45"/>
    <w:p w:rsidR="00C74F45" w:rsidRDefault="00C74F45">
      <w:r w:rsidRPr="004D58B1">
        <w:rPr>
          <w:b/>
          <w:bCs/>
        </w:rPr>
        <w:t xml:space="preserve">The second argument in the reading is </w:t>
      </w:r>
      <w:r w:rsidR="00BA7C20">
        <w:t xml:space="preserve">the cost of farming tunas. The passage mentions that because </w:t>
      </w:r>
      <w:r w:rsidR="00041C0C">
        <w:t xml:space="preserve">of </w:t>
      </w:r>
      <w:r w:rsidR="00BA7C20">
        <w:t xml:space="preserve">the special </w:t>
      </w:r>
      <w:r w:rsidR="00041C0C">
        <w:t xml:space="preserve">food tuna need, the profit from farming them is relatively low. </w:t>
      </w:r>
      <w:r w:rsidR="00041C0C" w:rsidRPr="004D58B1">
        <w:rPr>
          <w:b/>
          <w:bCs/>
        </w:rPr>
        <w:t>In contrast, the professor contends that</w:t>
      </w:r>
      <w:r w:rsidR="00041C0C">
        <w:t xml:space="preserve"> nowadays there is a new kind of food that also contains the nutrients </w:t>
      </w:r>
      <w:r w:rsidR="001817F5">
        <w:t xml:space="preserve">and </w:t>
      </w:r>
      <w:r w:rsidR="00041C0C">
        <w:t xml:space="preserve">high protein tuna </w:t>
      </w:r>
      <w:r w:rsidR="001817F5">
        <w:t>needs</w:t>
      </w:r>
      <w:r w:rsidR="00041C0C">
        <w:t xml:space="preserve">. </w:t>
      </w:r>
      <w:r w:rsidR="00041C0C" w:rsidRPr="004D58B1">
        <w:rPr>
          <w:b/>
          <w:bCs/>
        </w:rPr>
        <w:t>To support his view, the professor points out that</w:t>
      </w:r>
      <w:r w:rsidR="00041C0C">
        <w:t xml:space="preserve"> </w:t>
      </w:r>
      <w:r w:rsidR="001817F5">
        <w:t>this kind of food made by plants is much cheaper than the ones made by fish, so the profit is able to increase.</w:t>
      </w:r>
    </w:p>
    <w:p w:rsidR="001817F5" w:rsidRDefault="001817F5"/>
    <w:p w:rsidR="001817F5" w:rsidRPr="0071350F" w:rsidRDefault="001817F5">
      <w:r w:rsidRPr="004D58B1">
        <w:rPr>
          <w:rFonts w:hint="eastAsia"/>
          <w:b/>
          <w:bCs/>
        </w:rPr>
        <w:t>T</w:t>
      </w:r>
      <w:r w:rsidRPr="004D58B1">
        <w:rPr>
          <w:b/>
          <w:bCs/>
        </w:rPr>
        <w:t>he third point listed in the reading is that</w:t>
      </w:r>
      <w:r>
        <w:t xml:space="preserve"> tuna always get infected with parasites, like blood flukes. </w:t>
      </w:r>
      <w:r w:rsidRPr="004D58B1">
        <w:rPr>
          <w:b/>
          <w:bCs/>
        </w:rPr>
        <w:t xml:space="preserve">Yet the professor gives a solution that </w:t>
      </w:r>
      <w:r>
        <w:t xml:space="preserve">these cages can be moved to farther off-shore, because </w:t>
      </w:r>
      <w:r w:rsidR="004D58B1">
        <w:t>these parasites need special conditions to live. By moving to off-shore places, these parasites will not be able to strive.</w:t>
      </w:r>
    </w:p>
    <w:sectPr w:rsidR="001817F5" w:rsidRPr="0071350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ran Lin">
    <w15:presenceInfo w15:providerId="Windows Live" w15:userId="04bb39893db2a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D8"/>
    <w:rsid w:val="00041C0C"/>
    <w:rsid w:val="0011508C"/>
    <w:rsid w:val="001817F5"/>
    <w:rsid w:val="001A6556"/>
    <w:rsid w:val="001F3FD8"/>
    <w:rsid w:val="004D58B1"/>
    <w:rsid w:val="005810B5"/>
    <w:rsid w:val="00676867"/>
    <w:rsid w:val="0071350F"/>
    <w:rsid w:val="009D471F"/>
    <w:rsid w:val="00B101ED"/>
    <w:rsid w:val="00BA7C20"/>
    <w:rsid w:val="00C74F45"/>
    <w:rsid w:val="00EF7BF2"/>
    <w:rsid w:val="00F9501C"/>
    <w:rsid w:val="00F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F733"/>
  <w15:chartTrackingRefBased/>
  <w15:docId w15:val="{7B42A7EA-F1C8-4DBF-8AF4-E8E926CB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D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5</cp:revision>
  <dcterms:created xsi:type="dcterms:W3CDTF">2022-09-07T06:18:00Z</dcterms:created>
  <dcterms:modified xsi:type="dcterms:W3CDTF">2022-09-07T11:49:00Z</dcterms:modified>
</cp:coreProperties>
</file>
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01E8" w14:textId="77777777" w:rsidR="00247823" w:rsidRPr="00414841" w:rsidRDefault="00247823" w:rsidP="00247823">
      <w:bookmarkStart w:id="0" w:name="_Hlk104189196"/>
      <w:r w:rsidRPr="00414841">
        <w:rPr>
          <w:rFonts w:hint="eastAsia"/>
        </w:rPr>
        <w:t>Do you agree or disagree with the following statement?</w:t>
      </w:r>
    </w:p>
    <w:p w14:paraId="01D7FC19" w14:textId="77777777" w:rsidR="00247823" w:rsidRPr="00414841" w:rsidRDefault="00247823" w:rsidP="00247823">
      <w:r w:rsidRPr="00414841">
        <w:rPr>
          <w:rFonts w:hint="eastAsia"/>
          <w:b/>
          <w:bCs/>
        </w:rPr>
        <w:t>Younger school children (ages five to ten) should be required to study art and music in addition to math, language, science, and history.</w:t>
      </w:r>
    </w:p>
    <w:p w14:paraId="55EF0440" w14:textId="77777777" w:rsidR="00247823" w:rsidRPr="00414841" w:rsidRDefault="00247823" w:rsidP="00247823">
      <w:r w:rsidRPr="00414841">
        <w:rPr>
          <w:rFonts w:hint="eastAsia"/>
        </w:rPr>
        <w:t>Use specific reasons and examples to support your answer.</w:t>
      </w:r>
    </w:p>
    <w:bookmarkEnd w:id="0"/>
    <w:p w14:paraId="286E96EC" w14:textId="77777777" w:rsidR="00247823" w:rsidRDefault="00247823" w:rsidP="00247823">
      <w:pPr>
        <w:snapToGrid w:val="0"/>
        <w:rPr>
          <w:rFonts w:ascii="Times New Roman" w:hAnsi="Times New Roman" w:cs="Times New Roman"/>
          <w:color w:val="191F25"/>
          <w:sz w:val="33"/>
          <w:szCs w:val="33"/>
          <w:shd w:val="clear" w:color="auto" w:fill="FFFFFF"/>
        </w:rPr>
      </w:pPr>
    </w:p>
    <w:p w14:paraId="22C283EA" w14:textId="3B63B758" w:rsidR="00755CE4" w:rsidRPr="00247823" w:rsidRDefault="00247823" w:rsidP="008A3AE5">
      <w:pPr>
        <w:snapToGrid w:val="0"/>
        <w:ind w:left="420"/>
        <w:rPr>
          <w:rFonts w:ascii="Times New Roman" w:hAnsi="Times New Roman" w:cs="Times New Roman"/>
          <w:color w:val="191F25"/>
          <w:sz w:val="24"/>
          <w:szCs w:val="24"/>
          <w:shd w:val="clear" w:color="auto" w:fill="FFFFFF"/>
        </w:rPr>
        <w:pPrChange w:id="1" w:author="Xiran Lin" w:date="2022-05-23T22:43:00Z">
          <w:pPr>
            <w:snapToGrid w:val="0"/>
          </w:pPr>
        </w:pPrChange>
      </w:pPr>
      <w:r w:rsidRPr="00247823">
        <w:rPr>
          <w:rFonts w:ascii="Times New Roman" w:hAnsi="Times New Roman" w:cs="Times New Roman"/>
          <w:color w:val="191F25"/>
          <w:sz w:val="24"/>
          <w:szCs w:val="24"/>
          <w:shd w:val="clear" w:color="auto" w:fill="FFFFFF"/>
        </w:rPr>
        <w:t xml:space="preserve">In recent decades, numerous </w:t>
      </w:r>
      <w:ins w:id="2" w:author="Xiran Lin" w:date="2022-05-23T22:15:00Z">
        <w:r w:rsidR="00AE69D2">
          <w:rPr>
            <w:rFonts w:ascii="Times New Roman" w:hAnsi="Times New Roman" w:cs="Times New Roman"/>
            <w:color w:val="191F25"/>
            <w:sz w:val="24"/>
            <w:szCs w:val="24"/>
            <w:shd w:val="clear" w:color="auto" w:fill="FFFFFF"/>
          </w:rPr>
          <w:t xml:space="preserve">types </w:t>
        </w:r>
      </w:ins>
      <w:del w:id="3" w:author="Xiran Lin" w:date="2022-05-23T09:54:00Z">
        <w:r w:rsidRPr="00247823" w:rsidDel="00201EA4">
          <w:rPr>
            <w:rFonts w:ascii="Times New Roman" w:hAnsi="Times New Roman" w:cs="Times New Roman"/>
            <w:color w:val="191F25"/>
            <w:sz w:val="24"/>
            <w:szCs w:val="24"/>
            <w:shd w:val="clear" w:color="auto" w:fill="FFFFFF"/>
          </w:rPr>
          <w:delText xml:space="preserve">type </w:delText>
        </w:r>
      </w:del>
      <w:r w:rsidRPr="00247823">
        <w:rPr>
          <w:rFonts w:ascii="Times New Roman" w:hAnsi="Times New Roman" w:cs="Times New Roman"/>
          <w:color w:val="191F25"/>
          <w:sz w:val="24"/>
          <w:szCs w:val="24"/>
          <w:shd w:val="clear" w:color="auto" w:fill="FFFFFF"/>
        </w:rPr>
        <w:t xml:space="preserve">of courses emerged from education range. Choosing courses relative to young children raised lots of consideration. Young students and their parents have their own opinion on this. Some render the support that young </w:t>
      </w:r>
      <w:ins w:id="4" w:author="Xiran Lin" w:date="2022-05-23T21:12:00Z">
        <w:r w:rsidR="00424D63">
          <w:rPr>
            <w:rFonts w:ascii="Times New Roman" w:hAnsi="Times New Roman" w:cs="Times New Roman"/>
            <w:color w:val="191F25"/>
            <w:sz w:val="24"/>
            <w:szCs w:val="24"/>
            <w:shd w:val="clear" w:color="auto" w:fill="FFFFFF"/>
          </w:rPr>
          <w:t xml:space="preserve">children </w:t>
        </w:r>
      </w:ins>
      <w:del w:id="5" w:author="Xiran Lin" w:date="2022-05-23T09:55:00Z">
        <w:r w:rsidRPr="00247823" w:rsidDel="00201EA4">
          <w:rPr>
            <w:rFonts w:ascii="Times New Roman" w:hAnsi="Times New Roman" w:cs="Times New Roman"/>
            <w:color w:val="191F25"/>
            <w:sz w:val="24"/>
            <w:szCs w:val="24"/>
            <w:shd w:val="clear" w:color="auto" w:fill="FFFFFF"/>
          </w:rPr>
          <w:delText xml:space="preserve">child </w:delText>
        </w:r>
      </w:del>
      <w:r w:rsidRPr="00247823">
        <w:rPr>
          <w:rFonts w:ascii="Times New Roman" w:hAnsi="Times New Roman" w:cs="Times New Roman"/>
          <w:color w:val="191F25"/>
          <w:sz w:val="24"/>
          <w:szCs w:val="24"/>
          <w:shd w:val="clear" w:color="auto" w:fill="FFFFFF"/>
        </w:rPr>
        <w:t xml:space="preserve">should attend art, </w:t>
      </w:r>
      <w:ins w:id="6" w:author="Xiran Lin" w:date="2022-05-23T09:56:00Z">
        <w:r w:rsidR="00201EA4">
          <w:rPr>
            <w:rFonts w:ascii="Times New Roman" w:hAnsi="Times New Roman" w:cs="Times New Roman"/>
            <w:color w:val="191F25"/>
            <w:sz w:val="24"/>
            <w:szCs w:val="24"/>
            <w:shd w:val="clear" w:color="auto" w:fill="FFFFFF"/>
          </w:rPr>
          <w:t xml:space="preserve">and </w:t>
        </w:r>
      </w:ins>
      <w:r w:rsidRPr="00247823">
        <w:rPr>
          <w:rFonts w:ascii="Times New Roman" w:hAnsi="Times New Roman" w:cs="Times New Roman"/>
          <w:color w:val="191F25"/>
          <w:sz w:val="24"/>
          <w:szCs w:val="24"/>
          <w:shd w:val="clear" w:color="auto" w:fill="FFFFFF"/>
        </w:rPr>
        <w:t xml:space="preserve">music class in addition to compulsory education courses. However, others proposed that </w:t>
      </w:r>
      <w:ins w:id="7" w:author="Xiran Lin" w:date="2022-05-23T09:56:00Z">
        <w:r w:rsidR="00201EA4">
          <w:rPr>
            <w:rFonts w:ascii="Times New Roman" w:hAnsi="Times New Roman" w:cs="Times New Roman"/>
            <w:color w:val="191F25"/>
            <w:sz w:val="24"/>
            <w:szCs w:val="24"/>
            <w:shd w:val="clear" w:color="auto" w:fill="FFFFFF"/>
          </w:rPr>
          <w:t>attending art</w:t>
        </w:r>
      </w:ins>
      <w:ins w:id="8" w:author="Xiran Lin" w:date="2022-05-23T21:12:00Z">
        <w:r w:rsidR="00424D63">
          <w:rPr>
            <w:rFonts w:ascii="Times New Roman" w:hAnsi="Times New Roman" w:cs="Times New Roman" w:hint="eastAsia"/>
            <w:color w:val="191F25"/>
            <w:sz w:val="24"/>
            <w:szCs w:val="24"/>
            <w:shd w:val="clear" w:color="auto" w:fill="FFFFFF"/>
          </w:rPr>
          <w:t>（</w:t>
        </w:r>
        <w:r w:rsidR="00424D63">
          <w:rPr>
            <w:rFonts w:ascii="Times New Roman" w:hAnsi="Times New Roman" w:cs="Times New Roman" w:hint="eastAsia"/>
            <w:color w:val="191F25"/>
            <w:sz w:val="24"/>
            <w:szCs w:val="24"/>
            <w:shd w:val="clear" w:color="auto" w:fill="FFFFFF"/>
          </w:rPr>
          <w:t>?</w:t>
        </w:r>
        <w:r w:rsidR="00424D63">
          <w:rPr>
            <w:rFonts w:ascii="Times New Roman" w:hAnsi="Times New Roman" w:cs="Times New Roman" w:hint="eastAsia"/>
            <w:color w:val="191F25"/>
            <w:sz w:val="24"/>
            <w:szCs w:val="24"/>
            <w:shd w:val="clear" w:color="auto" w:fill="FFFFFF"/>
          </w:rPr>
          <w:t>）</w:t>
        </w:r>
      </w:ins>
      <w:r w:rsidRPr="00247823">
        <w:rPr>
          <w:rFonts w:ascii="Times New Roman" w:hAnsi="Times New Roman" w:cs="Times New Roman"/>
          <w:color w:val="191F25"/>
          <w:sz w:val="24"/>
          <w:szCs w:val="24"/>
          <w:shd w:val="clear" w:color="auto" w:fill="FFFFFF"/>
        </w:rPr>
        <w:t xml:space="preserve">does not work out. </w:t>
      </w:r>
      <w:r w:rsidRPr="00424D63">
        <w:rPr>
          <w:rFonts w:ascii="Times New Roman" w:hAnsi="Times New Roman" w:cs="Times New Roman"/>
          <w:b/>
          <w:bCs/>
          <w:color w:val="191F25"/>
          <w:sz w:val="24"/>
          <w:szCs w:val="24"/>
          <w:shd w:val="clear" w:color="auto" w:fill="FFFFFF"/>
          <w:rPrChange w:id="9" w:author="Xiran Lin" w:date="2022-05-23T21:12:00Z">
            <w:rPr>
              <w:rFonts w:ascii="Times New Roman" w:hAnsi="Times New Roman" w:cs="Times New Roman"/>
              <w:color w:val="191F25"/>
              <w:sz w:val="24"/>
              <w:szCs w:val="24"/>
              <w:shd w:val="clear" w:color="auto" w:fill="FFFFFF"/>
            </w:rPr>
          </w:rPrChange>
        </w:rPr>
        <w:t xml:space="preserve">In my opinion, I highly </w:t>
      </w:r>
      <w:r w:rsidRPr="00424D63">
        <w:rPr>
          <w:rFonts w:ascii="Times New Roman" w:hAnsi="Times New Roman" w:cs="Times New Roman"/>
          <w:b/>
          <w:bCs/>
          <w:color w:val="191F25"/>
          <w:sz w:val="24"/>
          <w:szCs w:val="24"/>
          <w:highlight w:val="yellow"/>
          <w:shd w:val="clear" w:color="auto" w:fill="FFFFFF"/>
          <w:rPrChange w:id="10" w:author="Xiran Lin" w:date="2022-05-23T21:12:00Z">
            <w:rPr>
              <w:rFonts w:ascii="Times New Roman" w:hAnsi="Times New Roman" w:cs="Times New Roman"/>
              <w:color w:val="191F25"/>
              <w:sz w:val="24"/>
              <w:szCs w:val="24"/>
              <w:shd w:val="clear" w:color="auto" w:fill="FFFFFF"/>
            </w:rPr>
          </w:rPrChange>
        </w:rPr>
        <w:t>favor the former suggestion</w:t>
      </w:r>
      <w:r w:rsidRPr="00247823">
        <w:rPr>
          <w:rFonts w:ascii="Times New Roman" w:hAnsi="Times New Roman" w:cs="Times New Roman"/>
          <w:color w:val="191F25"/>
          <w:sz w:val="24"/>
          <w:szCs w:val="24"/>
          <w:shd w:val="clear" w:color="auto" w:fill="FFFFFF"/>
        </w:rPr>
        <w:t xml:space="preserve"> since it has lots of merits. Here comes my reasoning.</w:t>
      </w:r>
      <w:r w:rsidR="00B44168">
        <w:rPr>
          <w:rFonts w:ascii="Times New Roman" w:hAnsi="Times New Roman" w:cs="Times New Roman"/>
          <w:color w:val="191F25"/>
          <w:sz w:val="24"/>
          <w:szCs w:val="24"/>
          <w:shd w:val="clear" w:color="auto" w:fill="FFFFFF"/>
        </w:rPr>
        <w:t xml:space="preserve"> 77</w:t>
      </w:r>
      <w:r w:rsidRPr="00247823">
        <w:rPr>
          <w:rFonts w:ascii="Times New Roman" w:hAnsi="Times New Roman" w:cs="Times New Roman"/>
          <w:color w:val="191F25"/>
          <w:sz w:val="24"/>
          <w:szCs w:val="24"/>
          <w:shd w:val="clear" w:color="auto" w:fill="FFFFFF"/>
        </w:rPr>
        <w:br/>
      </w:r>
      <w:r w:rsidRPr="00247823">
        <w:rPr>
          <w:rFonts w:ascii="Times New Roman" w:hAnsi="Times New Roman" w:cs="Times New Roman"/>
          <w:color w:val="191F25"/>
          <w:sz w:val="24"/>
          <w:szCs w:val="24"/>
          <w:shd w:val="clear" w:color="auto" w:fill="FFFFFF"/>
        </w:rPr>
        <w:br/>
      </w:r>
      <w:r w:rsidRPr="0067317D">
        <w:rPr>
          <w:rFonts w:ascii="Times New Roman" w:hAnsi="Times New Roman" w:cs="Times New Roman"/>
          <w:b/>
          <w:bCs/>
          <w:color w:val="191F25"/>
          <w:sz w:val="24"/>
          <w:szCs w:val="24"/>
          <w:shd w:val="clear" w:color="auto" w:fill="FFFFFF"/>
          <w:rPrChange w:id="11" w:author="Xiran Lin" w:date="2022-05-23T10:00:00Z">
            <w:rPr>
              <w:rFonts w:ascii="Times New Roman" w:hAnsi="Times New Roman" w:cs="Times New Roman"/>
              <w:color w:val="191F25"/>
              <w:sz w:val="24"/>
              <w:szCs w:val="24"/>
              <w:shd w:val="clear" w:color="auto" w:fill="FFFFFF"/>
            </w:rPr>
          </w:rPrChange>
        </w:rPr>
        <w:t xml:space="preserve">Firstly, </w:t>
      </w:r>
      <w:del w:id="12" w:author="Xiran Lin" w:date="2022-05-23T22:23:00Z">
        <w:r w:rsidRPr="0067317D" w:rsidDel="005949E1">
          <w:rPr>
            <w:rFonts w:ascii="Times New Roman" w:hAnsi="Times New Roman" w:cs="Times New Roman"/>
            <w:b/>
            <w:bCs/>
            <w:color w:val="191F25"/>
            <w:sz w:val="24"/>
            <w:szCs w:val="24"/>
            <w:shd w:val="clear" w:color="auto" w:fill="FFFFFF"/>
            <w:rPrChange w:id="13" w:author="Xiran Lin" w:date="2022-05-23T10:00:00Z">
              <w:rPr>
                <w:rFonts w:ascii="Times New Roman" w:hAnsi="Times New Roman" w:cs="Times New Roman"/>
                <w:color w:val="191F25"/>
                <w:sz w:val="24"/>
                <w:szCs w:val="24"/>
                <w:shd w:val="clear" w:color="auto" w:fill="FFFFFF"/>
              </w:rPr>
            </w:rPrChange>
          </w:rPr>
          <w:delText xml:space="preserve">by </w:delText>
        </w:r>
      </w:del>
      <w:r w:rsidRPr="0067317D">
        <w:rPr>
          <w:rFonts w:ascii="Times New Roman" w:hAnsi="Times New Roman" w:cs="Times New Roman"/>
          <w:b/>
          <w:bCs/>
          <w:color w:val="191F25"/>
          <w:sz w:val="24"/>
          <w:szCs w:val="24"/>
          <w:shd w:val="clear" w:color="auto" w:fill="FFFFFF"/>
          <w:rPrChange w:id="14" w:author="Xiran Lin" w:date="2022-05-23T10:00:00Z">
            <w:rPr>
              <w:rFonts w:ascii="Times New Roman" w:hAnsi="Times New Roman" w:cs="Times New Roman"/>
              <w:color w:val="191F25"/>
              <w:sz w:val="24"/>
              <w:szCs w:val="24"/>
              <w:shd w:val="clear" w:color="auto" w:fill="FFFFFF"/>
            </w:rPr>
          </w:rPrChange>
        </w:rPr>
        <w:t xml:space="preserve">studying art and music courses can enlarge children’s </w:t>
      </w:r>
      <w:del w:id="15" w:author="Xiran Lin" w:date="2022-05-23T22:22:00Z">
        <w:r w:rsidRPr="0067317D" w:rsidDel="005949E1">
          <w:rPr>
            <w:rFonts w:ascii="Times New Roman" w:hAnsi="Times New Roman" w:cs="Times New Roman"/>
            <w:b/>
            <w:bCs/>
            <w:color w:val="191F25"/>
            <w:sz w:val="24"/>
            <w:szCs w:val="24"/>
            <w:shd w:val="clear" w:color="auto" w:fill="FFFFFF"/>
            <w:rPrChange w:id="16" w:author="Xiran Lin" w:date="2022-05-23T10:00:00Z">
              <w:rPr>
                <w:rFonts w:ascii="Times New Roman" w:hAnsi="Times New Roman" w:cs="Times New Roman"/>
                <w:color w:val="191F25"/>
                <w:sz w:val="24"/>
                <w:szCs w:val="24"/>
                <w:shd w:val="clear" w:color="auto" w:fill="FFFFFF"/>
              </w:rPr>
            </w:rPrChange>
          </w:rPr>
          <w:delText xml:space="preserve">horizon </w:delText>
        </w:r>
      </w:del>
      <w:ins w:id="17" w:author="Xiran Lin" w:date="2022-05-23T22:22:00Z">
        <w:r w:rsidR="005949E1">
          <w:rPr>
            <w:rFonts w:ascii="Times New Roman" w:hAnsi="Times New Roman" w:cs="Times New Roman"/>
            <w:b/>
            <w:bCs/>
            <w:color w:val="191F25"/>
            <w:sz w:val="24"/>
            <w:szCs w:val="24"/>
            <w:shd w:val="clear" w:color="auto" w:fill="FFFFFF"/>
          </w:rPr>
          <w:t>horizons</w:t>
        </w:r>
        <w:r w:rsidR="005949E1" w:rsidRPr="0067317D">
          <w:rPr>
            <w:rFonts w:ascii="Times New Roman" w:hAnsi="Times New Roman" w:cs="Times New Roman"/>
            <w:b/>
            <w:bCs/>
            <w:color w:val="191F25"/>
            <w:sz w:val="24"/>
            <w:szCs w:val="24"/>
            <w:shd w:val="clear" w:color="auto" w:fill="FFFFFF"/>
            <w:rPrChange w:id="18" w:author="Xiran Lin" w:date="2022-05-23T10:00:00Z">
              <w:rPr>
                <w:rFonts w:ascii="Times New Roman" w:hAnsi="Times New Roman" w:cs="Times New Roman"/>
                <w:color w:val="191F25"/>
                <w:sz w:val="24"/>
                <w:szCs w:val="24"/>
                <w:shd w:val="clear" w:color="auto" w:fill="FFFFFF"/>
              </w:rPr>
            </w:rPrChange>
          </w:rPr>
          <w:t xml:space="preserve"> </w:t>
        </w:r>
      </w:ins>
      <w:r w:rsidRPr="0067317D">
        <w:rPr>
          <w:rFonts w:ascii="Times New Roman" w:hAnsi="Times New Roman" w:cs="Times New Roman"/>
          <w:b/>
          <w:bCs/>
          <w:color w:val="191F25"/>
          <w:sz w:val="24"/>
          <w:szCs w:val="24"/>
          <w:shd w:val="clear" w:color="auto" w:fill="FFFFFF"/>
          <w:rPrChange w:id="19" w:author="Xiran Lin" w:date="2022-05-23T10:00:00Z">
            <w:rPr>
              <w:rFonts w:ascii="Times New Roman" w:hAnsi="Times New Roman" w:cs="Times New Roman"/>
              <w:color w:val="191F25"/>
              <w:sz w:val="24"/>
              <w:szCs w:val="24"/>
              <w:shd w:val="clear" w:color="auto" w:fill="FFFFFF"/>
            </w:rPr>
          </w:rPrChange>
        </w:rPr>
        <w:t xml:space="preserve">and enrich </w:t>
      </w:r>
      <w:del w:id="20" w:author="Xiran Lin" w:date="2022-05-23T22:22:00Z">
        <w:r w:rsidRPr="0067317D" w:rsidDel="005949E1">
          <w:rPr>
            <w:rFonts w:ascii="Times New Roman" w:hAnsi="Times New Roman" w:cs="Times New Roman"/>
            <w:b/>
            <w:bCs/>
            <w:color w:val="191F25"/>
            <w:sz w:val="24"/>
            <w:szCs w:val="24"/>
            <w:shd w:val="clear" w:color="auto" w:fill="FFFFFF"/>
            <w:rPrChange w:id="21" w:author="Xiran Lin" w:date="2022-05-23T10:00:00Z">
              <w:rPr>
                <w:rFonts w:ascii="Times New Roman" w:hAnsi="Times New Roman" w:cs="Times New Roman"/>
                <w:color w:val="191F25"/>
                <w:sz w:val="24"/>
                <w:szCs w:val="24"/>
                <w:shd w:val="clear" w:color="auto" w:fill="FFFFFF"/>
              </w:rPr>
            </w:rPrChange>
          </w:rPr>
          <w:delText xml:space="preserve">children’s </w:delText>
        </w:r>
      </w:del>
      <w:ins w:id="22" w:author="Xiran Lin" w:date="2022-05-23T22:22:00Z">
        <w:r w:rsidR="005949E1">
          <w:rPr>
            <w:rFonts w:ascii="Times New Roman" w:hAnsi="Times New Roman" w:cs="Times New Roman"/>
            <w:b/>
            <w:bCs/>
            <w:color w:val="191F25"/>
            <w:sz w:val="24"/>
            <w:szCs w:val="24"/>
            <w:shd w:val="clear" w:color="auto" w:fill="FFFFFF"/>
          </w:rPr>
          <w:t>their</w:t>
        </w:r>
        <w:r w:rsidR="005949E1" w:rsidRPr="0067317D">
          <w:rPr>
            <w:rFonts w:ascii="Times New Roman" w:hAnsi="Times New Roman" w:cs="Times New Roman"/>
            <w:b/>
            <w:bCs/>
            <w:color w:val="191F25"/>
            <w:sz w:val="24"/>
            <w:szCs w:val="24"/>
            <w:shd w:val="clear" w:color="auto" w:fill="FFFFFF"/>
            <w:rPrChange w:id="23" w:author="Xiran Lin" w:date="2022-05-23T10:00:00Z">
              <w:rPr>
                <w:rFonts w:ascii="Times New Roman" w:hAnsi="Times New Roman" w:cs="Times New Roman"/>
                <w:color w:val="191F25"/>
                <w:sz w:val="24"/>
                <w:szCs w:val="24"/>
                <w:shd w:val="clear" w:color="auto" w:fill="FFFFFF"/>
              </w:rPr>
            </w:rPrChange>
          </w:rPr>
          <w:t xml:space="preserve"> </w:t>
        </w:r>
      </w:ins>
      <w:r w:rsidRPr="0067317D">
        <w:rPr>
          <w:rFonts w:ascii="Times New Roman" w:hAnsi="Times New Roman" w:cs="Times New Roman"/>
          <w:b/>
          <w:bCs/>
          <w:color w:val="191F25"/>
          <w:sz w:val="24"/>
          <w:szCs w:val="24"/>
          <w:shd w:val="clear" w:color="auto" w:fill="FFFFFF"/>
          <w:rPrChange w:id="24" w:author="Xiran Lin" w:date="2022-05-23T10:00:00Z">
            <w:rPr>
              <w:rFonts w:ascii="Times New Roman" w:hAnsi="Times New Roman" w:cs="Times New Roman"/>
              <w:color w:val="191F25"/>
              <w:sz w:val="24"/>
              <w:szCs w:val="24"/>
              <w:shd w:val="clear" w:color="auto" w:fill="FFFFFF"/>
            </w:rPr>
          </w:rPrChange>
        </w:rPr>
        <w:t>knowledge.</w:t>
      </w:r>
      <w:r w:rsidRPr="00247823">
        <w:rPr>
          <w:rFonts w:ascii="Times New Roman" w:hAnsi="Times New Roman" w:cs="Times New Roman"/>
          <w:color w:val="191F25"/>
          <w:sz w:val="24"/>
          <w:szCs w:val="24"/>
          <w:shd w:val="clear" w:color="auto" w:fill="FFFFFF"/>
        </w:rPr>
        <w:t xml:space="preserve"> Students can inform some masterpieces after studying this course which can broaden their </w:t>
      </w:r>
      <w:del w:id="25" w:author="Xiran Lin" w:date="2022-05-23T22:22:00Z">
        <w:r w:rsidRPr="00247823" w:rsidDel="005949E1">
          <w:rPr>
            <w:rFonts w:ascii="Times New Roman" w:hAnsi="Times New Roman" w:cs="Times New Roman"/>
            <w:color w:val="191F25"/>
            <w:sz w:val="24"/>
            <w:szCs w:val="24"/>
            <w:shd w:val="clear" w:color="auto" w:fill="FFFFFF"/>
          </w:rPr>
          <w:delText xml:space="preserve">horizon </w:delText>
        </w:r>
      </w:del>
      <w:ins w:id="26" w:author="Xiran Lin" w:date="2022-05-23T22:22:00Z">
        <w:r w:rsidR="005949E1">
          <w:rPr>
            <w:rFonts w:ascii="Times New Roman" w:hAnsi="Times New Roman" w:cs="Times New Roman"/>
            <w:color w:val="191F25"/>
            <w:sz w:val="24"/>
            <w:szCs w:val="24"/>
            <w:shd w:val="clear" w:color="auto" w:fill="FFFFFF"/>
          </w:rPr>
          <w:t>horizons</w:t>
        </w:r>
        <w:r w:rsidR="005949E1"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 xml:space="preserve">and the range of their knowledge. </w:t>
      </w:r>
      <w:r w:rsidRPr="005949E1">
        <w:rPr>
          <w:rFonts w:ascii="Times New Roman" w:hAnsi="Times New Roman" w:cs="Times New Roman"/>
          <w:color w:val="191F25"/>
          <w:sz w:val="24"/>
          <w:szCs w:val="24"/>
          <w:highlight w:val="cyan"/>
          <w:shd w:val="clear" w:color="auto" w:fill="FFFFFF"/>
          <w:rPrChange w:id="27" w:author="Xiran Lin" w:date="2022-05-23T22:22:00Z">
            <w:rPr>
              <w:rFonts w:ascii="Times New Roman" w:hAnsi="Times New Roman" w:cs="Times New Roman"/>
              <w:color w:val="191F25"/>
              <w:sz w:val="24"/>
              <w:szCs w:val="24"/>
              <w:shd w:val="clear" w:color="auto" w:fill="FFFFFF"/>
            </w:rPr>
          </w:rPrChange>
        </w:rPr>
        <w:t>For instance</w:t>
      </w:r>
      <w:ins w:id="28" w:author="Xiran Lin" w:date="2022-05-23T22:22:00Z">
        <w:r w:rsidR="005949E1">
          <w:rPr>
            <w:rFonts w:ascii="Times New Roman" w:hAnsi="Times New Roman" w:cs="Times New Roman" w:hint="eastAsia"/>
            <w:color w:val="191F25"/>
            <w:sz w:val="24"/>
            <w:szCs w:val="24"/>
            <w:highlight w:val="cyan"/>
            <w:shd w:val="clear" w:color="auto" w:fill="FFFFFF"/>
          </w:rPr>
          <w:t>第一个例子</w:t>
        </w:r>
      </w:ins>
      <w:r w:rsidRPr="00247823">
        <w:rPr>
          <w:rFonts w:ascii="Times New Roman" w:hAnsi="Times New Roman" w:cs="Times New Roman"/>
          <w:color w:val="191F25"/>
          <w:sz w:val="24"/>
          <w:szCs w:val="24"/>
          <w:shd w:val="clear" w:color="auto" w:fill="FFFFFF"/>
        </w:rPr>
        <w:t xml:space="preserve">, my little sister. She has been studying </w:t>
      </w:r>
      <w:ins w:id="29" w:author="Xiran Lin" w:date="2022-05-23T22:23:00Z">
        <w:r w:rsidR="005949E1">
          <w:rPr>
            <w:rFonts w:ascii="Times New Roman" w:hAnsi="Times New Roman" w:cs="Times New Roman" w:hint="eastAsia"/>
            <w:color w:val="191F25"/>
            <w:sz w:val="24"/>
            <w:szCs w:val="24"/>
            <w:shd w:val="clear" w:color="auto" w:fill="FFFFFF"/>
          </w:rPr>
          <w:t>缺主语</w:t>
        </w:r>
      </w:ins>
      <w:r w:rsidRPr="00247823">
        <w:rPr>
          <w:rFonts w:ascii="Times New Roman" w:hAnsi="Times New Roman" w:cs="Times New Roman"/>
          <w:color w:val="191F25"/>
          <w:sz w:val="24"/>
          <w:szCs w:val="24"/>
          <w:shd w:val="clear" w:color="auto" w:fill="FFFFFF"/>
        </w:rPr>
        <w:t xml:space="preserve">since she was 7. When we go to the concert, she could tell the differences and characteristics between jazz and classical music </w:t>
      </w:r>
      <w:r w:rsidRPr="00220082">
        <w:rPr>
          <w:rFonts w:ascii="Times New Roman" w:hAnsi="Times New Roman" w:cs="Times New Roman"/>
          <w:color w:val="191F25"/>
          <w:sz w:val="24"/>
          <w:szCs w:val="24"/>
          <w:highlight w:val="yellow"/>
          <w:shd w:val="clear" w:color="auto" w:fill="FFFFFF"/>
          <w:rPrChange w:id="30" w:author="Xiran Lin" w:date="2022-05-23T10:05:00Z">
            <w:rPr>
              <w:rFonts w:ascii="Times New Roman" w:hAnsi="Times New Roman" w:cs="Times New Roman"/>
              <w:color w:val="191F25"/>
              <w:sz w:val="24"/>
              <w:szCs w:val="24"/>
              <w:shd w:val="clear" w:color="auto" w:fill="FFFFFF"/>
            </w:rPr>
          </w:rPrChange>
        </w:rPr>
        <w:t>with</w:t>
      </w:r>
      <w:ins w:id="31" w:author="Xiran Lin" w:date="2022-05-23T22:23:00Z">
        <w:r w:rsidR="005949E1">
          <w:rPr>
            <w:rFonts w:ascii="Times New Roman" w:hAnsi="Times New Roman" w:cs="Times New Roman"/>
            <w:color w:val="191F25"/>
            <w:sz w:val="24"/>
            <w:szCs w:val="24"/>
            <w:highlight w:val="yellow"/>
            <w:shd w:val="clear" w:color="auto" w:fill="FFFFFF"/>
          </w:rPr>
          <w:t>(</w:t>
        </w:r>
        <w:r w:rsidR="005949E1">
          <w:rPr>
            <w:rFonts w:ascii="Times New Roman" w:hAnsi="Times New Roman" w:cs="Times New Roman" w:hint="eastAsia"/>
            <w:color w:val="191F25"/>
            <w:sz w:val="24"/>
            <w:szCs w:val="24"/>
            <w:highlight w:val="yellow"/>
            <w:shd w:val="clear" w:color="auto" w:fill="FFFFFF"/>
          </w:rPr>
          <w:t>at</w:t>
        </w:r>
        <w:r w:rsidR="005949E1">
          <w:rPr>
            <w:rFonts w:ascii="Times New Roman" w:hAnsi="Times New Roman" w:cs="Times New Roman" w:hint="eastAsia"/>
            <w:color w:val="191F25"/>
            <w:sz w:val="24"/>
            <w:szCs w:val="24"/>
            <w:highlight w:val="yellow"/>
            <w:shd w:val="clear" w:color="auto" w:fill="FFFFFF"/>
          </w:rPr>
          <w:t>)</w:t>
        </w:r>
      </w:ins>
      <w:r w:rsidRPr="00220082">
        <w:rPr>
          <w:rFonts w:ascii="Times New Roman" w:hAnsi="Times New Roman" w:cs="Times New Roman"/>
          <w:color w:val="191F25"/>
          <w:sz w:val="24"/>
          <w:szCs w:val="24"/>
          <w:highlight w:val="yellow"/>
          <w:shd w:val="clear" w:color="auto" w:fill="FFFFFF"/>
          <w:rPrChange w:id="32" w:author="Xiran Lin" w:date="2022-05-23T10:05:00Z">
            <w:rPr>
              <w:rFonts w:ascii="Times New Roman" w:hAnsi="Times New Roman" w:cs="Times New Roman"/>
              <w:color w:val="191F25"/>
              <w:sz w:val="24"/>
              <w:szCs w:val="24"/>
              <w:shd w:val="clear" w:color="auto" w:fill="FFFFFF"/>
            </w:rPr>
          </w:rPrChange>
        </w:rPr>
        <w:t xml:space="preserve"> ease</w:t>
      </w:r>
      <w:r w:rsidRPr="00247823">
        <w:rPr>
          <w:rFonts w:ascii="Times New Roman" w:hAnsi="Times New Roman" w:cs="Times New Roman"/>
          <w:color w:val="191F25"/>
          <w:sz w:val="24"/>
          <w:szCs w:val="24"/>
          <w:shd w:val="clear" w:color="auto" w:fill="FFFFFF"/>
        </w:rPr>
        <w:t xml:space="preserve">. Also, she could </w:t>
      </w:r>
      <w:r w:rsidRPr="00CA54F3">
        <w:rPr>
          <w:rFonts w:ascii="Times New Roman" w:hAnsi="Times New Roman" w:cs="Times New Roman"/>
          <w:color w:val="191F25"/>
          <w:sz w:val="24"/>
          <w:szCs w:val="24"/>
          <w:highlight w:val="yellow"/>
          <w:shd w:val="clear" w:color="auto" w:fill="FFFFFF"/>
          <w:rPrChange w:id="33" w:author="Xiran Lin" w:date="2022-05-23T22:28:00Z">
            <w:rPr>
              <w:rFonts w:ascii="Times New Roman" w:hAnsi="Times New Roman" w:cs="Times New Roman"/>
              <w:color w:val="191F25"/>
              <w:sz w:val="24"/>
              <w:szCs w:val="24"/>
              <w:shd w:val="clear" w:color="auto" w:fill="FFFFFF"/>
            </w:rPr>
          </w:rPrChange>
        </w:rPr>
        <w:t>readily</w:t>
      </w:r>
      <w:r w:rsidRPr="00247823">
        <w:rPr>
          <w:rFonts w:ascii="Times New Roman" w:hAnsi="Times New Roman" w:cs="Times New Roman"/>
          <w:color w:val="191F25"/>
          <w:sz w:val="24"/>
          <w:szCs w:val="24"/>
          <w:shd w:val="clear" w:color="auto" w:fill="FFFFFF"/>
        </w:rPr>
        <w:t xml:space="preserve"> tell the name of the paintings and the anecdotes of the painters. Plus, after knowing the principle of art and music, she could make her own paintings and melodious rhythm, which is fairly </w:t>
      </w:r>
      <w:r w:rsidRPr="00220082">
        <w:rPr>
          <w:rFonts w:ascii="Times New Roman" w:hAnsi="Times New Roman" w:cs="Times New Roman"/>
          <w:color w:val="191F25"/>
          <w:sz w:val="24"/>
          <w:szCs w:val="24"/>
          <w:highlight w:val="yellow"/>
          <w:shd w:val="clear" w:color="auto" w:fill="FFFFFF"/>
          <w:rPrChange w:id="34" w:author="Xiran Lin" w:date="2022-05-23T10:05:00Z">
            <w:rPr>
              <w:rFonts w:ascii="Times New Roman" w:hAnsi="Times New Roman" w:cs="Times New Roman"/>
              <w:color w:val="191F25"/>
              <w:sz w:val="24"/>
              <w:szCs w:val="24"/>
              <w:shd w:val="clear" w:color="auto" w:fill="FFFFFF"/>
            </w:rPr>
          </w:rPrChange>
        </w:rPr>
        <w:t>marvelous</w:t>
      </w:r>
      <w:r w:rsidRPr="00247823">
        <w:rPr>
          <w:rFonts w:ascii="Times New Roman" w:hAnsi="Times New Roman" w:cs="Times New Roman"/>
          <w:color w:val="191F25"/>
          <w:sz w:val="24"/>
          <w:szCs w:val="24"/>
          <w:shd w:val="clear" w:color="auto" w:fill="FFFFFF"/>
        </w:rPr>
        <w:t>.</w:t>
      </w:r>
      <w:r w:rsidR="00B44168">
        <w:rPr>
          <w:rFonts w:ascii="Times New Roman" w:hAnsi="Times New Roman" w:cs="Times New Roman"/>
          <w:color w:val="191F25"/>
          <w:sz w:val="24"/>
          <w:szCs w:val="24"/>
          <w:shd w:val="clear" w:color="auto" w:fill="FFFFFF"/>
        </w:rPr>
        <w:t xml:space="preserve"> 106</w:t>
      </w:r>
      <w:r w:rsidRPr="00247823">
        <w:rPr>
          <w:rFonts w:ascii="Times New Roman" w:hAnsi="Times New Roman" w:cs="Times New Roman"/>
          <w:color w:val="191F25"/>
          <w:sz w:val="24"/>
          <w:szCs w:val="24"/>
          <w:shd w:val="clear" w:color="auto" w:fill="FFFFFF"/>
        </w:rPr>
        <w:br/>
      </w:r>
      <w:r w:rsidRPr="00247823">
        <w:rPr>
          <w:rFonts w:ascii="Times New Roman" w:hAnsi="Times New Roman" w:cs="Times New Roman"/>
          <w:color w:val="191F25"/>
          <w:sz w:val="24"/>
          <w:szCs w:val="24"/>
          <w:shd w:val="clear" w:color="auto" w:fill="FFFFFF"/>
        </w:rPr>
        <w:br/>
      </w:r>
      <w:r w:rsidRPr="00220082">
        <w:rPr>
          <w:rFonts w:ascii="Times New Roman" w:hAnsi="Times New Roman" w:cs="Times New Roman"/>
          <w:b/>
          <w:bCs/>
          <w:color w:val="191F25"/>
          <w:sz w:val="24"/>
          <w:szCs w:val="24"/>
          <w:shd w:val="clear" w:color="auto" w:fill="FFFFFF"/>
          <w:rPrChange w:id="35" w:author="Xiran Lin" w:date="2022-05-23T10:04:00Z">
            <w:rPr>
              <w:rFonts w:ascii="Times New Roman" w:hAnsi="Times New Roman" w:cs="Times New Roman"/>
              <w:color w:val="191F25"/>
              <w:sz w:val="24"/>
              <w:szCs w:val="24"/>
              <w:shd w:val="clear" w:color="auto" w:fill="FFFFFF"/>
            </w:rPr>
          </w:rPrChange>
        </w:rPr>
        <w:t>Secondly, young children can feel the beauty of nature and life</w:t>
      </w:r>
      <w:r w:rsidRPr="00247823">
        <w:rPr>
          <w:rFonts w:ascii="Times New Roman" w:hAnsi="Times New Roman" w:cs="Times New Roman"/>
          <w:color w:val="191F25"/>
          <w:sz w:val="24"/>
          <w:szCs w:val="24"/>
          <w:shd w:val="clear" w:color="auto" w:fill="FFFFFF"/>
        </w:rPr>
        <w:t xml:space="preserve">, having </w:t>
      </w:r>
      <w:ins w:id="36" w:author="Xiran Lin" w:date="2022-05-23T22:28:00Z">
        <w:r w:rsidR="00CA54F3">
          <w:rPr>
            <w:rFonts w:ascii="Times New Roman" w:hAnsi="Times New Roman" w:cs="Times New Roman"/>
            <w:color w:val="191F25"/>
            <w:sz w:val="24"/>
            <w:szCs w:val="24"/>
            <w:shd w:val="clear" w:color="auto" w:fill="FFFFFF"/>
          </w:rPr>
          <w:t xml:space="preserve">been </w:t>
        </w:r>
      </w:ins>
      <w:r w:rsidRPr="00247823">
        <w:rPr>
          <w:rFonts w:ascii="Times New Roman" w:hAnsi="Times New Roman" w:cs="Times New Roman"/>
          <w:color w:val="191F25"/>
          <w:sz w:val="24"/>
          <w:szCs w:val="24"/>
          <w:shd w:val="clear" w:color="auto" w:fill="FFFFFF"/>
        </w:rPr>
        <w:t xml:space="preserve">exposed to art and music class. Every brush stroke in </w:t>
      </w:r>
      <w:ins w:id="37" w:author="Xiran Lin" w:date="2022-05-23T22:28:00Z">
        <w:r w:rsidR="00CA54F3">
          <w:rPr>
            <w:rFonts w:ascii="Times New Roman" w:hAnsi="Times New Roman" w:cs="Times New Roman"/>
            <w:color w:val="191F25"/>
            <w:sz w:val="24"/>
            <w:szCs w:val="24"/>
            <w:shd w:val="clear" w:color="auto" w:fill="FFFFFF"/>
          </w:rPr>
          <w:t xml:space="preserve">a </w:t>
        </w:r>
      </w:ins>
      <w:r w:rsidRPr="00247823">
        <w:rPr>
          <w:rFonts w:ascii="Times New Roman" w:hAnsi="Times New Roman" w:cs="Times New Roman"/>
          <w:color w:val="191F25"/>
          <w:sz w:val="24"/>
          <w:szCs w:val="24"/>
          <w:shd w:val="clear" w:color="auto" w:fill="FFFFFF"/>
        </w:rPr>
        <w:t xml:space="preserve">masterpiece can convey the painters’ </w:t>
      </w:r>
      <w:del w:id="38" w:author="Xiran Lin" w:date="2022-05-23T22:28:00Z">
        <w:r w:rsidRPr="00247823" w:rsidDel="00CA54F3">
          <w:rPr>
            <w:rFonts w:ascii="Times New Roman" w:hAnsi="Times New Roman" w:cs="Times New Roman"/>
            <w:color w:val="191F25"/>
            <w:sz w:val="24"/>
            <w:szCs w:val="24"/>
            <w:shd w:val="clear" w:color="auto" w:fill="FFFFFF"/>
          </w:rPr>
          <w:delText xml:space="preserve">feeling </w:delText>
        </w:r>
      </w:del>
      <w:ins w:id="39" w:author="Xiran Lin" w:date="2022-05-23T22:28:00Z">
        <w:r w:rsidR="00CA54F3">
          <w:rPr>
            <w:rFonts w:ascii="Times New Roman" w:hAnsi="Times New Roman" w:cs="Times New Roman"/>
            <w:color w:val="191F25"/>
            <w:sz w:val="24"/>
            <w:szCs w:val="24"/>
            <w:shd w:val="clear" w:color="auto" w:fill="FFFFFF"/>
          </w:rPr>
          <w:t>feelings</w:t>
        </w:r>
        <w:r w:rsidR="00CA54F3"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 xml:space="preserve">and </w:t>
      </w:r>
      <w:ins w:id="40" w:author="Xiran Lin" w:date="2022-05-23T22:29:00Z">
        <w:r w:rsidR="00CA54F3">
          <w:rPr>
            <w:rFonts w:ascii="Times New Roman" w:hAnsi="Times New Roman" w:cs="Times New Roman"/>
            <w:color w:val="191F25"/>
            <w:sz w:val="24"/>
            <w:szCs w:val="24"/>
            <w:shd w:val="clear" w:color="auto" w:fill="FFFFFF"/>
          </w:rPr>
          <w:t xml:space="preserve">the </w:t>
        </w:r>
      </w:ins>
      <w:r w:rsidRPr="00247823">
        <w:rPr>
          <w:rFonts w:ascii="Times New Roman" w:hAnsi="Times New Roman" w:cs="Times New Roman"/>
          <w:color w:val="191F25"/>
          <w:sz w:val="24"/>
          <w:szCs w:val="24"/>
          <w:shd w:val="clear" w:color="auto" w:fill="FFFFFF"/>
        </w:rPr>
        <w:t xml:space="preserve">wonderful world around them. In music, every </w:t>
      </w:r>
      <w:del w:id="41" w:author="Xiran Lin" w:date="2022-05-23T22:33:00Z">
        <w:r w:rsidRPr="00247823" w:rsidDel="00DB5FF0">
          <w:rPr>
            <w:rFonts w:ascii="Times New Roman" w:hAnsi="Times New Roman" w:cs="Times New Roman"/>
            <w:color w:val="191F25"/>
            <w:sz w:val="24"/>
            <w:szCs w:val="24"/>
            <w:shd w:val="clear" w:color="auto" w:fill="FFFFFF"/>
          </w:rPr>
          <w:delText xml:space="preserve">notes </w:delText>
        </w:r>
      </w:del>
      <w:ins w:id="42" w:author="Xiran Lin" w:date="2022-05-23T22:33:00Z">
        <w:r w:rsidR="00DB5FF0">
          <w:rPr>
            <w:rFonts w:ascii="Times New Roman" w:hAnsi="Times New Roman" w:cs="Times New Roman"/>
            <w:color w:val="191F25"/>
            <w:sz w:val="24"/>
            <w:szCs w:val="24"/>
            <w:shd w:val="clear" w:color="auto" w:fill="FFFFFF"/>
          </w:rPr>
          <w:t>note</w:t>
        </w:r>
        <w:r w:rsidR="00DB5FF0"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 xml:space="preserve">can take young children to </w:t>
      </w:r>
      <w:ins w:id="43" w:author="Xiran Lin" w:date="2022-05-23T22:33:00Z">
        <w:r w:rsidR="00DB5FF0">
          <w:rPr>
            <w:rFonts w:ascii="Times New Roman" w:hAnsi="Times New Roman" w:cs="Times New Roman"/>
            <w:color w:val="191F25"/>
            <w:sz w:val="24"/>
            <w:szCs w:val="24"/>
            <w:shd w:val="clear" w:color="auto" w:fill="FFFFFF"/>
          </w:rPr>
          <w:t>th</w:t>
        </w:r>
      </w:ins>
      <w:ins w:id="44" w:author="Xiran Lin" w:date="2022-05-23T22:34:00Z">
        <w:r w:rsidR="00DB5FF0">
          <w:rPr>
            <w:rFonts w:ascii="Times New Roman" w:hAnsi="Times New Roman" w:cs="Times New Roman"/>
            <w:color w:val="191F25"/>
            <w:sz w:val="24"/>
            <w:szCs w:val="24"/>
            <w:shd w:val="clear" w:color="auto" w:fill="FFFFFF"/>
          </w:rPr>
          <w:t xml:space="preserve">eir </w:t>
        </w:r>
      </w:ins>
      <w:r w:rsidRPr="00247823">
        <w:rPr>
          <w:rFonts w:ascii="Times New Roman" w:hAnsi="Times New Roman" w:cs="Times New Roman"/>
          <w:color w:val="191F25"/>
          <w:sz w:val="24"/>
          <w:szCs w:val="24"/>
          <w:shd w:val="clear" w:color="auto" w:fill="FFFFFF"/>
        </w:rPr>
        <w:t xml:space="preserve">imagination which they have never experienced and they could fill their own story </w:t>
      </w:r>
      <w:del w:id="45" w:author="Xiran Lin" w:date="2022-05-23T22:34:00Z">
        <w:r w:rsidRPr="00247823" w:rsidDel="00DB5FF0">
          <w:rPr>
            <w:rFonts w:ascii="Times New Roman" w:hAnsi="Times New Roman" w:cs="Times New Roman"/>
            <w:color w:val="191F25"/>
            <w:sz w:val="24"/>
            <w:szCs w:val="24"/>
            <w:shd w:val="clear" w:color="auto" w:fill="FFFFFF"/>
          </w:rPr>
          <w:delText xml:space="preserve">to </w:delText>
        </w:r>
      </w:del>
      <w:ins w:id="46" w:author="Xiran Lin" w:date="2022-05-23T22:34:00Z">
        <w:r w:rsidR="00DB5FF0">
          <w:rPr>
            <w:rFonts w:ascii="Times New Roman" w:hAnsi="Times New Roman" w:cs="Times New Roman"/>
            <w:color w:val="191F25"/>
            <w:sz w:val="24"/>
            <w:szCs w:val="24"/>
            <w:shd w:val="clear" w:color="auto" w:fill="FFFFFF"/>
          </w:rPr>
          <w:t>with</w:t>
        </w:r>
        <w:r w:rsidR="00DB5FF0"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 xml:space="preserve">every </w:t>
      </w:r>
      <w:del w:id="47" w:author="Xiran Lin" w:date="2022-05-23T22:36:00Z">
        <w:r w:rsidRPr="00247823" w:rsidDel="00B3604A">
          <w:rPr>
            <w:rFonts w:ascii="Times New Roman" w:hAnsi="Times New Roman" w:cs="Times New Roman"/>
            <w:color w:val="191F25"/>
            <w:sz w:val="24"/>
            <w:szCs w:val="24"/>
            <w:shd w:val="clear" w:color="auto" w:fill="FFFFFF"/>
          </w:rPr>
          <w:delText>notes</w:delText>
        </w:r>
      </w:del>
      <w:ins w:id="48" w:author="Xiran Lin" w:date="2022-05-23T22:36:00Z">
        <w:r w:rsidR="00B3604A">
          <w:rPr>
            <w:rFonts w:ascii="Times New Roman" w:hAnsi="Times New Roman" w:cs="Times New Roman"/>
            <w:color w:val="191F25"/>
            <w:sz w:val="24"/>
            <w:szCs w:val="24"/>
            <w:shd w:val="clear" w:color="auto" w:fill="FFFFFF"/>
          </w:rPr>
          <w:t>note</w:t>
        </w:r>
      </w:ins>
      <w:r w:rsidRPr="00247823">
        <w:rPr>
          <w:rFonts w:ascii="Times New Roman" w:hAnsi="Times New Roman" w:cs="Times New Roman"/>
          <w:color w:val="191F25"/>
          <w:sz w:val="24"/>
          <w:szCs w:val="24"/>
          <w:shd w:val="clear" w:color="auto" w:fill="FFFFFF"/>
        </w:rPr>
        <w:t>. As long as they take the course by heart, they can appreciate the nature by understanding the purpose of making that masterpiece.</w:t>
      </w:r>
      <w:r w:rsidR="00B44168">
        <w:rPr>
          <w:rFonts w:ascii="Times New Roman" w:hAnsi="Times New Roman" w:cs="Times New Roman"/>
          <w:color w:val="191F25"/>
          <w:sz w:val="24"/>
          <w:szCs w:val="24"/>
          <w:shd w:val="clear" w:color="auto" w:fill="FFFFFF"/>
        </w:rPr>
        <w:t xml:space="preserve"> 80</w:t>
      </w:r>
      <w:r w:rsidRPr="00247823">
        <w:rPr>
          <w:rFonts w:ascii="Times New Roman" w:hAnsi="Times New Roman" w:cs="Times New Roman"/>
          <w:color w:val="191F25"/>
          <w:sz w:val="24"/>
          <w:szCs w:val="24"/>
          <w:shd w:val="clear" w:color="auto" w:fill="FFFFFF"/>
        </w:rPr>
        <w:t xml:space="preserve"> </w:t>
      </w:r>
      <w:r w:rsidRPr="00247823">
        <w:rPr>
          <w:rFonts w:ascii="Times New Roman" w:hAnsi="Times New Roman" w:cs="Times New Roman"/>
          <w:color w:val="191F25"/>
          <w:sz w:val="24"/>
          <w:szCs w:val="24"/>
          <w:shd w:val="clear" w:color="auto" w:fill="FFFFFF"/>
        </w:rPr>
        <w:br/>
      </w:r>
      <w:r w:rsidRPr="00247823">
        <w:rPr>
          <w:rFonts w:ascii="Times New Roman" w:hAnsi="Times New Roman" w:cs="Times New Roman"/>
          <w:color w:val="191F25"/>
          <w:sz w:val="24"/>
          <w:szCs w:val="24"/>
          <w:shd w:val="clear" w:color="auto" w:fill="FFFFFF"/>
        </w:rPr>
        <w:br/>
        <w:t xml:space="preserve">At last but not </w:t>
      </w:r>
      <w:del w:id="49" w:author="Xiran Lin" w:date="2022-05-23T22:34:00Z">
        <w:r w:rsidRPr="00247823" w:rsidDel="00DB5FF0">
          <w:rPr>
            <w:rFonts w:ascii="Times New Roman" w:hAnsi="Times New Roman" w:cs="Times New Roman"/>
            <w:color w:val="191F25"/>
            <w:sz w:val="24"/>
            <w:szCs w:val="24"/>
            <w:shd w:val="clear" w:color="auto" w:fill="FFFFFF"/>
          </w:rPr>
          <w:delText xml:space="preserve">the </w:delText>
        </w:r>
      </w:del>
      <w:r w:rsidRPr="00247823">
        <w:rPr>
          <w:rFonts w:ascii="Times New Roman" w:hAnsi="Times New Roman" w:cs="Times New Roman"/>
          <w:color w:val="191F25"/>
          <w:sz w:val="24"/>
          <w:szCs w:val="24"/>
          <w:shd w:val="clear" w:color="auto" w:fill="FFFFFF"/>
        </w:rPr>
        <w:t xml:space="preserve">least, art and music can fulfill young children’s </w:t>
      </w:r>
      <w:del w:id="50" w:author="Xiran Lin" w:date="2022-05-23T22:37:00Z">
        <w:r w:rsidRPr="00247823" w:rsidDel="00B3604A">
          <w:rPr>
            <w:rFonts w:ascii="Times New Roman" w:hAnsi="Times New Roman" w:cs="Times New Roman"/>
            <w:color w:val="191F25"/>
            <w:sz w:val="24"/>
            <w:szCs w:val="24"/>
            <w:shd w:val="clear" w:color="auto" w:fill="FFFFFF"/>
          </w:rPr>
          <w:delText xml:space="preserve">life </w:delText>
        </w:r>
      </w:del>
      <w:ins w:id="51" w:author="Xiran Lin" w:date="2022-05-23T22:37:00Z">
        <w:r w:rsidR="00B3604A">
          <w:rPr>
            <w:rFonts w:ascii="Times New Roman" w:hAnsi="Times New Roman" w:cs="Times New Roman"/>
            <w:color w:val="191F25"/>
            <w:sz w:val="24"/>
            <w:szCs w:val="24"/>
            <w:shd w:val="clear" w:color="auto" w:fill="FFFFFF"/>
          </w:rPr>
          <w:t>lives</w:t>
        </w:r>
        <w:r w:rsidR="00B3604A"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 xml:space="preserve">in some degree. </w:t>
      </w:r>
      <w:del w:id="52" w:author="Xiran Lin" w:date="2022-05-23T22:37:00Z">
        <w:r w:rsidRPr="00247823" w:rsidDel="00B3604A">
          <w:rPr>
            <w:rFonts w:ascii="Times New Roman" w:hAnsi="Times New Roman" w:cs="Times New Roman"/>
            <w:color w:val="191F25"/>
            <w:sz w:val="24"/>
            <w:szCs w:val="24"/>
            <w:shd w:val="clear" w:color="auto" w:fill="FFFFFF"/>
          </w:rPr>
          <w:delText xml:space="preserve">I mean </w:delText>
        </w:r>
      </w:del>
      <w:ins w:id="53" w:author="Xiran Lin" w:date="2022-05-23T22:37:00Z">
        <w:r w:rsidR="00B3604A">
          <w:rPr>
            <w:rFonts w:ascii="Times New Roman" w:hAnsi="Times New Roman" w:cs="Times New Roman"/>
            <w:color w:val="191F25"/>
            <w:sz w:val="24"/>
            <w:szCs w:val="24"/>
            <w:shd w:val="clear" w:color="auto" w:fill="FFFFFF"/>
          </w:rPr>
          <w:t xml:space="preserve">By learning art and misics, </w:t>
        </w:r>
      </w:ins>
      <w:r w:rsidRPr="00247823">
        <w:rPr>
          <w:rFonts w:ascii="Times New Roman" w:hAnsi="Times New Roman" w:cs="Times New Roman"/>
          <w:color w:val="191F25"/>
          <w:sz w:val="24"/>
          <w:szCs w:val="24"/>
          <w:shd w:val="clear" w:color="auto" w:fill="FFFFFF"/>
        </w:rPr>
        <w:t xml:space="preserve">they can release their pressure and avoid being too vacuum in their life. Recently, education </w:t>
      </w:r>
      <w:del w:id="54" w:author="Xiran Lin" w:date="2022-05-23T22:37:00Z">
        <w:r w:rsidRPr="00247823" w:rsidDel="00B3604A">
          <w:rPr>
            <w:rFonts w:ascii="Times New Roman" w:hAnsi="Times New Roman" w:cs="Times New Roman"/>
            <w:color w:val="191F25"/>
            <w:sz w:val="24"/>
            <w:szCs w:val="24"/>
            <w:shd w:val="clear" w:color="auto" w:fill="FFFFFF"/>
          </w:rPr>
          <w:delText xml:space="preserve">organization </w:delText>
        </w:r>
      </w:del>
      <w:ins w:id="55" w:author="Xiran Lin" w:date="2022-05-23T22:37:00Z">
        <w:r w:rsidR="00B3604A">
          <w:rPr>
            <w:rFonts w:ascii="Times New Roman" w:hAnsi="Times New Roman" w:cs="Times New Roman"/>
            <w:color w:val="191F25"/>
            <w:sz w:val="24"/>
            <w:szCs w:val="24"/>
            <w:shd w:val="clear" w:color="auto" w:fill="FFFFFF"/>
          </w:rPr>
          <w:t>organizations</w:t>
        </w:r>
        <w:r w:rsidR="00B3604A" w:rsidRPr="00247823">
          <w:rPr>
            <w:rFonts w:ascii="Times New Roman" w:hAnsi="Times New Roman" w:cs="Times New Roman"/>
            <w:color w:val="191F25"/>
            <w:sz w:val="24"/>
            <w:szCs w:val="24"/>
            <w:shd w:val="clear" w:color="auto" w:fill="FFFFFF"/>
          </w:rPr>
          <w:t xml:space="preserve"> </w:t>
        </w:r>
      </w:ins>
      <w:del w:id="56" w:author="Xiran Lin" w:date="2022-05-23T22:38:00Z">
        <w:r w:rsidRPr="00247823" w:rsidDel="00B3604A">
          <w:rPr>
            <w:rFonts w:ascii="Times New Roman" w:hAnsi="Times New Roman" w:cs="Times New Roman"/>
            <w:color w:val="191F25"/>
            <w:sz w:val="24"/>
            <w:szCs w:val="24"/>
            <w:shd w:val="clear" w:color="auto" w:fill="FFFFFF"/>
          </w:rPr>
          <w:delText xml:space="preserve">having </w:delText>
        </w:r>
      </w:del>
      <w:ins w:id="57" w:author="Xiran Lin" w:date="2022-05-23T22:38:00Z">
        <w:r w:rsidR="00B3604A">
          <w:rPr>
            <w:rFonts w:ascii="Times New Roman" w:hAnsi="Times New Roman" w:cs="Times New Roman"/>
            <w:color w:val="191F25"/>
            <w:sz w:val="24"/>
            <w:szCs w:val="24"/>
            <w:shd w:val="clear" w:color="auto" w:fill="FFFFFF"/>
          </w:rPr>
          <w:t>have</w:t>
        </w:r>
        <w:r w:rsidR="00B3604A"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modulated the quantity of homework, young children should not stay at home playing video games instead</w:t>
      </w:r>
      <w:ins w:id="58" w:author="Xiran Lin" w:date="2022-05-23T22:38:00Z">
        <w:r w:rsidR="00B3604A">
          <w:rPr>
            <w:rFonts w:ascii="Times New Roman" w:hAnsi="Times New Roman" w:cs="Times New Roman"/>
            <w:color w:val="191F25"/>
            <w:sz w:val="24"/>
            <w:szCs w:val="24"/>
            <w:shd w:val="clear" w:color="auto" w:fill="FFFFFF"/>
          </w:rPr>
          <w:t xml:space="preserve"> of</w:t>
        </w:r>
      </w:ins>
      <w:r w:rsidRPr="00247823">
        <w:rPr>
          <w:rFonts w:ascii="Times New Roman" w:hAnsi="Times New Roman" w:cs="Times New Roman"/>
          <w:color w:val="191F25"/>
          <w:sz w:val="24"/>
          <w:szCs w:val="24"/>
          <w:shd w:val="clear" w:color="auto" w:fill="FFFFFF"/>
        </w:rPr>
        <w:t xml:space="preserve"> attending some art and music class since they have </w:t>
      </w:r>
      <w:del w:id="59" w:author="Xiran Lin" w:date="2022-05-23T22:38:00Z">
        <w:r w:rsidRPr="00247823" w:rsidDel="00B3604A">
          <w:rPr>
            <w:rFonts w:ascii="Times New Roman" w:hAnsi="Times New Roman" w:cs="Times New Roman"/>
            <w:color w:val="191F25"/>
            <w:sz w:val="24"/>
            <w:szCs w:val="24"/>
            <w:shd w:val="clear" w:color="auto" w:fill="FFFFFF"/>
          </w:rPr>
          <w:delText>a massive amounts</w:delText>
        </w:r>
      </w:del>
      <w:ins w:id="60" w:author="Xiran Lin" w:date="2022-05-23T22:38:00Z">
        <w:r w:rsidR="00B3604A">
          <w:rPr>
            <w:rFonts w:ascii="Times New Roman" w:hAnsi="Times New Roman" w:cs="Times New Roman"/>
            <w:color w:val="191F25"/>
            <w:sz w:val="24"/>
            <w:szCs w:val="24"/>
            <w:shd w:val="clear" w:color="auto" w:fill="FFFFFF"/>
          </w:rPr>
          <w:t>a massive amount</w:t>
        </w:r>
      </w:ins>
      <w:r w:rsidRPr="00247823">
        <w:rPr>
          <w:rFonts w:ascii="Times New Roman" w:hAnsi="Times New Roman" w:cs="Times New Roman"/>
          <w:color w:val="191F25"/>
          <w:sz w:val="24"/>
          <w:szCs w:val="24"/>
          <w:shd w:val="clear" w:color="auto" w:fill="FFFFFF"/>
        </w:rPr>
        <w:t xml:space="preserve"> of time. For instance, my little sister. She felt really tired after the whole day </w:t>
      </w:r>
      <w:ins w:id="61" w:author="Xiran Lin" w:date="2022-05-23T22:38:00Z">
        <w:r w:rsidR="00B3604A">
          <w:rPr>
            <w:rFonts w:ascii="Times New Roman" w:hAnsi="Times New Roman" w:cs="Times New Roman"/>
            <w:color w:val="191F25"/>
            <w:sz w:val="24"/>
            <w:szCs w:val="24"/>
            <w:shd w:val="clear" w:color="auto" w:fill="FFFFFF"/>
          </w:rPr>
          <w:t xml:space="preserve">of </w:t>
        </w:r>
      </w:ins>
      <w:r w:rsidRPr="00247823">
        <w:rPr>
          <w:rFonts w:ascii="Times New Roman" w:hAnsi="Times New Roman" w:cs="Times New Roman"/>
          <w:color w:val="191F25"/>
          <w:sz w:val="24"/>
          <w:szCs w:val="24"/>
          <w:shd w:val="clear" w:color="auto" w:fill="FFFFFF"/>
        </w:rPr>
        <w:t xml:space="preserve">class in the past. But, since she had </w:t>
      </w:r>
      <w:del w:id="62" w:author="Xiran Lin" w:date="2022-05-23T22:38:00Z">
        <w:r w:rsidRPr="00247823" w:rsidDel="00B3604A">
          <w:rPr>
            <w:rFonts w:ascii="Times New Roman" w:hAnsi="Times New Roman" w:cs="Times New Roman"/>
            <w:color w:val="191F25"/>
            <w:sz w:val="24"/>
            <w:szCs w:val="24"/>
            <w:shd w:val="clear" w:color="auto" w:fill="FFFFFF"/>
          </w:rPr>
          <w:delText xml:space="preserve">attend </w:delText>
        </w:r>
      </w:del>
      <w:ins w:id="63" w:author="Xiran Lin" w:date="2022-05-23T22:38:00Z">
        <w:r w:rsidR="00B3604A">
          <w:rPr>
            <w:rFonts w:ascii="Times New Roman" w:hAnsi="Times New Roman" w:cs="Times New Roman"/>
            <w:color w:val="191F25"/>
            <w:sz w:val="24"/>
            <w:szCs w:val="24"/>
            <w:shd w:val="clear" w:color="auto" w:fill="FFFFFF"/>
          </w:rPr>
          <w:t>attended</w:t>
        </w:r>
        <w:r w:rsidR="00B3604A"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 xml:space="preserve">art and music class at 7, she </w:t>
      </w:r>
      <w:del w:id="64" w:author="Xiran Lin" w:date="2022-05-23T22:38:00Z">
        <w:r w:rsidRPr="00247823" w:rsidDel="00B3604A">
          <w:rPr>
            <w:rFonts w:ascii="Times New Roman" w:hAnsi="Times New Roman" w:cs="Times New Roman"/>
            <w:color w:val="191F25"/>
            <w:sz w:val="24"/>
            <w:szCs w:val="24"/>
            <w:shd w:val="clear" w:color="auto" w:fill="FFFFFF"/>
          </w:rPr>
          <w:delText xml:space="preserve">fell </w:delText>
        </w:r>
      </w:del>
      <w:ins w:id="65" w:author="Xiran Lin" w:date="2022-05-23T22:38:00Z">
        <w:r w:rsidR="00B3604A">
          <w:rPr>
            <w:rFonts w:ascii="Times New Roman" w:hAnsi="Times New Roman" w:cs="Times New Roman"/>
            <w:color w:val="191F25"/>
            <w:sz w:val="24"/>
            <w:szCs w:val="24"/>
            <w:shd w:val="clear" w:color="auto" w:fill="FFFFFF"/>
          </w:rPr>
          <w:t>felt</w:t>
        </w:r>
        <w:r w:rsidR="00B3604A"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 xml:space="preserve">energetic now. Also, she is not </w:t>
      </w:r>
      <w:del w:id="66" w:author="Xiran Lin" w:date="2022-05-23T22:38:00Z">
        <w:r w:rsidRPr="00247823" w:rsidDel="00B3604A">
          <w:rPr>
            <w:rFonts w:ascii="Times New Roman" w:hAnsi="Times New Roman" w:cs="Times New Roman"/>
            <w:color w:val="191F25"/>
            <w:sz w:val="24"/>
            <w:szCs w:val="24"/>
            <w:shd w:val="clear" w:color="auto" w:fill="FFFFFF"/>
          </w:rPr>
          <w:delText xml:space="preserve">easily </w:delText>
        </w:r>
      </w:del>
      <w:ins w:id="67" w:author="Xiran Lin" w:date="2022-05-23T22:38:00Z">
        <w:r w:rsidR="00B3604A">
          <w:rPr>
            <w:rFonts w:ascii="Times New Roman" w:hAnsi="Times New Roman" w:cs="Times New Roman"/>
            <w:color w:val="191F25"/>
            <w:sz w:val="24"/>
            <w:szCs w:val="24"/>
            <w:shd w:val="clear" w:color="auto" w:fill="FFFFFF"/>
          </w:rPr>
          <w:t>easy</w:t>
        </w:r>
        <w:r w:rsidR="00B3604A"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 xml:space="preserve">being attracted by others in </w:t>
      </w:r>
      <w:ins w:id="68" w:author="Xiran Lin" w:date="2022-05-23T22:38:00Z">
        <w:r w:rsidR="00B3604A">
          <w:rPr>
            <w:rFonts w:ascii="Times New Roman" w:hAnsi="Times New Roman" w:cs="Times New Roman"/>
            <w:color w:val="191F25"/>
            <w:sz w:val="24"/>
            <w:szCs w:val="24"/>
            <w:shd w:val="clear" w:color="auto" w:fill="FFFFFF"/>
          </w:rPr>
          <w:t xml:space="preserve">the </w:t>
        </w:r>
      </w:ins>
      <w:r w:rsidRPr="00247823">
        <w:rPr>
          <w:rFonts w:ascii="Times New Roman" w:hAnsi="Times New Roman" w:cs="Times New Roman"/>
          <w:color w:val="191F25"/>
          <w:sz w:val="24"/>
          <w:szCs w:val="24"/>
          <w:shd w:val="clear" w:color="auto" w:fill="FFFFFF"/>
        </w:rPr>
        <w:t>class and better focus on her homework. This whole bunch of benefits should contribute to attending art and music class.</w:t>
      </w:r>
      <w:r w:rsidR="00B44168">
        <w:rPr>
          <w:rFonts w:ascii="Times New Roman" w:hAnsi="Times New Roman" w:cs="Times New Roman"/>
          <w:color w:val="191F25"/>
          <w:sz w:val="24"/>
          <w:szCs w:val="24"/>
          <w:shd w:val="clear" w:color="auto" w:fill="FFFFFF"/>
        </w:rPr>
        <w:t xml:space="preserve"> 128</w:t>
      </w:r>
      <w:r w:rsidRPr="00247823">
        <w:rPr>
          <w:rFonts w:ascii="Times New Roman" w:hAnsi="Times New Roman" w:cs="Times New Roman"/>
          <w:color w:val="191F25"/>
          <w:sz w:val="24"/>
          <w:szCs w:val="24"/>
          <w:shd w:val="clear" w:color="auto" w:fill="FFFFFF"/>
        </w:rPr>
        <w:br/>
      </w:r>
      <w:r w:rsidRPr="00247823">
        <w:rPr>
          <w:rFonts w:ascii="Times New Roman" w:hAnsi="Times New Roman" w:cs="Times New Roman"/>
          <w:color w:val="191F25"/>
          <w:sz w:val="24"/>
          <w:szCs w:val="24"/>
          <w:shd w:val="clear" w:color="auto" w:fill="FFFFFF"/>
        </w:rPr>
        <w:br/>
        <w:t xml:space="preserve">In short, art and music class are not necessary </w:t>
      </w:r>
      <w:del w:id="69" w:author="Xiran Lin" w:date="2022-05-23T22:38:00Z">
        <w:r w:rsidRPr="00247823" w:rsidDel="00B3604A">
          <w:rPr>
            <w:rFonts w:ascii="Times New Roman" w:hAnsi="Times New Roman" w:cs="Times New Roman"/>
            <w:color w:val="191F25"/>
            <w:sz w:val="24"/>
            <w:szCs w:val="24"/>
            <w:shd w:val="clear" w:color="auto" w:fill="FFFFFF"/>
          </w:rPr>
          <w:delText xml:space="preserve">to </w:delText>
        </w:r>
      </w:del>
      <w:ins w:id="70" w:author="Xiran Lin" w:date="2022-05-23T22:38:00Z">
        <w:r w:rsidR="00B3604A">
          <w:rPr>
            <w:rFonts w:ascii="Times New Roman" w:hAnsi="Times New Roman" w:cs="Times New Roman"/>
            <w:color w:val="191F25"/>
            <w:sz w:val="24"/>
            <w:szCs w:val="24"/>
            <w:shd w:val="clear" w:color="auto" w:fill="FFFFFF"/>
          </w:rPr>
          <w:t>for</w:t>
        </w:r>
        <w:r w:rsidR="00B3604A"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 xml:space="preserve">young children. However, I bet that if one </w:t>
      </w:r>
      <w:del w:id="71" w:author="Xiran Lin" w:date="2022-05-23T22:38:00Z">
        <w:r w:rsidRPr="00247823" w:rsidDel="00B3604A">
          <w:rPr>
            <w:rFonts w:ascii="Times New Roman" w:hAnsi="Times New Roman" w:cs="Times New Roman"/>
            <w:color w:val="191F25"/>
            <w:sz w:val="24"/>
            <w:szCs w:val="24"/>
            <w:shd w:val="clear" w:color="auto" w:fill="FFFFFF"/>
          </w:rPr>
          <w:delText>attend</w:delText>
        </w:r>
      </w:del>
      <w:ins w:id="72" w:author="Xiran Lin" w:date="2022-05-23T22:43:00Z">
        <w:r w:rsidR="008A3AE5">
          <w:rPr>
            <w:rFonts w:ascii="Times New Roman" w:hAnsi="Times New Roman" w:cs="Times New Roman"/>
            <w:color w:val="191F25"/>
            <w:sz w:val="24"/>
            <w:szCs w:val="24"/>
            <w:shd w:val="clear" w:color="auto" w:fill="FFFFFF"/>
          </w:rPr>
          <w:t>attends</w:t>
        </w:r>
      </w:ins>
      <w:del w:id="73" w:author="Xiran Lin" w:date="2022-05-23T22:38:00Z">
        <w:r w:rsidRPr="00247823" w:rsidDel="00B3604A">
          <w:rPr>
            <w:rFonts w:ascii="Times New Roman" w:hAnsi="Times New Roman" w:cs="Times New Roman"/>
            <w:color w:val="191F25"/>
            <w:sz w:val="24"/>
            <w:szCs w:val="24"/>
            <w:shd w:val="clear" w:color="auto" w:fill="FFFFFF"/>
          </w:rPr>
          <w:delText xml:space="preserve"> </w:delText>
        </w:r>
      </w:del>
      <w:r w:rsidRPr="00247823">
        <w:rPr>
          <w:rFonts w:ascii="Times New Roman" w:hAnsi="Times New Roman" w:cs="Times New Roman"/>
          <w:color w:val="191F25"/>
          <w:sz w:val="24"/>
          <w:szCs w:val="24"/>
          <w:shd w:val="clear" w:color="auto" w:fill="FFFFFF"/>
        </w:rPr>
        <w:t xml:space="preserve">these courses, they would feel fabulous for their advantages. All I said in this article is just a piece of </w:t>
      </w:r>
      <w:ins w:id="74" w:author="Xiran Lin" w:date="2022-05-23T22:43:00Z">
        <w:r w:rsidR="008A3AE5">
          <w:rPr>
            <w:rFonts w:ascii="Times New Roman" w:hAnsi="Times New Roman" w:cs="Times New Roman"/>
            <w:color w:val="191F25"/>
            <w:sz w:val="24"/>
            <w:szCs w:val="24"/>
            <w:shd w:val="clear" w:color="auto" w:fill="FFFFFF"/>
          </w:rPr>
          <w:t xml:space="preserve">the </w:t>
        </w:r>
      </w:ins>
      <w:r w:rsidRPr="00247823">
        <w:rPr>
          <w:rFonts w:ascii="Times New Roman" w:hAnsi="Times New Roman" w:cs="Times New Roman"/>
          <w:color w:val="191F25"/>
          <w:sz w:val="24"/>
          <w:szCs w:val="24"/>
          <w:shd w:val="clear" w:color="auto" w:fill="FFFFFF"/>
        </w:rPr>
        <w:t xml:space="preserve">iceberg. Finally, I strongly </w:t>
      </w:r>
      <w:del w:id="75" w:author="Xiran Lin" w:date="2022-05-23T22:43:00Z">
        <w:r w:rsidRPr="00247823" w:rsidDel="008A3AE5">
          <w:rPr>
            <w:rFonts w:ascii="Times New Roman" w:hAnsi="Times New Roman" w:cs="Times New Roman"/>
            <w:color w:val="191F25"/>
            <w:sz w:val="24"/>
            <w:szCs w:val="24"/>
            <w:shd w:val="clear" w:color="auto" w:fill="FFFFFF"/>
          </w:rPr>
          <w:delText xml:space="preserve">command </w:delText>
        </w:r>
      </w:del>
      <w:ins w:id="76" w:author="Xiran Lin" w:date="2022-05-23T22:43:00Z">
        <w:r w:rsidR="008A3AE5">
          <w:rPr>
            <w:rFonts w:ascii="Times New Roman" w:hAnsi="Times New Roman" w:cs="Times New Roman"/>
            <w:color w:val="191F25"/>
            <w:sz w:val="24"/>
            <w:szCs w:val="24"/>
            <w:shd w:val="clear" w:color="auto" w:fill="FFFFFF"/>
          </w:rPr>
          <w:t>commend</w:t>
        </w:r>
        <w:r w:rsidR="008A3AE5" w:rsidRPr="00247823">
          <w:rPr>
            <w:rFonts w:ascii="Times New Roman" w:hAnsi="Times New Roman" w:cs="Times New Roman"/>
            <w:color w:val="191F25"/>
            <w:sz w:val="24"/>
            <w:szCs w:val="24"/>
            <w:shd w:val="clear" w:color="auto" w:fill="FFFFFF"/>
          </w:rPr>
          <w:t xml:space="preserve"> </w:t>
        </w:r>
      </w:ins>
      <w:r w:rsidRPr="00247823">
        <w:rPr>
          <w:rFonts w:ascii="Times New Roman" w:hAnsi="Times New Roman" w:cs="Times New Roman"/>
          <w:color w:val="191F25"/>
          <w:sz w:val="24"/>
          <w:szCs w:val="24"/>
          <w:shd w:val="clear" w:color="auto" w:fill="FFFFFF"/>
        </w:rPr>
        <w:t>your kids to art and music class to feel the magic.</w:t>
      </w:r>
      <w:r w:rsidR="00B44168">
        <w:rPr>
          <w:rFonts w:ascii="Times New Roman" w:hAnsi="Times New Roman" w:cs="Times New Roman"/>
          <w:color w:val="191F25"/>
          <w:sz w:val="24"/>
          <w:szCs w:val="24"/>
          <w:shd w:val="clear" w:color="auto" w:fill="FFFFFF"/>
        </w:rPr>
        <w:t xml:space="preserve"> 55  (446 in total)</w:t>
      </w:r>
    </w:p>
    <w:p w14:paraId="182E6ACF" w14:textId="47C44A2F" w:rsidR="00247823" w:rsidRPr="00247823" w:rsidRDefault="00247823">
      <w:pPr>
        <w:rPr>
          <w:rFonts w:ascii="Times New Roman" w:hAnsi="Times New Roman" w:cs="Times New Roman"/>
          <w:sz w:val="24"/>
          <w:szCs w:val="24"/>
        </w:rPr>
      </w:pPr>
    </w:p>
    <w:p w14:paraId="505ED5C0" w14:textId="7C0DE762" w:rsidR="00247823" w:rsidRDefault="000D7321">
      <w:pPr>
        <w:rPr>
          <w:rFonts w:ascii="Times New Roman" w:hAnsi="Times New Roman" w:cs="Times New Roman"/>
        </w:rPr>
      </w:pPr>
      <w:bookmarkStart w:id="77" w:name="_Hlk104189281"/>
      <w:r>
        <w:rPr>
          <w:rFonts w:ascii="Times New Roman" w:hAnsi="Times New Roman" w:cs="Times New Roman" w:hint="eastAsia"/>
        </w:rPr>
        <w:t>S</w:t>
      </w:r>
      <w:r>
        <w:rPr>
          <w:rFonts w:ascii="Times New Roman" w:hAnsi="Times New Roman" w:cs="Times New Roman"/>
        </w:rPr>
        <w:t>core:  _______/ 5</w:t>
      </w:r>
    </w:p>
    <w:p w14:paraId="1E8C41BD" w14:textId="6EBA704C" w:rsidR="00247823" w:rsidRPr="000D7321" w:rsidRDefault="00247823" w:rsidP="00B44168">
      <w:pPr>
        <w:snapToGrid w:val="0"/>
        <w:rPr>
          <w:rFonts w:ascii="Times New Roman" w:hAnsi="Times New Roman" w:cs="Times New Roman"/>
          <w:b/>
          <w:bCs/>
          <w:sz w:val="28"/>
          <w:szCs w:val="32"/>
          <w:highlight w:val="yellow"/>
        </w:rPr>
      </w:pPr>
      <w:r w:rsidRPr="000D7321">
        <w:rPr>
          <w:rFonts w:ascii="Times New Roman" w:hAnsi="Times New Roman" w:cs="Times New Roman"/>
          <w:b/>
          <w:bCs/>
          <w:sz w:val="28"/>
          <w:szCs w:val="32"/>
          <w:highlight w:val="yellow"/>
        </w:rPr>
        <w:t xml:space="preserve">Read the essay above and use the “Revision” to </w:t>
      </w:r>
      <w:r w:rsidR="00612F84" w:rsidRPr="000D7321">
        <w:rPr>
          <w:rFonts w:ascii="Times New Roman" w:hAnsi="Times New Roman" w:cs="Times New Roman"/>
          <w:b/>
          <w:bCs/>
          <w:sz w:val="28"/>
          <w:szCs w:val="32"/>
          <w:highlight w:val="yellow"/>
        </w:rPr>
        <w:t xml:space="preserve">revise any problems or just highlight the problems. </w:t>
      </w:r>
    </w:p>
    <w:p w14:paraId="01730714" w14:textId="23C699D2" w:rsidR="00612F84" w:rsidRPr="000D7321" w:rsidRDefault="00612F84" w:rsidP="00B44168">
      <w:pPr>
        <w:snapToGrid w:val="0"/>
        <w:rPr>
          <w:rFonts w:ascii="Times New Roman" w:hAnsi="Times New Roman" w:cs="Times New Roman"/>
          <w:b/>
          <w:bCs/>
          <w:sz w:val="28"/>
          <w:szCs w:val="32"/>
          <w:highlight w:val="yellow"/>
        </w:rPr>
      </w:pPr>
      <w:r w:rsidRPr="00B44168">
        <w:rPr>
          <w:rFonts w:ascii="Times New Roman" w:hAnsi="Times New Roman" w:cs="Times New Roman" w:hint="eastAsia"/>
          <w:b/>
          <w:bCs/>
          <w:color w:val="FF0000"/>
          <w:sz w:val="28"/>
          <w:szCs w:val="32"/>
          <w:highlight w:val="yellow"/>
        </w:rPr>
        <w:t>G</w:t>
      </w:r>
      <w:r w:rsidRPr="00B44168">
        <w:rPr>
          <w:rFonts w:ascii="Times New Roman" w:hAnsi="Times New Roman" w:cs="Times New Roman"/>
          <w:b/>
          <w:bCs/>
          <w:color w:val="FF0000"/>
          <w:sz w:val="28"/>
          <w:szCs w:val="32"/>
          <w:highlight w:val="yellow"/>
        </w:rPr>
        <w:t xml:space="preserve">et ready for the Seminar part </w:t>
      </w:r>
      <w:r w:rsidRPr="000D7321">
        <w:rPr>
          <w:rFonts w:ascii="Times New Roman" w:hAnsi="Times New Roman" w:cs="Times New Roman"/>
          <w:b/>
          <w:bCs/>
          <w:sz w:val="28"/>
          <w:szCs w:val="32"/>
          <w:highlight w:val="yellow"/>
        </w:rPr>
        <w:t xml:space="preserve">to share your thoughts on the essay. </w:t>
      </w:r>
    </w:p>
    <w:p w14:paraId="1507DA81" w14:textId="4B7F565B" w:rsidR="00612F84" w:rsidRPr="000D7321" w:rsidRDefault="00612F84" w:rsidP="00B44168">
      <w:pPr>
        <w:snapToGrid w:val="0"/>
        <w:rPr>
          <w:rFonts w:ascii="Times New Roman" w:hAnsi="Times New Roman" w:cs="Times New Roman"/>
          <w:b/>
          <w:bCs/>
          <w:sz w:val="28"/>
          <w:szCs w:val="32"/>
        </w:rPr>
      </w:pPr>
      <w:r w:rsidRPr="000D7321">
        <w:rPr>
          <w:rFonts w:ascii="Times New Roman" w:hAnsi="Times New Roman" w:cs="Times New Roman" w:hint="eastAsia"/>
          <w:b/>
          <w:bCs/>
          <w:sz w:val="28"/>
          <w:szCs w:val="32"/>
          <w:highlight w:val="yellow"/>
        </w:rPr>
        <w:t>Y</w:t>
      </w:r>
      <w:r w:rsidRPr="000D7321">
        <w:rPr>
          <w:rFonts w:ascii="Times New Roman" w:hAnsi="Times New Roman" w:cs="Times New Roman"/>
          <w:b/>
          <w:bCs/>
          <w:sz w:val="28"/>
          <w:szCs w:val="32"/>
          <w:highlight w:val="yellow"/>
        </w:rPr>
        <w:t>ou can use the following rubrics and questions to help you assess the essay.</w:t>
      </w:r>
      <w:r w:rsidRPr="000D7321">
        <w:rPr>
          <w:rFonts w:ascii="Times New Roman" w:hAnsi="Times New Roman" w:cs="Times New Roman"/>
          <w:b/>
          <w:bCs/>
          <w:sz w:val="28"/>
          <w:szCs w:val="32"/>
        </w:rPr>
        <w:t xml:space="preserve"> </w:t>
      </w:r>
    </w:p>
    <w:p w14:paraId="197D2A6C" w14:textId="71D121DC" w:rsidR="00247823" w:rsidRPr="000D7321" w:rsidRDefault="00247823">
      <w:pPr>
        <w:rPr>
          <w:rFonts w:ascii="Times New Roman" w:hAnsi="Times New Roman" w:cs="Times New Roman"/>
          <w:b/>
          <w:bCs/>
        </w:rPr>
      </w:pPr>
    </w:p>
    <w:p w14:paraId="6B51F651" w14:textId="77777777" w:rsidR="00247823" w:rsidRPr="00683F9F" w:rsidRDefault="00247823" w:rsidP="00247823">
      <w:pPr>
        <w:widowControl/>
        <w:rPr>
          <w:b/>
          <w:bCs/>
        </w:rPr>
      </w:pPr>
      <w:r w:rsidRPr="00683F9F">
        <w:rPr>
          <w:b/>
          <w:bCs/>
        </w:rPr>
        <w:t>Score 5: An essay at this level largely accomplishes all of the following:</w:t>
      </w:r>
    </w:p>
    <w:p w14:paraId="42636CCC" w14:textId="77777777" w:rsidR="00247823" w:rsidRPr="001B5693" w:rsidRDefault="00247823" w:rsidP="00247823">
      <w:pPr>
        <w:numPr>
          <w:ilvl w:val="0"/>
          <w:numId w:val="1"/>
        </w:numPr>
      </w:pPr>
      <w:r w:rsidRPr="001B5693">
        <w:t xml:space="preserve">Effectively </w:t>
      </w:r>
      <w:r w:rsidRPr="001B5693">
        <w:rPr>
          <w:b/>
          <w:bCs/>
        </w:rPr>
        <w:t>addresses the topic</w:t>
      </w:r>
      <w:r w:rsidRPr="001B5693">
        <w:t xml:space="preserve"> and task</w:t>
      </w:r>
    </w:p>
    <w:p w14:paraId="7B51B32F" w14:textId="77777777" w:rsidR="00247823" w:rsidRPr="001B5693" w:rsidRDefault="00247823" w:rsidP="00247823">
      <w:pPr>
        <w:numPr>
          <w:ilvl w:val="0"/>
          <w:numId w:val="1"/>
        </w:numPr>
        <w:rPr>
          <w:b/>
          <w:bCs/>
        </w:rPr>
      </w:pPr>
      <w:r w:rsidRPr="001B5693">
        <w:t xml:space="preserve">Is well organized and well developed, using clearly </w:t>
      </w:r>
      <w:r w:rsidRPr="001B5693">
        <w:rPr>
          <w:b/>
          <w:bCs/>
        </w:rPr>
        <w:t xml:space="preserve">appropriate explanations, exemplifications and/ or details </w:t>
      </w:r>
    </w:p>
    <w:p w14:paraId="0854138E" w14:textId="77777777" w:rsidR="00247823" w:rsidRPr="001B5693" w:rsidRDefault="00247823" w:rsidP="00247823">
      <w:pPr>
        <w:numPr>
          <w:ilvl w:val="0"/>
          <w:numId w:val="1"/>
        </w:numPr>
      </w:pPr>
      <w:r w:rsidRPr="001B5693">
        <w:lastRenderedPageBreak/>
        <w:t xml:space="preserve">Displays </w:t>
      </w:r>
      <w:r w:rsidRPr="001B5693">
        <w:rPr>
          <w:b/>
          <w:bCs/>
        </w:rPr>
        <w:t>unity, progression and coherence</w:t>
      </w:r>
      <w:r w:rsidRPr="001B5693">
        <w:t xml:space="preserve"> </w:t>
      </w:r>
    </w:p>
    <w:p w14:paraId="1C7EDD45" w14:textId="0B56B728" w:rsidR="00247823" w:rsidRDefault="00247823" w:rsidP="00247823">
      <w:pPr>
        <w:numPr>
          <w:ilvl w:val="0"/>
          <w:numId w:val="1"/>
        </w:numPr>
        <w:rPr>
          <w:u w:val="single"/>
        </w:rPr>
      </w:pPr>
      <w:r w:rsidRPr="001B5693">
        <w:t xml:space="preserve">Displays </w:t>
      </w:r>
      <w:r w:rsidRPr="001B5693">
        <w:rPr>
          <w:b/>
          <w:bCs/>
        </w:rPr>
        <w:t xml:space="preserve">consistent facility </w:t>
      </w:r>
      <w:r w:rsidRPr="001B5693">
        <w:t xml:space="preserve">in the use of </w:t>
      </w:r>
      <w:r w:rsidRPr="001B5693">
        <w:rPr>
          <w:b/>
          <w:bCs/>
        </w:rPr>
        <w:t>language</w:t>
      </w:r>
      <w:r w:rsidRPr="001B5693">
        <w:t xml:space="preserve">, demonstrating </w:t>
      </w:r>
      <w:r w:rsidRPr="001B5693">
        <w:rPr>
          <w:b/>
          <w:bCs/>
        </w:rPr>
        <w:t>syntactic variety,</w:t>
      </w:r>
      <w:r w:rsidRPr="001B5693">
        <w:t xml:space="preserve"> appropriate </w:t>
      </w:r>
      <w:r w:rsidRPr="001B5693">
        <w:rPr>
          <w:b/>
          <w:bCs/>
        </w:rPr>
        <w:t>word choice</w:t>
      </w:r>
      <w:r w:rsidRPr="001B5693">
        <w:t xml:space="preserve"> and </w:t>
      </w:r>
      <w:r w:rsidRPr="001B5693">
        <w:rPr>
          <w:b/>
          <w:bCs/>
        </w:rPr>
        <w:t>idiomaticity,</w:t>
      </w:r>
      <w:r w:rsidRPr="001B5693">
        <w:t xml:space="preserve"> though it may have </w:t>
      </w:r>
      <w:r w:rsidRPr="001B5693">
        <w:rPr>
          <w:u w:val="single"/>
        </w:rPr>
        <w:t>minor lexical or grammatical errors</w:t>
      </w:r>
    </w:p>
    <w:p w14:paraId="18BD33D4" w14:textId="2D7A0BA2" w:rsidR="00247823" w:rsidRDefault="00247823" w:rsidP="00247823">
      <w:pPr>
        <w:rPr>
          <w:u w:val="single"/>
        </w:rPr>
      </w:pPr>
    </w:p>
    <w:p w14:paraId="0741E07F" w14:textId="77777777" w:rsidR="00247823" w:rsidRPr="000D7321" w:rsidRDefault="00247823" w:rsidP="000D7321">
      <w:pPr>
        <w:snapToGrid w:val="0"/>
        <w:rPr>
          <w:b/>
          <w:bCs/>
          <w:sz w:val="24"/>
          <w:szCs w:val="28"/>
        </w:rPr>
      </w:pPr>
      <w:r w:rsidRPr="000D7321">
        <w:rPr>
          <w:b/>
          <w:bCs/>
          <w:sz w:val="24"/>
          <w:szCs w:val="28"/>
        </w:rPr>
        <w:t>Read the sample and analyze it against the rubrics.</w:t>
      </w:r>
    </w:p>
    <w:p w14:paraId="054E1B3E" w14:textId="340C89CE" w:rsidR="00247823" w:rsidRPr="000D7321" w:rsidRDefault="00247823" w:rsidP="000D7321">
      <w:pPr>
        <w:snapToGrid w:val="0"/>
        <w:rPr>
          <w:sz w:val="24"/>
          <w:szCs w:val="28"/>
        </w:rPr>
      </w:pPr>
      <w:r w:rsidRPr="000D7321">
        <w:rPr>
          <w:rFonts w:hint="eastAsia"/>
          <w:sz w:val="24"/>
          <w:szCs w:val="28"/>
        </w:rPr>
        <w:t>1</w:t>
      </w:r>
      <w:r w:rsidRPr="000D7321">
        <w:rPr>
          <w:sz w:val="24"/>
          <w:szCs w:val="28"/>
        </w:rPr>
        <w:t xml:space="preserve">. The outline of the essay:  </w:t>
      </w:r>
    </w:p>
    <w:p w14:paraId="600F83AB" w14:textId="77777777" w:rsidR="00247823" w:rsidRPr="000D7321" w:rsidRDefault="00247823" w:rsidP="000D7321">
      <w:pPr>
        <w:snapToGrid w:val="0"/>
        <w:rPr>
          <w:sz w:val="24"/>
          <w:szCs w:val="28"/>
        </w:rPr>
      </w:pPr>
    </w:p>
    <w:p w14:paraId="2077C85B" w14:textId="4E3B1D2C" w:rsidR="00247823" w:rsidRPr="000D7321" w:rsidRDefault="00247823" w:rsidP="000D7321">
      <w:pPr>
        <w:snapToGrid w:val="0"/>
        <w:rPr>
          <w:sz w:val="24"/>
          <w:szCs w:val="28"/>
        </w:rPr>
      </w:pPr>
      <w:r w:rsidRPr="000D7321">
        <w:rPr>
          <w:rFonts w:hint="eastAsia"/>
          <w:sz w:val="24"/>
          <w:szCs w:val="28"/>
        </w:rPr>
        <w:t>2</w:t>
      </w:r>
      <w:r w:rsidRPr="000D7321">
        <w:rPr>
          <w:sz w:val="24"/>
          <w:szCs w:val="28"/>
        </w:rPr>
        <w:t xml:space="preserve">. Find the </w:t>
      </w:r>
      <w:r w:rsidRPr="000D7321">
        <w:rPr>
          <w:b/>
          <w:bCs/>
          <w:sz w:val="24"/>
          <w:szCs w:val="28"/>
        </w:rPr>
        <w:t>Thesis Statement</w:t>
      </w:r>
      <w:r w:rsidRPr="000D7321">
        <w:rPr>
          <w:sz w:val="24"/>
          <w:szCs w:val="28"/>
        </w:rPr>
        <w:t xml:space="preserve">: </w:t>
      </w:r>
    </w:p>
    <w:p w14:paraId="4CDB09F5" w14:textId="77777777" w:rsidR="00247823" w:rsidRPr="000D7321" w:rsidRDefault="00247823" w:rsidP="000D7321">
      <w:pPr>
        <w:snapToGrid w:val="0"/>
        <w:rPr>
          <w:sz w:val="24"/>
          <w:szCs w:val="28"/>
        </w:rPr>
      </w:pPr>
    </w:p>
    <w:p w14:paraId="2E4E12B1" w14:textId="77777777" w:rsidR="00247823" w:rsidRPr="000D7321" w:rsidRDefault="00247823" w:rsidP="000D7321">
      <w:pPr>
        <w:snapToGrid w:val="0"/>
        <w:rPr>
          <w:sz w:val="24"/>
          <w:szCs w:val="28"/>
        </w:rPr>
      </w:pPr>
      <w:r w:rsidRPr="000D7321">
        <w:rPr>
          <w:sz w:val="24"/>
          <w:szCs w:val="28"/>
        </w:rPr>
        <w:t xml:space="preserve">3. </w:t>
      </w:r>
      <w:r w:rsidRPr="000D7321">
        <w:rPr>
          <w:b/>
          <w:bCs/>
          <w:sz w:val="24"/>
          <w:szCs w:val="28"/>
          <w:u w:val="single"/>
        </w:rPr>
        <w:t>Underline the topic sentences</w:t>
      </w:r>
      <w:r w:rsidRPr="000D7321">
        <w:rPr>
          <w:b/>
          <w:bCs/>
          <w:sz w:val="24"/>
          <w:szCs w:val="28"/>
        </w:rPr>
        <w:t xml:space="preserve"> </w:t>
      </w:r>
      <w:r w:rsidRPr="000D7321">
        <w:rPr>
          <w:sz w:val="24"/>
          <w:szCs w:val="28"/>
        </w:rPr>
        <w:t>and assess whether they are supportive of the thesis statement: Yes/No.</w:t>
      </w:r>
    </w:p>
    <w:p w14:paraId="1C4E69E9" w14:textId="77777777" w:rsidR="00247823" w:rsidRPr="000D7321" w:rsidRDefault="00247823" w:rsidP="000D7321">
      <w:pPr>
        <w:snapToGrid w:val="0"/>
        <w:rPr>
          <w:sz w:val="24"/>
          <w:szCs w:val="28"/>
          <w:u w:val="single"/>
        </w:rPr>
      </w:pPr>
    </w:p>
    <w:p w14:paraId="2AFF960E" w14:textId="77777777" w:rsidR="00247823" w:rsidRPr="000D7321" w:rsidRDefault="00247823" w:rsidP="000D7321">
      <w:pPr>
        <w:snapToGrid w:val="0"/>
        <w:rPr>
          <w:sz w:val="24"/>
          <w:szCs w:val="28"/>
        </w:rPr>
      </w:pPr>
      <w:r w:rsidRPr="000D7321">
        <w:rPr>
          <w:sz w:val="24"/>
          <w:szCs w:val="28"/>
        </w:rPr>
        <w:t xml:space="preserve">4. Answer the following questions, </w:t>
      </w:r>
      <w:r w:rsidRPr="000D7321">
        <w:rPr>
          <w:rFonts w:hint="eastAsia"/>
          <w:sz w:val="24"/>
          <w:szCs w:val="28"/>
        </w:rPr>
        <w:t>tick</w:t>
      </w:r>
      <w:r w:rsidRPr="000D7321">
        <w:rPr>
          <w:sz w:val="24"/>
          <w:szCs w:val="28"/>
        </w:rPr>
        <w:t xml:space="preserve"> </w:t>
      </w:r>
      <w:r w:rsidRPr="000D7321">
        <w:rPr>
          <w:rFonts w:hint="eastAsia"/>
          <w:sz w:val="24"/>
          <w:szCs w:val="28"/>
        </w:rPr>
        <w:t>where</w:t>
      </w:r>
      <w:r w:rsidRPr="000D7321">
        <w:rPr>
          <w:sz w:val="24"/>
          <w:szCs w:val="28"/>
        </w:rPr>
        <w:t xml:space="preserve"> it applies:</w:t>
      </w:r>
    </w:p>
    <w:p w14:paraId="2A2C502F" w14:textId="77777777" w:rsidR="00247823" w:rsidRPr="000D7321" w:rsidRDefault="00247823" w:rsidP="000D7321">
      <w:pPr>
        <w:snapToGrid w:val="0"/>
        <w:rPr>
          <w:b/>
          <w:bCs/>
          <w:sz w:val="24"/>
          <w:szCs w:val="28"/>
        </w:rPr>
      </w:pPr>
      <w:r w:rsidRPr="000D7321">
        <w:rPr>
          <w:rFonts w:hint="eastAsia"/>
          <w:sz w:val="24"/>
          <w:szCs w:val="28"/>
        </w:rPr>
        <w:t>1</w:t>
      </w:r>
      <w:r w:rsidRPr="000D7321">
        <w:rPr>
          <w:sz w:val="24"/>
          <w:szCs w:val="28"/>
        </w:rPr>
        <w:t xml:space="preserve">) Does the essay </w:t>
      </w:r>
      <w:r w:rsidRPr="000D7321">
        <w:rPr>
          <w:b/>
          <w:bCs/>
          <w:sz w:val="24"/>
          <w:szCs w:val="28"/>
        </w:rPr>
        <w:t>overall effectively address</w:t>
      </w:r>
      <w:r w:rsidRPr="000D7321">
        <w:rPr>
          <w:sz w:val="24"/>
          <w:szCs w:val="28"/>
        </w:rPr>
        <w:t xml:space="preserve"> the topic?   </w:t>
      </w:r>
      <w:r w:rsidRPr="000D7321">
        <w:rPr>
          <w:b/>
          <w:bCs/>
          <w:sz w:val="24"/>
          <w:szCs w:val="28"/>
        </w:rPr>
        <w:t>5   4   3   2   1</w:t>
      </w:r>
    </w:p>
    <w:p w14:paraId="010CDE4A" w14:textId="77777777" w:rsidR="00247823" w:rsidRPr="000D7321" w:rsidRDefault="00247823" w:rsidP="000D7321">
      <w:pPr>
        <w:snapToGrid w:val="0"/>
        <w:rPr>
          <w:b/>
          <w:bCs/>
          <w:sz w:val="24"/>
          <w:szCs w:val="28"/>
        </w:rPr>
      </w:pPr>
      <w:r w:rsidRPr="000D7321">
        <w:rPr>
          <w:rFonts w:hint="eastAsia"/>
          <w:sz w:val="24"/>
          <w:szCs w:val="28"/>
        </w:rPr>
        <w:t>2</w:t>
      </w:r>
      <w:r w:rsidRPr="000D7321">
        <w:rPr>
          <w:sz w:val="24"/>
          <w:szCs w:val="28"/>
        </w:rPr>
        <w:t xml:space="preserve">) Does the </w:t>
      </w:r>
      <w:r w:rsidRPr="000D7321">
        <w:rPr>
          <w:b/>
          <w:bCs/>
          <w:sz w:val="24"/>
          <w:szCs w:val="28"/>
          <w:u w:val="single"/>
        </w:rPr>
        <w:t>introduction paragraph</w:t>
      </w:r>
      <w:r w:rsidRPr="000D7321">
        <w:rPr>
          <w:sz w:val="24"/>
          <w:szCs w:val="28"/>
        </w:rPr>
        <w:t xml:space="preserve"> effectively tell the reader its </w:t>
      </w:r>
      <w:r w:rsidRPr="000D7321">
        <w:rPr>
          <w:b/>
          <w:bCs/>
          <w:sz w:val="24"/>
          <w:szCs w:val="28"/>
        </w:rPr>
        <w:t>purpose</w:t>
      </w:r>
      <w:r w:rsidRPr="000D7321">
        <w:rPr>
          <w:sz w:val="24"/>
          <w:szCs w:val="28"/>
        </w:rPr>
        <w:t xml:space="preserve"> of writing and engage in the audience with a </w:t>
      </w:r>
      <w:r w:rsidRPr="000D7321">
        <w:rPr>
          <w:b/>
          <w:bCs/>
          <w:sz w:val="24"/>
          <w:szCs w:val="28"/>
        </w:rPr>
        <w:t>hook</w:t>
      </w:r>
      <w:r w:rsidRPr="000D7321">
        <w:rPr>
          <w:sz w:val="24"/>
          <w:szCs w:val="28"/>
        </w:rPr>
        <w:t xml:space="preserve">?  </w:t>
      </w:r>
      <w:r w:rsidRPr="000D7321">
        <w:rPr>
          <w:b/>
          <w:bCs/>
          <w:sz w:val="24"/>
          <w:szCs w:val="28"/>
        </w:rPr>
        <w:t>5   4   3   2   1</w:t>
      </w:r>
    </w:p>
    <w:p w14:paraId="65B86DBC" w14:textId="77777777" w:rsidR="00247823" w:rsidRPr="000D7321" w:rsidRDefault="00247823" w:rsidP="000D7321">
      <w:pPr>
        <w:snapToGrid w:val="0"/>
        <w:rPr>
          <w:b/>
          <w:bCs/>
          <w:sz w:val="24"/>
          <w:szCs w:val="28"/>
        </w:rPr>
      </w:pPr>
      <w:r w:rsidRPr="000D7321">
        <w:rPr>
          <w:rFonts w:hint="eastAsia"/>
          <w:sz w:val="24"/>
          <w:szCs w:val="28"/>
        </w:rPr>
        <w:t>3</w:t>
      </w:r>
      <w:r w:rsidRPr="000D7321">
        <w:rPr>
          <w:sz w:val="24"/>
          <w:szCs w:val="28"/>
        </w:rPr>
        <w:t>) Does the</w:t>
      </w:r>
      <w:r w:rsidRPr="000D7321">
        <w:rPr>
          <w:b/>
          <w:bCs/>
          <w:sz w:val="24"/>
          <w:szCs w:val="28"/>
          <w:u w:val="single"/>
        </w:rPr>
        <w:t xml:space="preserve"> conclusion</w:t>
      </w:r>
      <w:r w:rsidRPr="000D7321">
        <w:rPr>
          <w:sz w:val="24"/>
          <w:szCs w:val="28"/>
        </w:rPr>
        <w:t xml:space="preserve"> effectively wrap up the essay with a restatement?</w:t>
      </w:r>
      <w:r w:rsidRPr="000D7321">
        <w:rPr>
          <w:b/>
          <w:bCs/>
          <w:sz w:val="24"/>
          <w:szCs w:val="28"/>
        </w:rPr>
        <w:t xml:space="preserve"> 5  4   3   2   1</w:t>
      </w:r>
    </w:p>
    <w:p w14:paraId="6F56AF9E" w14:textId="77777777" w:rsidR="00247823" w:rsidRPr="000D7321" w:rsidRDefault="00247823" w:rsidP="000D7321">
      <w:pPr>
        <w:snapToGrid w:val="0"/>
        <w:rPr>
          <w:b/>
          <w:bCs/>
          <w:sz w:val="24"/>
          <w:szCs w:val="28"/>
        </w:rPr>
      </w:pPr>
      <w:r w:rsidRPr="000D7321">
        <w:rPr>
          <w:sz w:val="24"/>
          <w:szCs w:val="28"/>
        </w:rPr>
        <w:t xml:space="preserve">4) Does the essay include appropriate </w:t>
      </w:r>
      <w:r w:rsidRPr="000D7321">
        <w:rPr>
          <w:b/>
          <w:bCs/>
          <w:sz w:val="24"/>
          <w:szCs w:val="28"/>
        </w:rPr>
        <w:t xml:space="preserve">explanations and exemplifications and/ or details </w:t>
      </w:r>
      <w:r w:rsidRPr="000D7321">
        <w:rPr>
          <w:sz w:val="24"/>
          <w:szCs w:val="28"/>
        </w:rPr>
        <w:t xml:space="preserve">in its body paragraphs? </w:t>
      </w:r>
      <w:r w:rsidRPr="000D7321">
        <w:rPr>
          <w:b/>
          <w:bCs/>
          <w:sz w:val="24"/>
          <w:szCs w:val="28"/>
        </w:rPr>
        <w:t>5   4   3   2   1</w:t>
      </w:r>
    </w:p>
    <w:p w14:paraId="2E2562F4" w14:textId="3AB7C51C" w:rsidR="00247823" w:rsidRPr="000D7321" w:rsidRDefault="00247823" w:rsidP="000D7321">
      <w:pPr>
        <w:snapToGrid w:val="0"/>
        <w:rPr>
          <w:rFonts w:ascii="Times New Roman" w:hAnsi="Times New Roman" w:cs="Times New Roman"/>
          <w:sz w:val="24"/>
          <w:szCs w:val="28"/>
        </w:rPr>
      </w:pPr>
    </w:p>
    <w:p w14:paraId="7A12D6A5" w14:textId="77777777" w:rsidR="000D7321" w:rsidRPr="000D7321" w:rsidRDefault="000D7321" w:rsidP="000D7321">
      <w:pPr>
        <w:pStyle w:val="ListParagraph"/>
        <w:numPr>
          <w:ilvl w:val="1"/>
          <w:numId w:val="2"/>
        </w:numPr>
        <w:snapToGrid w:val="0"/>
        <w:ind w:firstLineChars="0"/>
        <w:rPr>
          <w:sz w:val="24"/>
          <w:szCs w:val="28"/>
        </w:rPr>
      </w:pPr>
      <w:r w:rsidRPr="000D7321">
        <w:rPr>
          <w:sz w:val="24"/>
          <w:szCs w:val="28"/>
        </w:rPr>
        <w:t xml:space="preserve">What are the ways of explanations and exemplifications used: </w:t>
      </w:r>
    </w:p>
    <w:p w14:paraId="3FC1803C" w14:textId="77777777" w:rsidR="000D7321" w:rsidRPr="000D7321" w:rsidRDefault="000D7321" w:rsidP="000D7321">
      <w:pPr>
        <w:pStyle w:val="ListParagraph"/>
        <w:numPr>
          <w:ilvl w:val="1"/>
          <w:numId w:val="2"/>
        </w:numPr>
        <w:snapToGrid w:val="0"/>
        <w:ind w:firstLineChars="0"/>
        <w:rPr>
          <w:sz w:val="24"/>
          <w:szCs w:val="28"/>
        </w:rPr>
      </w:pPr>
      <w:r w:rsidRPr="000D7321">
        <w:rPr>
          <w:sz w:val="24"/>
          <w:szCs w:val="28"/>
        </w:rPr>
        <w:t>If yes, find them:</w:t>
      </w:r>
    </w:p>
    <w:p w14:paraId="7D616738" w14:textId="77777777" w:rsidR="000D7321" w:rsidRPr="000D7321" w:rsidRDefault="000D7321" w:rsidP="000D7321">
      <w:pPr>
        <w:pStyle w:val="ListParagraph"/>
        <w:numPr>
          <w:ilvl w:val="1"/>
          <w:numId w:val="2"/>
        </w:numPr>
        <w:snapToGrid w:val="0"/>
        <w:ind w:firstLineChars="0"/>
        <w:rPr>
          <w:sz w:val="24"/>
          <w:szCs w:val="28"/>
        </w:rPr>
      </w:pPr>
      <w:r w:rsidRPr="000D7321">
        <w:rPr>
          <w:rFonts w:hint="eastAsia"/>
          <w:sz w:val="24"/>
          <w:szCs w:val="28"/>
        </w:rPr>
        <w:t>I</w:t>
      </w:r>
      <w:r w:rsidRPr="000D7321">
        <w:rPr>
          <w:sz w:val="24"/>
          <w:szCs w:val="28"/>
        </w:rPr>
        <w:t>f not, which body paragraph:</w:t>
      </w:r>
    </w:p>
    <w:p w14:paraId="1CC1BEFD" w14:textId="4FC8BC43" w:rsidR="000D7321" w:rsidRPr="000D7321" w:rsidRDefault="000D7321" w:rsidP="000D7321">
      <w:pPr>
        <w:pStyle w:val="ListParagraph"/>
        <w:numPr>
          <w:ilvl w:val="1"/>
          <w:numId w:val="2"/>
        </w:numPr>
        <w:snapToGrid w:val="0"/>
        <w:ind w:firstLineChars="0"/>
        <w:rPr>
          <w:sz w:val="24"/>
          <w:szCs w:val="28"/>
        </w:rPr>
      </w:pPr>
      <w:r w:rsidRPr="000D7321">
        <w:rPr>
          <w:rFonts w:hint="eastAsia"/>
          <w:sz w:val="24"/>
          <w:szCs w:val="28"/>
        </w:rPr>
        <w:t>H</w:t>
      </w:r>
      <w:r w:rsidRPr="000D7321">
        <w:rPr>
          <w:sz w:val="24"/>
          <w:szCs w:val="28"/>
        </w:rPr>
        <w:t>ow can you improve it?</w:t>
      </w:r>
    </w:p>
    <w:p w14:paraId="62EB33B3" w14:textId="091FA841" w:rsidR="000D7321" w:rsidRPr="000D7321" w:rsidRDefault="000D7321" w:rsidP="000D7321">
      <w:pPr>
        <w:pStyle w:val="ListParagraph"/>
        <w:numPr>
          <w:ilvl w:val="1"/>
          <w:numId w:val="2"/>
        </w:numPr>
        <w:snapToGrid w:val="0"/>
        <w:ind w:firstLineChars="0"/>
        <w:rPr>
          <w:sz w:val="24"/>
          <w:szCs w:val="28"/>
        </w:rPr>
      </w:pPr>
      <w:r w:rsidRPr="000D7321">
        <w:rPr>
          <w:rFonts w:hint="eastAsia"/>
          <w:sz w:val="24"/>
          <w:szCs w:val="28"/>
        </w:rPr>
        <w:t>D</w:t>
      </w:r>
      <w:r w:rsidRPr="000D7321">
        <w:rPr>
          <w:sz w:val="24"/>
          <w:szCs w:val="28"/>
        </w:rPr>
        <w:t xml:space="preserve">oes the essay show diversity in reasoning methods?  </w:t>
      </w:r>
      <w:r w:rsidR="004E55D0" w:rsidRPr="004E55D0">
        <w:rPr>
          <w:b/>
          <w:bCs/>
          <w:sz w:val="24"/>
          <w:szCs w:val="28"/>
        </w:rPr>
        <w:t>YES/NO</w:t>
      </w:r>
    </w:p>
    <w:p w14:paraId="5E68C155" w14:textId="537D21AE" w:rsidR="000D7321" w:rsidRPr="000D7321" w:rsidRDefault="000D7321" w:rsidP="000D7321">
      <w:pPr>
        <w:snapToGrid w:val="0"/>
        <w:rPr>
          <w:sz w:val="24"/>
          <w:szCs w:val="28"/>
        </w:rPr>
      </w:pPr>
    </w:p>
    <w:p w14:paraId="4ADF19B5" w14:textId="77777777" w:rsidR="000D7321" w:rsidRPr="000D7321" w:rsidRDefault="000D7321" w:rsidP="000D7321">
      <w:pPr>
        <w:snapToGrid w:val="0"/>
        <w:rPr>
          <w:b/>
          <w:bCs/>
          <w:sz w:val="24"/>
          <w:szCs w:val="28"/>
        </w:rPr>
      </w:pPr>
      <w:r w:rsidRPr="000D7321">
        <w:rPr>
          <w:sz w:val="24"/>
          <w:szCs w:val="28"/>
        </w:rPr>
        <w:t>5)Does each paragraph display</w:t>
      </w:r>
      <w:r w:rsidRPr="000D7321">
        <w:rPr>
          <w:b/>
          <w:bCs/>
          <w:sz w:val="24"/>
          <w:szCs w:val="28"/>
        </w:rPr>
        <w:t xml:space="preserve"> unity, progression and coherence? 5   4   3   2   1</w:t>
      </w:r>
    </w:p>
    <w:p w14:paraId="0282045B" w14:textId="0CF92BA8" w:rsidR="000D7321" w:rsidRPr="000D7321" w:rsidRDefault="000D7321" w:rsidP="000D7321">
      <w:pPr>
        <w:snapToGrid w:val="0"/>
        <w:rPr>
          <w:sz w:val="24"/>
          <w:szCs w:val="28"/>
        </w:rPr>
      </w:pPr>
    </w:p>
    <w:p w14:paraId="52B4F6AE" w14:textId="3071AFC3" w:rsidR="000D7321" w:rsidRPr="000D7321" w:rsidRDefault="000D7321" w:rsidP="000D7321">
      <w:pPr>
        <w:snapToGrid w:val="0"/>
        <w:ind w:left="240" w:hangingChars="100" w:hanging="240"/>
        <w:rPr>
          <w:b/>
          <w:bCs/>
          <w:sz w:val="24"/>
          <w:szCs w:val="28"/>
        </w:rPr>
      </w:pPr>
      <w:r w:rsidRPr="000D7321">
        <w:rPr>
          <w:sz w:val="24"/>
          <w:szCs w:val="28"/>
        </w:rPr>
        <w:t>6) Does the essay display</w:t>
      </w:r>
      <w:r w:rsidRPr="000D7321">
        <w:rPr>
          <w:b/>
          <w:bCs/>
          <w:sz w:val="24"/>
          <w:szCs w:val="28"/>
        </w:rPr>
        <w:t xml:space="preserve"> language variety</w:t>
      </w:r>
      <w:r w:rsidRPr="000D7321">
        <w:rPr>
          <w:sz w:val="24"/>
          <w:szCs w:val="28"/>
        </w:rPr>
        <w:t xml:space="preserve"> in terms of sentences, </w:t>
      </w:r>
      <w:r w:rsidRPr="000D7321">
        <w:rPr>
          <w:b/>
          <w:bCs/>
          <w:sz w:val="24"/>
          <w:szCs w:val="28"/>
        </w:rPr>
        <w:t>word choice and idiomaticity</w:t>
      </w:r>
      <w:r w:rsidRPr="000D7321">
        <w:rPr>
          <w:sz w:val="24"/>
          <w:szCs w:val="28"/>
        </w:rPr>
        <w:t xml:space="preserve">? </w:t>
      </w:r>
      <w:r w:rsidRPr="000D7321">
        <w:rPr>
          <w:b/>
          <w:bCs/>
          <w:sz w:val="24"/>
          <w:szCs w:val="28"/>
        </w:rPr>
        <w:t>5  4  3  2   1</w:t>
      </w:r>
    </w:p>
    <w:p w14:paraId="147087DC" w14:textId="77777777" w:rsidR="000D7321" w:rsidRPr="000D7321" w:rsidRDefault="000D7321" w:rsidP="000D7321">
      <w:pPr>
        <w:snapToGrid w:val="0"/>
        <w:ind w:left="240" w:hangingChars="100" w:hanging="240"/>
        <w:rPr>
          <w:b/>
          <w:bCs/>
          <w:sz w:val="24"/>
          <w:szCs w:val="28"/>
        </w:rPr>
      </w:pPr>
    </w:p>
    <w:p w14:paraId="03684CA1" w14:textId="739F3784" w:rsidR="000D7321" w:rsidRPr="000D7321" w:rsidRDefault="000D7321" w:rsidP="000D7321">
      <w:pPr>
        <w:snapToGrid w:val="0"/>
        <w:ind w:left="240" w:hangingChars="100" w:hanging="240"/>
        <w:rPr>
          <w:sz w:val="24"/>
          <w:szCs w:val="28"/>
        </w:rPr>
      </w:pPr>
      <w:r w:rsidRPr="000D7321">
        <w:rPr>
          <w:rFonts w:hint="eastAsia"/>
          <w:sz w:val="24"/>
          <w:szCs w:val="28"/>
        </w:rPr>
        <w:t xml:space="preserve"> </w:t>
      </w:r>
      <w:r w:rsidRPr="000D7321">
        <w:rPr>
          <w:sz w:val="24"/>
          <w:szCs w:val="28"/>
        </w:rPr>
        <w:t xml:space="preserve"> List below all the language points</w:t>
      </w:r>
      <w:r w:rsidR="00B44168">
        <w:rPr>
          <w:sz w:val="24"/>
          <w:szCs w:val="28"/>
        </w:rPr>
        <w:t>(highlight)</w:t>
      </w:r>
      <w:r w:rsidRPr="000D7321">
        <w:rPr>
          <w:sz w:val="24"/>
          <w:szCs w:val="28"/>
        </w:rPr>
        <w:t xml:space="preserve"> worth learning </w:t>
      </w:r>
      <w:r w:rsidRPr="000D7321">
        <w:rPr>
          <w:rFonts w:hint="eastAsia"/>
          <w:sz w:val="24"/>
          <w:szCs w:val="28"/>
        </w:rPr>
        <w:t>that</w:t>
      </w:r>
      <w:r w:rsidRPr="000D7321">
        <w:rPr>
          <w:sz w:val="24"/>
          <w:szCs w:val="28"/>
        </w:rPr>
        <w:t xml:space="preserve"> your score at 5 or 4:</w:t>
      </w:r>
    </w:p>
    <w:p w14:paraId="4E0C8E1E" w14:textId="32D4A478" w:rsidR="000D7321" w:rsidRDefault="00B44168" w:rsidP="00B44168">
      <w:pPr>
        <w:pStyle w:val="ListParagraph"/>
        <w:numPr>
          <w:ilvl w:val="0"/>
          <w:numId w:val="3"/>
        </w:numPr>
        <w:snapToGrid w:val="0"/>
        <w:ind w:firstLineChars="0"/>
        <w:rPr>
          <w:sz w:val="24"/>
          <w:szCs w:val="28"/>
        </w:rPr>
      </w:pPr>
      <w:r>
        <w:rPr>
          <w:rFonts w:hint="eastAsia"/>
          <w:sz w:val="24"/>
          <w:szCs w:val="28"/>
        </w:rPr>
        <w:t xml:space="preserve"> </w:t>
      </w:r>
    </w:p>
    <w:p w14:paraId="22B65BDF" w14:textId="1FEC69D2" w:rsidR="00B44168" w:rsidRDefault="00B44168" w:rsidP="00B44168">
      <w:pPr>
        <w:pStyle w:val="ListParagraph"/>
        <w:numPr>
          <w:ilvl w:val="0"/>
          <w:numId w:val="3"/>
        </w:numPr>
        <w:snapToGrid w:val="0"/>
        <w:ind w:firstLineChars="0"/>
        <w:rPr>
          <w:sz w:val="24"/>
          <w:szCs w:val="28"/>
        </w:rPr>
      </w:pPr>
      <w:r>
        <w:rPr>
          <w:rFonts w:hint="eastAsia"/>
          <w:sz w:val="24"/>
          <w:szCs w:val="28"/>
        </w:rPr>
        <w:t xml:space="preserve"> </w:t>
      </w:r>
    </w:p>
    <w:p w14:paraId="4BA44E11" w14:textId="1DCDC6B4" w:rsidR="00B44168" w:rsidRDefault="00B44168" w:rsidP="00B44168">
      <w:pPr>
        <w:pStyle w:val="ListParagraph"/>
        <w:numPr>
          <w:ilvl w:val="0"/>
          <w:numId w:val="3"/>
        </w:numPr>
        <w:snapToGrid w:val="0"/>
        <w:ind w:firstLineChars="0"/>
        <w:rPr>
          <w:sz w:val="24"/>
          <w:szCs w:val="28"/>
        </w:rPr>
      </w:pPr>
      <w:r>
        <w:rPr>
          <w:rFonts w:hint="eastAsia"/>
          <w:sz w:val="24"/>
          <w:szCs w:val="28"/>
        </w:rPr>
        <w:t xml:space="preserve"> </w:t>
      </w:r>
    </w:p>
    <w:p w14:paraId="7A4CA833" w14:textId="78E7ABB7" w:rsidR="00B44168" w:rsidRDefault="00B44168" w:rsidP="00B44168">
      <w:pPr>
        <w:pStyle w:val="ListParagraph"/>
        <w:numPr>
          <w:ilvl w:val="0"/>
          <w:numId w:val="3"/>
        </w:numPr>
        <w:snapToGrid w:val="0"/>
        <w:ind w:firstLineChars="0"/>
        <w:rPr>
          <w:sz w:val="24"/>
          <w:szCs w:val="28"/>
        </w:rPr>
      </w:pPr>
      <w:r>
        <w:rPr>
          <w:rFonts w:hint="eastAsia"/>
          <w:sz w:val="24"/>
          <w:szCs w:val="28"/>
        </w:rPr>
        <w:t xml:space="preserve"> </w:t>
      </w:r>
    </w:p>
    <w:p w14:paraId="6AB37607" w14:textId="01C3CFC6" w:rsidR="00B44168" w:rsidRPr="00B44168" w:rsidRDefault="00B44168" w:rsidP="00B44168">
      <w:pPr>
        <w:pStyle w:val="ListParagraph"/>
        <w:numPr>
          <w:ilvl w:val="0"/>
          <w:numId w:val="3"/>
        </w:numPr>
        <w:snapToGrid w:val="0"/>
        <w:ind w:firstLineChars="0"/>
        <w:rPr>
          <w:sz w:val="24"/>
          <w:szCs w:val="28"/>
        </w:rPr>
      </w:pPr>
      <w:r>
        <w:rPr>
          <w:rFonts w:hint="eastAsia"/>
          <w:sz w:val="24"/>
          <w:szCs w:val="28"/>
        </w:rPr>
        <w:t xml:space="preserve"> </w:t>
      </w:r>
    </w:p>
    <w:p w14:paraId="37119D3D" w14:textId="39C9ED60" w:rsidR="00247823" w:rsidRPr="00B44168" w:rsidRDefault="00247823" w:rsidP="000D7321">
      <w:pPr>
        <w:snapToGrid w:val="0"/>
        <w:rPr>
          <w:rFonts w:ascii="Times New Roman" w:hAnsi="Times New Roman" w:cs="Times New Roman"/>
          <w:sz w:val="24"/>
          <w:szCs w:val="28"/>
        </w:rPr>
      </w:pPr>
    </w:p>
    <w:bookmarkEnd w:id="77"/>
    <w:p w14:paraId="12A448E8" w14:textId="77777777" w:rsidR="00247823" w:rsidRPr="000D7321" w:rsidRDefault="00247823" w:rsidP="000D7321">
      <w:pPr>
        <w:snapToGrid w:val="0"/>
        <w:rPr>
          <w:rFonts w:ascii="Times New Roman" w:hAnsi="Times New Roman" w:cs="Times New Roman"/>
          <w:sz w:val="24"/>
          <w:szCs w:val="28"/>
        </w:rPr>
      </w:pPr>
    </w:p>
    <w:sectPr w:rsidR="00247823" w:rsidRPr="000D7321" w:rsidSect="00247823">
      <w:head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35388" w14:textId="77777777" w:rsidR="00A17B9E" w:rsidRDefault="00A17B9E" w:rsidP="00247823">
      <w:r>
        <w:separator/>
      </w:r>
    </w:p>
  </w:endnote>
  <w:endnote w:type="continuationSeparator" w:id="0">
    <w:p w14:paraId="21B1E0B3" w14:textId="77777777" w:rsidR="00A17B9E" w:rsidRDefault="00A17B9E" w:rsidP="0024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3CF88" w14:textId="77777777" w:rsidR="00A17B9E" w:rsidRDefault="00A17B9E" w:rsidP="00247823">
      <w:r>
        <w:separator/>
      </w:r>
    </w:p>
  </w:footnote>
  <w:footnote w:type="continuationSeparator" w:id="0">
    <w:p w14:paraId="6163BD36" w14:textId="77777777" w:rsidR="00A17B9E" w:rsidRDefault="00A17B9E" w:rsidP="0024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7EDE" w14:textId="0365E871" w:rsidR="000D7321" w:rsidRDefault="000D7321">
    <w:pPr>
      <w:pStyle w:val="Header"/>
    </w:pPr>
    <w:r>
      <w:rPr>
        <w:rFonts w:hint="eastAsia"/>
      </w:rPr>
      <w:t>D</w:t>
    </w:r>
    <w:r>
      <w:t>avid 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EBD"/>
    <w:multiLevelType w:val="hybridMultilevel"/>
    <w:tmpl w:val="33361796"/>
    <w:lvl w:ilvl="0" w:tplc="22BA99C0">
      <w:start w:val="1"/>
      <w:numFmt w:val="bullet"/>
      <w:lvlText w:val=""/>
      <w:lvlJc w:val="left"/>
      <w:pPr>
        <w:tabs>
          <w:tab w:val="num" w:pos="720"/>
        </w:tabs>
        <w:ind w:left="720" w:hanging="360"/>
      </w:pPr>
      <w:rPr>
        <w:rFonts w:ascii="Wingdings" w:hAnsi="Wingdings" w:hint="default"/>
      </w:rPr>
    </w:lvl>
    <w:lvl w:ilvl="1" w:tplc="D38636FE" w:tentative="1">
      <w:start w:val="1"/>
      <w:numFmt w:val="bullet"/>
      <w:lvlText w:val=""/>
      <w:lvlJc w:val="left"/>
      <w:pPr>
        <w:tabs>
          <w:tab w:val="num" w:pos="1440"/>
        </w:tabs>
        <w:ind w:left="1440" w:hanging="360"/>
      </w:pPr>
      <w:rPr>
        <w:rFonts w:ascii="Wingdings" w:hAnsi="Wingdings" w:hint="default"/>
      </w:rPr>
    </w:lvl>
    <w:lvl w:ilvl="2" w:tplc="33EA195E" w:tentative="1">
      <w:start w:val="1"/>
      <w:numFmt w:val="bullet"/>
      <w:lvlText w:val=""/>
      <w:lvlJc w:val="left"/>
      <w:pPr>
        <w:tabs>
          <w:tab w:val="num" w:pos="2160"/>
        </w:tabs>
        <w:ind w:left="2160" w:hanging="360"/>
      </w:pPr>
      <w:rPr>
        <w:rFonts w:ascii="Wingdings" w:hAnsi="Wingdings" w:hint="default"/>
      </w:rPr>
    </w:lvl>
    <w:lvl w:ilvl="3" w:tplc="A9187F4A" w:tentative="1">
      <w:start w:val="1"/>
      <w:numFmt w:val="bullet"/>
      <w:lvlText w:val=""/>
      <w:lvlJc w:val="left"/>
      <w:pPr>
        <w:tabs>
          <w:tab w:val="num" w:pos="2880"/>
        </w:tabs>
        <w:ind w:left="2880" w:hanging="360"/>
      </w:pPr>
      <w:rPr>
        <w:rFonts w:ascii="Wingdings" w:hAnsi="Wingdings" w:hint="default"/>
      </w:rPr>
    </w:lvl>
    <w:lvl w:ilvl="4" w:tplc="AC5E32DC" w:tentative="1">
      <w:start w:val="1"/>
      <w:numFmt w:val="bullet"/>
      <w:lvlText w:val=""/>
      <w:lvlJc w:val="left"/>
      <w:pPr>
        <w:tabs>
          <w:tab w:val="num" w:pos="3600"/>
        </w:tabs>
        <w:ind w:left="3600" w:hanging="360"/>
      </w:pPr>
      <w:rPr>
        <w:rFonts w:ascii="Wingdings" w:hAnsi="Wingdings" w:hint="default"/>
      </w:rPr>
    </w:lvl>
    <w:lvl w:ilvl="5" w:tplc="9AE6F9E4" w:tentative="1">
      <w:start w:val="1"/>
      <w:numFmt w:val="bullet"/>
      <w:lvlText w:val=""/>
      <w:lvlJc w:val="left"/>
      <w:pPr>
        <w:tabs>
          <w:tab w:val="num" w:pos="4320"/>
        </w:tabs>
        <w:ind w:left="4320" w:hanging="360"/>
      </w:pPr>
      <w:rPr>
        <w:rFonts w:ascii="Wingdings" w:hAnsi="Wingdings" w:hint="default"/>
      </w:rPr>
    </w:lvl>
    <w:lvl w:ilvl="6" w:tplc="576C5CB2" w:tentative="1">
      <w:start w:val="1"/>
      <w:numFmt w:val="bullet"/>
      <w:lvlText w:val=""/>
      <w:lvlJc w:val="left"/>
      <w:pPr>
        <w:tabs>
          <w:tab w:val="num" w:pos="5040"/>
        </w:tabs>
        <w:ind w:left="5040" w:hanging="360"/>
      </w:pPr>
      <w:rPr>
        <w:rFonts w:ascii="Wingdings" w:hAnsi="Wingdings" w:hint="default"/>
      </w:rPr>
    </w:lvl>
    <w:lvl w:ilvl="7" w:tplc="7804D830" w:tentative="1">
      <w:start w:val="1"/>
      <w:numFmt w:val="bullet"/>
      <w:lvlText w:val=""/>
      <w:lvlJc w:val="left"/>
      <w:pPr>
        <w:tabs>
          <w:tab w:val="num" w:pos="5760"/>
        </w:tabs>
        <w:ind w:left="5760" w:hanging="360"/>
      </w:pPr>
      <w:rPr>
        <w:rFonts w:ascii="Wingdings" w:hAnsi="Wingdings" w:hint="default"/>
      </w:rPr>
    </w:lvl>
    <w:lvl w:ilvl="8" w:tplc="28547E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C00A5C"/>
    <w:multiLevelType w:val="hybridMultilevel"/>
    <w:tmpl w:val="2674AC5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285C17"/>
    <w:multiLevelType w:val="hybridMultilevel"/>
    <w:tmpl w:val="2A2C5E3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92863867">
    <w:abstractNumId w:val="0"/>
  </w:num>
  <w:num w:numId="2" w16cid:durableId="1398045102">
    <w:abstractNumId w:val="1"/>
  </w:num>
  <w:num w:numId="3" w16cid:durableId="5699295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ran Lin">
    <w15:presenceInfo w15:providerId="Windows Live" w15:userId="04bb39893db2a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14"/>
    <w:rsid w:val="000D7321"/>
    <w:rsid w:val="00201EA4"/>
    <w:rsid w:val="00220082"/>
    <w:rsid w:val="00247823"/>
    <w:rsid w:val="00424D63"/>
    <w:rsid w:val="004B3A14"/>
    <w:rsid w:val="004E55D0"/>
    <w:rsid w:val="005949E1"/>
    <w:rsid w:val="00612F84"/>
    <w:rsid w:val="00630DDC"/>
    <w:rsid w:val="0067317D"/>
    <w:rsid w:val="00755CE4"/>
    <w:rsid w:val="008A3AE5"/>
    <w:rsid w:val="00A17B9E"/>
    <w:rsid w:val="00AE69D2"/>
    <w:rsid w:val="00B3604A"/>
    <w:rsid w:val="00B44168"/>
    <w:rsid w:val="00CA54F3"/>
    <w:rsid w:val="00D779ED"/>
    <w:rsid w:val="00DB5FF0"/>
    <w:rsid w:val="00DE2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7ABF5"/>
  <w15:chartTrackingRefBased/>
  <w15:docId w15:val="{031413AA-42E8-4738-8E2D-C66147B7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47823"/>
    <w:rPr>
      <w:sz w:val="18"/>
      <w:szCs w:val="18"/>
    </w:rPr>
  </w:style>
  <w:style w:type="paragraph" w:styleId="Footer">
    <w:name w:val="footer"/>
    <w:basedOn w:val="Normal"/>
    <w:link w:val="FooterChar"/>
    <w:uiPriority w:val="99"/>
    <w:unhideWhenUsed/>
    <w:rsid w:val="002478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47823"/>
    <w:rPr>
      <w:sz w:val="18"/>
      <w:szCs w:val="18"/>
    </w:rPr>
  </w:style>
  <w:style w:type="paragraph" w:styleId="ListParagraph">
    <w:name w:val="List Paragraph"/>
    <w:basedOn w:val="Normal"/>
    <w:uiPriority w:val="34"/>
    <w:qFormat/>
    <w:rsid w:val="000D7321"/>
    <w:pPr>
      <w:ind w:firstLineChars="200" w:firstLine="420"/>
    </w:pPr>
  </w:style>
  <w:style w:type="paragraph" w:styleId="Revision">
    <w:name w:val="Revision"/>
    <w:hidden/>
    <w:uiPriority w:val="99"/>
    <w:semiHidden/>
    <w:rsid w:val="00201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dc:creator>
  <cp:keywords/>
  <dc:description/>
  <cp:lastModifiedBy>Xiran Lin</cp:lastModifiedBy>
  <cp:revision>4</cp:revision>
  <dcterms:created xsi:type="dcterms:W3CDTF">2022-05-23T00:57:00Z</dcterms:created>
  <dcterms:modified xsi:type="dcterms:W3CDTF">2022-05-23T14:43:00Z</dcterms:modified>
</cp:coreProperties>
</file>
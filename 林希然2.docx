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FBA2" w14:textId="77777777" w:rsidR="00293C6F" w:rsidRPr="00055CD1" w:rsidRDefault="00293C6F" w:rsidP="00293C6F">
      <w:pPr>
        <w:ind w:firstLineChars="800" w:firstLine="1680"/>
        <w:outlineLvl w:val="0"/>
        <w:rPr>
          <w:b/>
          <w:bCs/>
          <w:kern w:val="0"/>
          <w:sz w:val="28"/>
          <w:szCs w:val="28"/>
        </w:rPr>
      </w:pPr>
      <w:r w:rsidRPr="00055CD1">
        <w:rPr>
          <w:noProof/>
        </w:rPr>
        <mc:AlternateContent>
          <mc:Choice Requires="wps">
            <w:drawing>
              <wp:anchor distT="0" distB="0" distL="114300" distR="114300" simplePos="0" relativeHeight="251659264" behindDoc="0" locked="0" layoutInCell="1" allowOverlap="1" wp14:anchorId="67100277" wp14:editId="6C3B71E9">
                <wp:simplePos x="0" y="0"/>
                <wp:positionH relativeFrom="column">
                  <wp:posOffset>-694690</wp:posOffset>
                </wp:positionH>
                <wp:positionV relativeFrom="paragraph">
                  <wp:posOffset>-6985</wp:posOffset>
                </wp:positionV>
                <wp:extent cx="476885" cy="8841740"/>
                <wp:effectExtent l="0" t="0" r="18415" b="1651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8841740"/>
                        </a:xfrm>
                        <a:prstGeom prst="rect">
                          <a:avLst/>
                        </a:prstGeom>
                        <a:solidFill>
                          <a:srgbClr val="FFFFFF"/>
                        </a:solidFill>
                        <a:ln w="9525">
                          <a:solidFill>
                            <a:sysClr val="windowText" lastClr="000000"/>
                          </a:solidFill>
                          <a:miter lim="800000"/>
                        </a:ln>
                      </wps:spPr>
                      <wps:txbx>
                        <w:txbxContent>
                          <w:p w14:paraId="11EEF10A" w14:textId="3BE85FB0" w:rsidR="00293C6F" w:rsidRDefault="00293C6F" w:rsidP="00293C6F">
                            <w:pPr>
                              <w:ind w:firstLineChars="400" w:firstLine="883"/>
                              <w:rPr>
                                <w:rFonts w:eastAsia="黑体"/>
                                <w:b/>
                                <w:sz w:val="22"/>
                                <w:szCs w:val="18"/>
                              </w:rPr>
                            </w:pPr>
                            <w:r>
                              <w:rPr>
                                <w:rFonts w:eastAsia="黑体"/>
                                <w:b/>
                                <w:sz w:val="22"/>
                                <w:szCs w:val="18"/>
                              </w:rPr>
                              <w:t>Class: _</w:t>
                            </w:r>
                            <w:r w:rsidR="00FA43CE">
                              <w:rPr>
                                <w:rFonts w:eastAsia="黑体"/>
                                <w:b/>
                                <w:sz w:val="22"/>
                                <w:szCs w:val="18"/>
                              </w:rPr>
                              <w:t>G11C7</w:t>
                            </w:r>
                            <w:r>
                              <w:rPr>
                                <w:rFonts w:eastAsia="黑体"/>
                                <w:b/>
                                <w:sz w:val="22"/>
                                <w:szCs w:val="18"/>
                              </w:rPr>
                              <w:t>_________________________            Name: _</w:t>
                            </w:r>
                            <w:proofErr w:type="gramStart"/>
                            <w:r w:rsidR="00FA43CE">
                              <w:rPr>
                                <w:rFonts w:eastAsia="黑体" w:hint="eastAsia"/>
                                <w:b/>
                                <w:sz w:val="22"/>
                                <w:szCs w:val="18"/>
                              </w:rPr>
                              <w:t>林希然</w:t>
                            </w:r>
                            <w:proofErr w:type="gramEnd"/>
                            <w:r w:rsidR="00FA43CE">
                              <w:rPr>
                                <w:rFonts w:eastAsia="黑体" w:hint="eastAsia"/>
                                <w:b/>
                                <w:sz w:val="22"/>
                                <w:szCs w:val="18"/>
                              </w:rPr>
                              <w:t>Lucas</w:t>
                            </w:r>
                            <w:r>
                              <w:rPr>
                                <w:rFonts w:eastAsia="黑体"/>
                                <w:b/>
                                <w:sz w:val="22"/>
                                <w:szCs w:val="18"/>
                              </w:rPr>
                              <w:t>_________________________             No.: ________________________</w:t>
                            </w:r>
                          </w:p>
                          <w:p w14:paraId="16A1D7B7" w14:textId="77777777" w:rsidR="00293C6F" w:rsidRDefault="00293C6F" w:rsidP="00293C6F">
                            <w:pPr>
                              <w:rPr>
                                <w:rFonts w:eastAsia="黑体"/>
                                <w:szCs w:val="21"/>
                              </w:rPr>
                            </w:pPr>
                          </w:p>
                          <w:p w14:paraId="59DD3B1B" w14:textId="77777777" w:rsidR="00293C6F" w:rsidRDefault="00293C6F" w:rsidP="00293C6F">
                            <w:pPr>
                              <w:jc w:val="center"/>
                              <w:rPr>
                                <w:rFonts w:eastAsia="黑体"/>
                                <w:sz w:val="18"/>
                                <w:szCs w:val="18"/>
                              </w:rPr>
                            </w:pPr>
                            <w:r>
                              <w:rPr>
                                <w:rFonts w:eastAsia="黑体" w:hint="eastAsia"/>
                                <w:sz w:val="18"/>
                                <w:szCs w:val="18"/>
                              </w:rPr>
                              <w:t>装订线（请不要在装订线内答题）</w:t>
                            </w:r>
                          </w:p>
                          <w:p w14:paraId="17315A6B" w14:textId="77777777" w:rsidR="00293C6F" w:rsidRDefault="00293C6F" w:rsidP="00293C6F">
                            <w:pPr>
                              <w:rPr>
                                <w:rFonts w:eastAsia="黑体"/>
                                <w:szCs w:val="21"/>
                              </w:rPr>
                            </w:pPr>
                          </w:p>
                        </w:txbxContent>
                      </wps:txbx>
                      <wps:bodyPr rot="0" vertOverflow="clip" horzOverflow="clip"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7100277" id="_x0000_t202" coordsize="21600,21600" o:spt="202" path="m,l,21600r21600,l21600,xe">
                <v:stroke joinstyle="miter"/>
                <v:path gradientshapeok="t" o:connecttype="rect"/>
              </v:shapetype>
              <v:shape id="文本框 4" o:spid="_x0000_s1026" type="#_x0000_t202" style="position:absolute;left:0;text-align:left;margin-left:-54.7pt;margin-top:-.55pt;width:37.55pt;height:69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" strokecolor="windowText">
                <v:textbox style="layout-flow:vertical;mso-layout-flow-alt:bottom-to-top">
                  <w:txbxContent>
                    <w:p w14:paraId="11EEF10A" w14:textId="3BE85FB0" w:rsidR="00293C6F" w:rsidRDefault="00293C6F" w:rsidP="00293C6F">
                      <w:pPr>
                        <w:ind w:firstLineChars="400" w:firstLine="883"/>
                        <w:rPr>
                          <w:rFonts w:eastAsia="黑体"/>
                          <w:b/>
                          <w:sz w:val="22"/>
                          <w:szCs w:val="18"/>
                        </w:rPr>
                      </w:pPr>
                      <w:r>
                        <w:rPr>
                          <w:rFonts w:eastAsia="黑体"/>
                          <w:b/>
                          <w:sz w:val="22"/>
                          <w:szCs w:val="18"/>
                        </w:rPr>
                        <w:t>Class: _</w:t>
                      </w:r>
                      <w:r w:rsidR="00FA43CE">
                        <w:rPr>
                          <w:rFonts w:eastAsia="黑体"/>
                          <w:b/>
                          <w:sz w:val="22"/>
                          <w:szCs w:val="18"/>
                        </w:rPr>
                        <w:t>G11C7</w:t>
                      </w:r>
                      <w:r>
                        <w:rPr>
                          <w:rFonts w:eastAsia="黑体"/>
                          <w:b/>
                          <w:sz w:val="22"/>
                          <w:szCs w:val="18"/>
                        </w:rPr>
                        <w:t>_________________________            Name: _</w:t>
                      </w:r>
                      <w:r w:rsidR="00FA43CE">
                        <w:rPr>
                          <w:rFonts w:eastAsia="黑体" w:hint="eastAsia"/>
                          <w:b/>
                          <w:sz w:val="22"/>
                          <w:szCs w:val="18"/>
                        </w:rPr>
                        <w:t>林希然</w:t>
                      </w:r>
                      <w:r w:rsidR="00FA43CE">
                        <w:rPr>
                          <w:rFonts w:eastAsia="黑体" w:hint="eastAsia"/>
                          <w:b/>
                          <w:sz w:val="22"/>
                          <w:szCs w:val="18"/>
                        </w:rPr>
                        <w:t>Lucas</w:t>
                      </w:r>
                      <w:r>
                        <w:rPr>
                          <w:rFonts w:eastAsia="黑体"/>
                          <w:b/>
                          <w:sz w:val="22"/>
                          <w:szCs w:val="18"/>
                        </w:rPr>
                        <w:t>_________________________             No.: ________________________</w:t>
                      </w:r>
                    </w:p>
                    <w:p w14:paraId="16A1D7B7" w14:textId="77777777" w:rsidR="00293C6F" w:rsidRDefault="00293C6F" w:rsidP="00293C6F">
                      <w:pPr>
                        <w:rPr>
                          <w:rFonts w:eastAsia="黑体"/>
                          <w:szCs w:val="21"/>
                        </w:rPr>
                      </w:pPr>
                    </w:p>
                    <w:p w14:paraId="59DD3B1B" w14:textId="77777777" w:rsidR="00293C6F" w:rsidRDefault="00293C6F" w:rsidP="00293C6F">
                      <w:pPr>
                        <w:jc w:val="center"/>
                        <w:rPr>
                          <w:rFonts w:eastAsia="黑体"/>
                          <w:sz w:val="18"/>
                          <w:szCs w:val="18"/>
                        </w:rPr>
                      </w:pPr>
                      <w:r>
                        <w:rPr>
                          <w:rFonts w:eastAsia="黑体" w:hint="eastAsia"/>
                          <w:sz w:val="18"/>
                          <w:szCs w:val="18"/>
                        </w:rPr>
                        <w:t>装订线（请不要在装订线内答题）</w:t>
                      </w:r>
                    </w:p>
                    <w:p w14:paraId="17315A6B" w14:textId="77777777" w:rsidR="00293C6F" w:rsidRDefault="00293C6F" w:rsidP="00293C6F">
                      <w:pPr>
                        <w:rPr>
                          <w:rFonts w:eastAsia="黑体"/>
                          <w:szCs w:val="21"/>
                        </w:rPr>
                      </w:pPr>
                    </w:p>
                  </w:txbxContent>
                </v:textbox>
              </v:shape>
            </w:pict>
          </mc:Fallback>
        </mc:AlternateContent>
      </w:r>
      <w:r w:rsidRPr="00055CD1">
        <w:rPr>
          <w:b/>
          <w:bCs/>
          <w:noProof/>
          <w:sz w:val="28"/>
          <w:szCs w:val="28"/>
        </w:rPr>
        <w:t>F</w:t>
      </w:r>
      <w:r w:rsidRPr="00055CD1">
        <w:rPr>
          <w:rFonts w:hint="eastAsia"/>
          <w:b/>
          <w:bCs/>
          <w:noProof/>
          <w:sz w:val="28"/>
          <w:szCs w:val="28"/>
        </w:rPr>
        <w:t>inal</w:t>
      </w:r>
      <w:r w:rsidRPr="00055CD1">
        <w:rPr>
          <w:b/>
          <w:bCs/>
          <w:noProof/>
          <w:sz w:val="28"/>
          <w:szCs w:val="28"/>
        </w:rPr>
        <w:t xml:space="preserve"> Exam</w:t>
      </w:r>
      <w:r w:rsidRPr="00055CD1">
        <w:rPr>
          <w:b/>
          <w:bCs/>
          <w:kern w:val="0"/>
          <w:sz w:val="28"/>
          <w:szCs w:val="28"/>
        </w:rPr>
        <w:t xml:space="preserve"> of the 2022-2023 School Year</w:t>
      </w:r>
      <w:r>
        <w:rPr>
          <w:b/>
          <w:bCs/>
          <w:kern w:val="0"/>
          <w:sz w:val="28"/>
          <w:szCs w:val="28"/>
        </w:rPr>
        <w:t xml:space="preserve"> First Term</w:t>
      </w:r>
    </w:p>
    <w:p w14:paraId="05C75A7C" w14:textId="77777777" w:rsidR="00293C6F" w:rsidRPr="00055CD1" w:rsidRDefault="00293C6F" w:rsidP="00293C6F">
      <w:pPr>
        <w:jc w:val="center"/>
        <w:outlineLvl w:val="0"/>
        <w:rPr>
          <w:b/>
          <w:bCs/>
          <w:kern w:val="0"/>
          <w:sz w:val="28"/>
          <w:szCs w:val="28"/>
        </w:rPr>
      </w:pPr>
      <w:r w:rsidRPr="00055CD1">
        <w:rPr>
          <w:b/>
          <w:bCs/>
          <w:kern w:val="0"/>
          <w:sz w:val="28"/>
          <w:szCs w:val="28"/>
        </w:rPr>
        <w:t>Beijing 21</w:t>
      </w:r>
      <w:r w:rsidRPr="00055CD1">
        <w:rPr>
          <w:b/>
          <w:bCs/>
          <w:kern w:val="0"/>
          <w:sz w:val="28"/>
          <w:szCs w:val="28"/>
          <w:vertAlign w:val="superscript"/>
        </w:rPr>
        <w:t xml:space="preserve">st </w:t>
      </w:r>
      <w:r w:rsidRPr="00055CD1">
        <w:rPr>
          <w:b/>
          <w:bCs/>
          <w:kern w:val="0"/>
          <w:sz w:val="28"/>
          <w:szCs w:val="28"/>
        </w:rPr>
        <w:t>Century International School</w:t>
      </w:r>
    </w:p>
    <w:p w14:paraId="4BE6F859" w14:textId="77777777" w:rsidR="00293C6F" w:rsidRPr="00055CD1" w:rsidRDefault="00293C6F" w:rsidP="00293C6F">
      <w:pPr>
        <w:jc w:val="center"/>
        <w:outlineLvl w:val="0"/>
        <w:rPr>
          <w:b/>
          <w:sz w:val="24"/>
        </w:rPr>
      </w:pPr>
      <w:r w:rsidRPr="00055CD1">
        <w:rPr>
          <w:b/>
          <w:sz w:val="24"/>
        </w:rPr>
        <w:t xml:space="preserve">(Subject: English   Grade 11   Class 1-7)   </w:t>
      </w:r>
    </w:p>
    <w:p w14:paraId="76D25C19" w14:textId="77777777" w:rsidR="00293C6F" w:rsidRDefault="00293C6F" w:rsidP="00293C6F">
      <w:pPr>
        <w:jc w:val="center"/>
        <w:outlineLvl w:val="0"/>
        <w:rPr>
          <w:b/>
          <w:sz w:val="24"/>
        </w:rPr>
      </w:pPr>
      <w:r w:rsidRPr="00055CD1">
        <w:rPr>
          <w:b/>
          <w:sz w:val="24"/>
        </w:rPr>
        <w:t>(Time</w:t>
      </w:r>
      <w:r w:rsidRPr="00055CD1">
        <w:rPr>
          <w:rFonts w:hint="eastAsia"/>
          <w:b/>
          <w:sz w:val="24"/>
        </w:rPr>
        <w:t>：</w:t>
      </w:r>
      <w:r w:rsidRPr="00055CD1">
        <w:rPr>
          <w:b/>
          <w:sz w:val="24"/>
        </w:rPr>
        <w:t>90 minutes  Total Score</w:t>
      </w:r>
      <w:r w:rsidRPr="00055CD1">
        <w:rPr>
          <w:rFonts w:hint="eastAsia"/>
          <w:b/>
          <w:sz w:val="24"/>
        </w:rPr>
        <w:t>：</w:t>
      </w:r>
      <w:r w:rsidRPr="00055CD1">
        <w:rPr>
          <w:b/>
          <w:sz w:val="24"/>
        </w:rPr>
        <w:t>90 points)</w:t>
      </w:r>
    </w:p>
    <w:p w14:paraId="7F242F41" w14:textId="77777777" w:rsidR="00293C6F" w:rsidRDefault="00293C6F" w:rsidP="00293C6F">
      <w:pPr>
        <w:jc w:val="center"/>
        <w:outlineLvl w:val="0"/>
        <w:rPr>
          <w:b/>
          <w:sz w:val="24"/>
        </w:rPr>
      </w:pPr>
    </w:p>
    <w:p w14:paraId="2A35BA57" w14:textId="77777777" w:rsidR="00293C6F" w:rsidRDefault="00293C6F" w:rsidP="00293C6F">
      <w:pPr>
        <w:jc w:val="center"/>
        <w:outlineLvl w:val="0"/>
        <w:rPr>
          <w:b/>
          <w:sz w:val="24"/>
        </w:rPr>
      </w:pPr>
      <w:r>
        <w:rPr>
          <w:rFonts w:hint="eastAsia"/>
          <w:b/>
          <w:sz w:val="24"/>
        </w:rPr>
        <w:t>A</w:t>
      </w:r>
      <w:r>
        <w:rPr>
          <w:b/>
          <w:sz w:val="24"/>
        </w:rPr>
        <w:t>nswer Sheet</w:t>
      </w:r>
    </w:p>
    <w:p w14:paraId="6A3A5A78" w14:textId="77777777" w:rsidR="00293C6F" w:rsidRDefault="00293C6F" w:rsidP="00293C6F">
      <w:pPr>
        <w:jc w:val="left"/>
        <w:outlineLvl w:val="0"/>
        <w:rPr>
          <w:b/>
          <w:sz w:val="24"/>
        </w:rPr>
      </w:pPr>
    </w:p>
    <w:p w14:paraId="5BAD96A4" w14:textId="77777777" w:rsidR="00293C6F" w:rsidRPr="00880B2E" w:rsidRDefault="00293C6F" w:rsidP="00293C6F">
      <w:pPr>
        <w:rPr>
          <w:b/>
          <w:bCs/>
          <w:sz w:val="22"/>
          <w:szCs w:val="22"/>
          <w:u w:val="single"/>
        </w:rPr>
      </w:pPr>
      <w:r w:rsidRPr="00880B2E">
        <w:rPr>
          <w:b/>
          <w:sz w:val="22"/>
          <w:szCs w:val="22"/>
          <w:u w:val="single"/>
        </w:rPr>
        <w:t>Part I</w:t>
      </w:r>
      <w:r w:rsidRPr="00880B2E">
        <w:rPr>
          <w:b/>
          <w:bCs/>
          <w:sz w:val="22"/>
          <w:szCs w:val="22"/>
          <w:u w:val="single"/>
        </w:rPr>
        <w:t>-Listening (10*2’=20’) Listen and answer the given questions in grammatically right sentences.</w:t>
      </w:r>
    </w:p>
    <w:p w14:paraId="2D7904BF" w14:textId="77777777" w:rsidR="00293C6F" w:rsidRPr="00055CD1" w:rsidRDefault="00293C6F" w:rsidP="00293C6F">
      <w:pPr>
        <w:rPr>
          <w:b/>
          <w:bCs/>
          <w:szCs w:val="21"/>
          <w:u w:val="single"/>
        </w:rPr>
      </w:pPr>
    </w:p>
    <w:p w14:paraId="16B7CDD5" w14:textId="7AF423D7" w:rsidR="00293C6F" w:rsidRPr="00EB3499" w:rsidRDefault="00EB3499" w:rsidP="00EB3499">
      <w:pPr>
        <w:pStyle w:val="a7"/>
        <w:numPr>
          <w:ilvl w:val="0"/>
          <w:numId w:val="1"/>
        </w:numPr>
        <w:ind w:firstLineChars="0"/>
        <w:jc w:val="left"/>
        <w:outlineLvl w:val="0"/>
        <w:rPr>
          <w:b/>
          <w:color w:val="002060"/>
          <w:sz w:val="22"/>
          <w:szCs w:val="22"/>
        </w:rPr>
      </w:pPr>
      <w:r>
        <w:rPr>
          <w:b/>
          <w:color w:val="002060"/>
          <w:sz w:val="22"/>
          <w:szCs w:val="22"/>
        </w:rPr>
        <w:t>Some can u</w:t>
      </w:r>
      <w:r w:rsidRPr="00EB3499">
        <w:rPr>
          <w:b/>
          <w:color w:val="002060"/>
          <w:sz w:val="22"/>
          <w:szCs w:val="22"/>
        </w:rPr>
        <w:t>se Sonar/ Radar</w:t>
      </w:r>
      <w:r>
        <w:rPr>
          <w:b/>
          <w:color w:val="002060"/>
          <w:sz w:val="22"/>
          <w:szCs w:val="22"/>
        </w:rPr>
        <w:t xml:space="preserve"> to detect or hear things we can’t hear</w:t>
      </w:r>
    </w:p>
    <w:p w14:paraId="457C4B18" w14:textId="0DC45981" w:rsidR="00EB3499" w:rsidRPr="00EB3499" w:rsidRDefault="00EB3499" w:rsidP="00EB3499">
      <w:pPr>
        <w:ind w:left="360"/>
        <w:jc w:val="left"/>
        <w:outlineLvl w:val="0"/>
        <w:rPr>
          <w:b/>
          <w:color w:val="002060"/>
          <w:sz w:val="22"/>
          <w:szCs w:val="22"/>
        </w:rPr>
      </w:pPr>
      <w:r>
        <w:rPr>
          <w:rFonts w:hint="eastAsia"/>
          <w:b/>
          <w:color w:val="002060"/>
          <w:sz w:val="22"/>
          <w:szCs w:val="22"/>
        </w:rPr>
        <w:t>S</w:t>
      </w:r>
      <w:r>
        <w:rPr>
          <w:b/>
          <w:color w:val="002060"/>
          <w:sz w:val="22"/>
          <w:szCs w:val="22"/>
        </w:rPr>
        <w:t xml:space="preserve">ome can see ultraviolet light. </w:t>
      </w:r>
    </w:p>
    <w:p w14:paraId="246031EF" w14:textId="77777777" w:rsidR="00293C6F" w:rsidRPr="00880B2E" w:rsidRDefault="00293C6F" w:rsidP="00293C6F">
      <w:pPr>
        <w:jc w:val="left"/>
        <w:outlineLvl w:val="0"/>
        <w:rPr>
          <w:b/>
          <w:color w:val="002060"/>
          <w:sz w:val="22"/>
          <w:szCs w:val="22"/>
        </w:rPr>
      </w:pPr>
    </w:p>
    <w:p w14:paraId="1968513A" w14:textId="77777777" w:rsidR="00293C6F" w:rsidRPr="00880B2E" w:rsidRDefault="00293C6F" w:rsidP="00293C6F">
      <w:pPr>
        <w:jc w:val="left"/>
        <w:outlineLvl w:val="0"/>
        <w:rPr>
          <w:b/>
          <w:color w:val="002060"/>
          <w:sz w:val="22"/>
          <w:szCs w:val="22"/>
        </w:rPr>
      </w:pPr>
    </w:p>
    <w:p w14:paraId="5200E8C6" w14:textId="3D994604"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T</w:t>
      </w:r>
      <w:r>
        <w:rPr>
          <w:b/>
          <w:color w:val="002060"/>
          <w:sz w:val="22"/>
          <w:szCs w:val="22"/>
        </w:rPr>
        <w:t>he ability is to sense magnetism.</w:t>
      </w:r>
    </w:p>
    <w:p w14:paraId="07EED172" w14:textId="77777777" w:rsidR="00293C6F" w:rsidRPr="00880B2E" w:rsidRDefault="00293C6F" w:rsidP="00293C6F">
      <w:pPr>
        <w:jc w:val="left"/>
        <w:outlineLvl w:val="0"/>
        <w:rPr>
          <w:b/>
          <w:color w:val="002060"/>
          <w:sz w:val="22"/>
          <w:szCs w:val="22"/>
        </w:rPr>
      </w:pPr>
    </w:p>
    <w:p w14:paraId="6FE5A9E6" w14:textId="77777777" w:rsidR="00293C6F" w:rsidRPr="00880B2E" w:rsidRDefault="00293C6F" w:rsidP="00293C6F">
      <w:pPr>
        <w:jc w:val="left"/>
        <w:outlineLvl w:val="0"/>
        <w:rPr>
          <w:b/>
          <w:color w:val="002060"/>
          <w:sz w:val="22"/>
          <w:szCs w:val="22"/>
        </w:rPr>
      </w:pPr>
    </w:p>
    <w:p w14:paraId="58B3D231" w14:textId="7A1C86FC"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T</w:t>
      </w:r>
      <w:r>
        <w:rPr>
          <w:b/>
          <w:color w:val="002060"/>
          <w:sz w:val="22"/>
          <w:szCs w:val="22"/>
        </w:rPr>
        <w:t>hey should find animals that are attracted by magnets or try to avoid them.</w:t>
      </w:r>
    </w:p>
    <w:p w14:paraId="05938289" w14:textId="77777777" w:rsidR="00293C6F" w:rsidRPr="00880B2E" w:rsidRDefault="00293C6F" w:rsidP="00293C6F">
      <w:pPr>
        <w:jc w:val="left"/>
        <w:outlineLvl w:val="0"/>
        <w:rPr>
          <w:b/>
          <w:color w:val="002060"/>
          <w:sz w:val="22"/>
          <w:szCs w:val="22"/>
        </w:rPr>
      </w:pPr>
    </w:p>
    <w:p w14:paraId="0703885B" w14:textId="77777777" w:rsidR="00293C6F" w:rsidRPr="00880B2E" w:rsidRDefault="00293C6F" w:rsidP="00293C6F">
      <w:pPr>
        <w:jc w:val="left"/>
        <w:outlineLvl w:val="0"/>
        <w:rPr>
          <w:b/>
          <w:color w:val="002060"/>
          <w:sz w:val="22"/>
          <w:szCs w:val="22"/>
        </w:rPr>
      </w:pPr>
    </w:p>
    <w:p w14:paraId="2D92C295" w14:textId="1F3E11C9"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W</w:t>
      </w:r>
      <w:r>
        <w:rPr>
          <w:b/>
          <w:color w:val="002060"/>
          <w:sz w:val="22"/>
          <w:szCs w:val="22"/>
        </w:rPr>
        <w:t>e can use fruit flies to do experiments.</w:t>
      </w:r>
    </w:p>
    <w:p w14:paraId="723F9874" w14:textId="77777777" w:rsidR="00293C6F" w:rsidRPr="00880B2E" w:rsidRDefault="00293C6F" w:rsidP="00293C6F">
      <w:pPr>
        <w:jc w:val="left"/>
        <w:outlineLvl w:val="0"/>
        <w:rPr>
          <w:b/>
          <w:color w:val="002060"/>
          <w:sz w:val="22"/>
          <w:szCs w:val="22"/>
        </w:rPr>
      </w:pPr>
    </w:p>
    <w:p w14:paraId="0CC8A18A" w14:textId="77777777" w:rsidR="00293C6F" w:rsidRPr="00880B2E" w:rsidRDefault="00293C6F" w:rsidP="00293C6F">
      <w:pPr>
        <w:jc w:val="left"/>
        <w:outlineLvl w:val="0"/>
        <w:rPr>
          <w:b/>
          <w:color w:val="002060"/>
          <w:sz w:val="22"/>
          <w:szCs w:val="22"/>
        </w:rPr>
      </w:pPr>
    </w:p>
    <w:p w14:paraId="07E9E74E" w14:textId="667E1411"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T</w:t>
      </w:r>
      <w:r>
        <w:rPr>
          <w:b/>
          <w:color w:val="002060"/>
          <w:sz w:val="22"/>
          <w:szCs w:val="22"/>
        </w:rPr>
        <w:t>hey can be trained to set up a magnet near food and then remove the food but move the magnet to another place and see if the fly still flies towards the magnet.</w:t>
      </w:r>
    </w:p>
    <w:p w14:paraId="335B4958" w14:textId="77777777" w:rsidR="00293C6F" w:rsidRPr="00880B2E" w:rsidRDefault="00293C6F" w:rsidP="00293C6F">
      <w:pPr>
        <w:jc w:val="left"/>
        <w:outlineLvl w:val="0"/>
        <w:rPr>
          <w:b/>
          <w:color w:val="002060"/>
          <w:sz w:val="22"/>
          <w:szCs w:val="22"/>
        </w:rPr>
      </w:pPr>
    </w:p>
    <w:p w14:paraId="50197CAD" w14:textId="77777777" w:rsidR="00293C6F" w:rsidRPr="00880B2E" w:rsidRDefault="00293C6F" w:rsidP="00293C6F">
      <w:pPr>
        <w:jc w:val="left"/>
        <w:outlineLvl w:val="0"/>
        <w:rPr>
          <w:b/>
          <w:color w:val="002060"/>
          <w:sz w:val="22"/>
          <w:szCs w:val="22"/>
        </w:rPr>
      </w:pPr>
    </w:p>
    <w:p w14:paraId="7CD0CC2A" w14:textId="36A1DB6A" w:rsidR="00293C6F" w:rsidRPr="00EB3499" w:rsidRDefault="00EB3499" w:rsidP="00EB3499">
      <w:pPr>
        <w:pStyle w:val="a7"/>
        <w:numPr>
          <w:ilvl w:val="0"/>
          <w:numId w:val="1"/>
        </w:numPr>
        <w:ind w:firstLineChars="0"/>
        <w:jc w:val="left"/>
        <w:outlineLvl w:val="0"/>
        <w:rPr>
          <w:b/>
          <w:color w:val="002060"/>
          <w:sz w:val="22"/>
          <w:szCs w:val="22"/>
        </w:rPr>
      </w:pPr>
      <w:r>
        <w:rPr>
          <w:b/>
          <w:color w:val="002060"/>
          <w:sz w:val="22"/>
          <w:szCs w:val="22"/>
        </w:rPr>
        <w:t>light</w:t>
      </w:r>
    </w:p>
    <w:p w14:paraId="713566DC" w14:textId="77777777" w:rsidR="00293C6F" w:rsidRPr="00880B2E" w:rsidRDefault="00293C6F" w:rsidP="00293C6F">
      <w:pPr>
        <w:jc w:val="left"/>
        <w:outlineLvl w:val="0"/>
        <w:rPr>
          <w:b/>
          <w:color w:val="002060"/>
          <w:sz w:val="22"/>
          <w:szCs w:val="22"/>
        </w:rPr>
      </w:pPr>
    </w:p>
    <w:p w14:paraId="28B7ECA6" w14:textId="77777777" w:rsidR="00293C6F" w:rsidRPr="00880B2E" w:rsidRDefault="00293C6F" w:rsidP="00293C6F">
      <w:pPr>
        <w:jc w:val="left"/>
        <w:outlineLvl w:val="0"/>
        <w:rPr>
          <w:b/>
          <w:color w:val="002060"/>
          <w:sz w:val="22"/>
          <w:szCs w:val="22"/>
        </w:rPr>
      </w:pPr>
    </w:p>
    <w:p w14:paraId="32FE7758" w14:textId="38EEA688"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A</w:t>
      </w:r>
      <w:r>
        <w:rPr>
          <w:b/>
          <w:color w:val="002060"/>
          <w:sz w:val="22"/>
          <w:szCs w:val="22"/>
        </w:rPr>
        <w:t xml:space="preserve"> molecule that was produced by fruit flies. </w:t>
      </w:r>
    </w:p>
    <w:p w14:paraId="6735390B" w14:textId="77777777" w:rsidR="00293C6F" w:rsidRPr="00880B2E" w:rsidRDefault="00293C6F" w:rsidP="00293C6F">
      <w:pPr>
        <w:jc w:val="left"/>
        <w:outlineLvl w:val="0"/>
        <w:rPr>
          <w:b/>
          <w:color w:val="002060"/>
          <w:sz w:val="22"/>
          <w:szCs w:val="22"/>
        </w:rPr>
      </w:pPr>
    </w:p>
    <w:p w14:paraId="7FDA3F2C" w14:textId="77777777" w:rsidR="00293C6F" w:rsidRPr="00880B2E" w:rsidRDefault="00293C6F" w:rsidP="00293C6F">
      <w:pPr>
        <w:jc w:val="left"/>
        <w:outlineLvl w:val="0"/>
        <w:rPr>
          <w:b/>
          <w:color w:val="002060"/>
          <w:sz w:val="22"/>
          <w:szCs w:val="22"/>
        </w:rPr>
      </w:pPr>
    </w:p>
    <w:p w14:paraId="72B67590" w14:textId="44A38817"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T</w:t>
      </w:r>
      <w:r>
        <w:rPr>
          <w:b/>
          <w:color w:val="002060"/>
          <w:sz w:val="22"/>
          <w:szCs w:val="22"/>
        </w:rPr>
        <w:t xml:space="preserve">he tested flies </w:t>
      </w:r>
      <w:proofErr w:type="spellStart"/>
      <w:r>
        <w:rPr>
          <w:b/>
          <w:color w:val="002060"/>
          <w:sz w:val="22"/>
          <w:szCs w:val="22"/>
        </w:rPr>
        <w:t>can not</w:t>
      </w:r>
      <w:proofErr w:type="spellEnd"/>
      <w:r>
        <w:rPr>
          <w:b/>
          <w:color w:val="002060"/>
          <w:sz w:val="22"/>
          <w:szCs w:val="22"/>
        </w:rPr>
        <w:t xml:space="preserve"> detect magnetism, because </w:t>
      </w:r>
      <w:r w:rsidR="00D766A5">
        <w:rPr>
          <w:b/>
          <w:color w:val="002060"/>
          <w:sz w:val="22"/>
          <w:szCs w:val="22"/>
        </w:rPr>
        <w:t>they had lost their photo-receptor in their eyes.</w:t>
      </w:r>
    </w:p>
    <w:p w14:paraId="5CC91BCF" w14:textId="77777777" w:rsidR="00293C6F" w:rsidRPr="00880B2E" w:rsidRDefault="00293C6F" w:rsidP="00293C6F">
      <w:pPr>
        <w:jc w:val="left"/>
        <w:outlineLvl w:val="0"/>
        <w:rPr>
          <w:b/>
          <w:color w:val="002060"/>
          <w:sz w:val="22"/>
          <w:szCs w:val="22"/>
        </w:rPr>
      </w:pPr>
    </w:p>
    <w:p w14:paraId="2A3CAFD7" w14:textId="4FF55D25" w:rsidR="00293C6F" w:rsidRPr="00D766A5" w:rsidRDefault="00D766A5" w:rsidP="00D766A5">
      <w:pPr>
        <w:pStyle w:val="a7"/>
        <w:numPr>
          <w:ilvl w:val="0"/>
          <w:numId w:val="1"/>
        </w:numPr>
        <w:ind w:firstLineChars="0"/>
        <w:jc w:val="left"/>
        <w:outlineLvl w:val="0"/>
        <w:rPr>
          <w:b/>
          <w:color w:val="002060"/>
          <w:sz w:val="22"/>
          <w:szCs w:val="22"/>
        </w:rPr>
      </w:pPr>
      <w:r>
        <w:rPr>
          <w:b/>
          <w:color w:val="002060"/>
          <w:sz w:val="22"/>
          <w:szCs w:val="22"/>
        </w:rPr>
        <w:t>A photo-receptor can sense Blue and ultraviolet light.</w:t>
      </w:r>
    </w:p>
    <w:p w14:paraId="75328433" w14:textId="77777777" w:rsidR="00293C6F" w:rsidRPr="00880B2E" w:rsidRDefault="00293C6F" w:rsidP="00293C6F">
      <w:pPr>
        <w:jc w:val="left"/>
        <w:outlineLvl w:val="0"/>
        <w:rPr>
          <w:b/>
          <w:color w:val="002060"/>
          <w:sz w:val="22"/>
          <w:szCs w:val="22"/>
        </w:rPr>
      </w:pPr>
    </w:p>
    <w:p w14:paraId="2E06821A" w14:textId="77777777" w:rsidR="00293C6F" w:rsidRPr="00880B2E" w:rsidRDefault="00293C6F" w:rsidP="00293C6F">
      <w:pPr>
        <w:jc w:val="left"/>
        <w:outlineLvl w:val="0"/>
        <w:rPr>
          <w:b/>
          <w:color w:val="002060"/>
          <w:sz w:val="22"/>
          <w:szCs w:val="22"/>
        </w:rPr>
      </w:pPr>
    </w:p>
    <w:p w14:paraId="4AB9F6BD" w14:textId="5629CEFA"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 xml:space="preserve">0. </w:t>
      </w:r>
      <w:r w:rsidR="00D766A5">
        <w:rPr>
          <w:b/>
          <w:color w:val="002060"/>
          <w:sz w:val="22"/>
          <w:szCs w:val="22"/>
        </w:rPr>
        <w:t>The photo-receptor got stroked and activated, turning on the magnetic sensory system.</w:t>
      </w:r>
    </w:p>
    <w:p w14:paraId="5B3B7B96" w14:textId="77777777" w:rsidR="00293C6F" w:rsidRDefault="00293C6F" w:rsidP="00293C6F">
      <w:pPr>
        <w:widowControl/>
        <w:jc w:val="left"/>
        <w:rPr>
          <w:rFonts w:eastAsiaTheme="minorEastAsia"/>
          <w:color w:val="002060"/>
          <w:sz w:val="20"/>
          <w:szCs w:val="20"/>
        </w:rPr>
      </w:pPr>
      <w:r>
        <w:rPr>
          <w:rFonts w:eastAsiaTheme="minorEastAsia"/>
          <w:color w:val="002060"/>
          <w:sz w:val="20"/>
          <w:szCs w:val="20"/>
        </w:rPr>
        <w:br w:type="page"/>
      </w:r>
    </w:p>
    <w:p w14:paraId="14011BE9" w14:textId="77777777" w:rsidR="00293C6F" w:rsidRPr="00055CD1" w:rsidRDefault="00293C6F" w:rsidP="00293C6F">
      <w:pPr>
        <w:rPr>
          <w:b/>
          <w:bCs/>
          <w:szCs w:val="21"/>
          <w:u w:val="single"/>
        </w:rPr>
      </w:pPr>
      <w:r w:rsidRPr="00055CD1">
        <w:rPr>
          <w:b/>
          <w:szCs w:val="21"/>
          <w:u w:val="single"/>
        </w:rPr>
        <w:lastRenderedPageBreak/>
        <w:t>Part II</w:t>
      </w:r>
      <w:r w:rsidRPr="00055CD1">
        <w:rPr>
          <w:b/>
          <w:bCs/>
          <w:szCs w:val="21"/>
          <w:u w:val="single"/>
        </w:rPr>
        <w:t>-Reading (15*2’+ 10’=40’) Read and answer the given questions in grammatically right sentences and finish the mind-map or summary part in a logical way.</w:t>
      </w:r>
    </w:p>
    <w:p w14:paraId="09987B23" w14:textId="20D3D903" w:rsidR="00293C6F" w:rsidRPr="00880B2E" w:rsidRDefault="00293C6F" w:rsidP="00293C6F">
      <w:pPr>
        <w:jc w:val="left"/>
        <w:outlineLvl w:val="0"/>
        <w:rPr>
          <w:b/>
          <w:color w:val="002060"/>
          <w:sz w:val="22"/>
          <w:szCs w:val="22"/>
        </w:rPr>
      </w:pPr>
      <w:r w:rsidRPr="00880B2E">
        <w:rPr>
          <w:b/>
          <w:color w:val="002060"/>
          <w:sz w:val="22"/>
          <w:szCs w:val="22"/>
        </w:rPr>
        <w:t xml:space="preserve">1. </w:t>
      </w:r>
      <w:r w:rsidR="004C078F">
        <w:rPr>
          <w:b/>
          <w:color w:val="002060"/>
          <w:sz w:val="22"/>
          <w:szCs w:val="22"/>
        </w:rPr>
        <w:t>The southwest’s fundamental problem is the lack of water to obtain and no way to grow crops.</w:t>
      </w:r>
    </w:p>
    <w:p w14:paraId="39B897C0" w14:textId="77777777" w:rsidR="00293C6F" w:rsidRPr="00880B2E" w:rsidRDefault="00293C6F" w:rsidP="00293C6F">
      <w:pPr>
        <w:jc w:val="left"/>
        <w:outlineLvl w:val="0"/>
        <w:rPr>
          <w:b/>
          <w:color w:val="002060"/>
          <w:sz w:val="22"/>
          <w:szCs w:val="22"/>
        </w:rPr>
      </w:pPr>
    </w:p>
    <w:p w14:paraId="79A276C4" w14:textId="77777777" w:rsidR="00293C6F" w:rsidRPr="00880B2E" w:rsidRDefault="00293C6F" w:rsidP="00293C6F">
      <w:pPr>
        <w:jc w:val="left"/>
        <w:outlineLvl w:val="0"/>
        <w:rPr>
          <w:b/>
          <w:color w:val="002060"/>
          <w:sz w:val="22"/>
          <w:szCs w:val="22"/>
        </w:rPr>
      </w:pPr>
    </w:p>
    <w:p w14:paraId="04C19EF2" w14:textId="26C613E1" w:rsidR="004C078F" w:rsidRPr="00880B2E" w:rsidRDefault="00293C6F" w:rsidP="00293C6F">
      <w:pPr>
        <w:jc w:val="left"/>
        <w:outlineLvl w:val="0"/>
        <w:rPr>
          <w:b/>
          <w:color w:val="002060"/>
          <w:sz w:val="22"/>
          <w:szCs w:val="22"/>
        </w:rPr>
      </w:pPr>
      <w:r w:rsidRPr="00880B2E">
        <w:rPr>
          <w:rFonts w:hint="eastAsia"/>
          <w:b/>
          <w:color w:val="002060"/>
          <w:sz w:val="22"/>
          <w:szCs w:val="22"/>
        </w:rPr>
        <w:t>2</w:t>
      </w:r>
      <w:r w:rsidRPr="00880B2E">
        <w:rPr>
          <w:b/>
          <w:color w:val="002060"/>
          <w:sz w:val="22"/>
          <w:szCs w:val="22"/>
        </w:rPr>
        <w:t>.</w:t>
      </w:r>
      <w:r w:rsidR="004C078F">
        <w:rPr>
          <w:b/>
          <w:color w:val="002060"/>
          <w:sz w:val="22"/>
          <w:szCs w:val="22"/>
        </w:rPr>
        <w:t xml:space="preserve"> </w:t>
      </w:r>
      <w:r w:rsidR="004C078F">
        <w:rPr>
          <w:b/>
          <w:color w:val="002060"/>
          <w:sz w:val="22"/>
          <w:szCs w:val="22"/>
        </w:rPr>
        <w:tab/>
        <w:t xml:space="preserve">The rainfall is so </w:t>
      </w:r>
      <w:proofErr w:type="gramStart"/>
      <w:r w:rsidR="004C078F">
        <w:rPr>
          <w:b/>
          <w:color w:val="002060"/>
          <w:sz w:val="22"/>
          <w:szCs w:val="22"/>
        </w:rPr>
        <w:t>low(</w:t>
      </w:r>
      <w:proofErr w:type="gramEnd"/>
      <w:r w:rsidR="004C078F">
        <w:rPr>
          <w:b/>
          <w:color w:val="002060"/>
          <w:sz w:val="22"/>
          <w:szCs w:val="22"/>
        </w:rPr>
        <w:t>1) and unpredictable(2).</w:t>
      </w:r>
    </w:p>
    <w:p w14:paraId="3C8A3016" w14:textId="77777777" w:rsidR="00293C6F" w:rsidRPr="00880B2E" w:rsidRDefault="00293C6F" w:rsidP="00293C6F">
      <w:pPr>
        <w:jc w:val="left"/>
        <w:outlineLvl w:val="0"/>
        <w:rPr>
          <w:b/>
          <w:color w:val="002060"/>
          <w:sz w:val="22"/>
          <w:szCs w:val="22"/>
        </w:rPr>
      </w:pPr>
    </w:p>
    <w:p w14:paraId="1C637E15" w14:textId="77777777" w:rsidR="00293C6F" w:rsidRPr="00880B2E" w:rsidRDefault="00293C6F" w:rsidP="00293C6F">
      <w:pPr>
        <w:jc w:val="left"/>
        <w:outlineLvl w:val="0"/>
        <w:rPr>
          <w:b/>
          <w:color w:val="002060"/>
          <w:sz w:val="22"/>
          <w:szCs w:val="22"/>
        </w:rPr>
      </w:pPr>
    </w:p>
    <w:p w14:paraId="2FE8A70C" w14:textId="7846E812" w:rsidR="00293C6F" w:rsidRPr="00880B2E" w:rsidRDefault="00293C6F" w:rsidP="00293C6F">
      <w:pPr>
        <w:jc w:val="left"/>
        <w:outlineLvl w:val="0"/>
        <w:rPr>
          <w:b/>
          <w:color w:val="002060"/>
          <w:sz w:val="22"/>
          <w:szCs w:val="22"/>
        </w:rPr>
      </w:pPr>
      <w:r w:rsidRPr="00880B2E">
        <w:rPr>
          <w:rFonts w:hint="eastAsia"/>
          <w:b/>
          <w:color w:val="002060"/>
          <w:sz w:val="22"/>
          <w:szCs w:val="22"/>
        </w:rPr>
        <w:t>3</w:t>
      </w:r>
      <w:r w:rsidRPr="00880B2E">
        <w:rPr>
          <w:b/>
          <w:color w:val="002060"/>
          <w:sz w:val="22"/>
          <w:szCs w:val="22"/>
        </w:rPr>
        <w:t>.</w:t>
      </w:r>
      <w:r w:rsidR="004C078F">
        <w:rPr>
          <w:b/>
          <w:color w:val="002060"/>
          <w:sz w:val="22"/>
          <w:szCs w:val="22"/>
        </w:rPr>
        <w:t xml:space="preserve"> They live at higher elevations.</w:t>
      </w:r>
    </w:p>
    <w:p w14:paraId="0B5D52C7" w14:textId="77777777" w:rsidR="00293C6F" w:rsidRPr="00880B2E" w:rsidRDefault="00293C6F" w:rsidP="00293C6F">
      <w:pPr>
        <w:jc w:val="left"/>
        <w:outlineLvl w:val="0"/>
        <w:rPr>
          <w:b/>
          <w:color w:val="002060"/>
          <w:sz w:val="22"/>
          <w:szCs w:val="22"/>
        </w:rPr>
      </w:pPr>
    </w:p>
    <w:p w14:paraId="163D407C" w14:textId="77777777" w:rsidR="00293C6F" w:rsidRPr="00880B2E" w:rsidRDefault="00293C6F" w:rsidP="00293C6F">
      <w:pPr>
        <w:jc w:val="left"/>
        <w:outlineLvl w:val="0"/>
        <w:rPr>
          <w:b/>
          <w:color w:val="002060"/>
          <w:sz w:val="22"/>
          <w:szCs w:val="22"/>
        </w:rPr>
      </w:pPr>
    </w:p>
    <w:p w14:paraId="46DFA49F" w14:textId="54F0902A" w:rsidR="00293C6F" w:rsidRPr="00880B2E" w:rsidRDefault="00293C6F" w:rsidP="00293C6F">
      <w:pPr>
        <w:jc w:val="left"/>
        <w:outlineLvl w:val="0"/>
        <w:rPr>
          <w:b/>
          <w:color w:val="002060"/>
          <w:sz w:val="22"/>
          <w:szCs w:val="22"/>
        </w:rPr>
      </w:pPr>
      <w:r w:rsidRPr="00880B2E">
        <w:rPr>
          <w:rFonts w:hint="eastAsia"/>
          <w:b/>
          <w:color w:val="002060"/>
          <w:sz w:val="22"/>
          <w:szCs w:val="22"/>
        </w:rPr>
        <w:t>4</w:t>
      </w:r>
      <w:r w:rsidRPr="00880B2E">
        <w:rPr>
          <w:b/>
          <w:color w:val="002060"/>
          <w:sz w:val="22"/>
          <w:szCs w:val="22"/>
        </w:rPr>
        <w:t>.</w:t>
      </w:r>
      <w:r w:rsidR="004C078F">
        <w:rPr>
          <w:b/>
          <w:color w:val="002060"/>
          <w:sz w:val="22"/>
          <w:szCs w:val="22"/>
        </w:rPr>
        <w:t xml:space="preserve"> The Hohokam constructed the most extreme irrigation system.</w:t>
      </w:r>
    </w:p>
    <w:p w14:paraId="0CBB3DDC" w14:textId="77777777" w:rsidR="00293C6F" w:rsidRPr="00880B2E" w:rsidRDefault="00293C6F" w:rsidP="00293C6F">
      <w:pPr>
        <w:jc w:val="left"/>
        <w:outlineLvl w:val="0"/>
        <w:rPr>
          <w:b/>
          <w:color w:val="002060"/>
          <w:sz w:val="22"/>
          <w:szCs w:val="22"/>
        </w:rPr>
      </w:pPr>
    </w:p>
    <w:p w14:paraId="0640C916" w14:textId="77777777" w:rsidR="00293C6F" w:rsidRPr="00880B2E" w:rsidRDefault="00293C6F" w:rsidP="00293C6F">
      <w:pPr>
        <w:jc w:val="left"/>
        <w:outlineLvl w:val="0"/>
        <w:rPr>
          <w:b/>
          <w:color w:val="002060"/>
          <w:sz w:val="22"/>
          <w:szCs w:val="22"/>
        </w:rPr>
      </w:pPr>
    </w:p>
    <w:p w14:paraId="7E6F1240" w14:textId="2BD76FEE" w:rsidR="00293C6F" w:rsidRPr="00880B2E" w:rsidRDefault="00293C6F" w:rsidP="00293C6F">
      <w:pPr>
        <w:jc w:val="left"/>
        <w:outlineLvl w:val="0"/>
        <w:rPr>
          <w:b/>
          <w:color w:val="002060"/>
          <w:sz w:val="22"/>
          <w:szCs w:val="22"/>
        </w:rPr>
      </w:pPr>
      <w:r w:rsidRPr="00880B2E">
        <w:rPr>
          <w:rFonts w:hint="eastAsia"/>
          <w:b/>
          <w:color w:val="002060"/>
          <w:sz w:val="22"/>
          <w:szCs w:val="22"/>
        </w:rPr>
        <w:t>5</w:t>
      </w:r>
      <w:r w:rsidRPr="00880B2E">
        <w:rPr>
          <w:b/>
          <w:color w:val="002060"/>
          <w:sz w:val="22"/>
          <w:szCs w:val="22"/>
        </w:rPr>
        <w:t>.</w:t>
      </w:r>
      <w:r w:rsidR="004C078F">
        <w:rPr>
          <w:b/>
          <w:color w:val="002060"/>
          <w:sz w:val="22"/>
          <w:szCs w:val="22"/>
        </w:rPr>
        <w:t xml:space="preserve"> </w:t>
      </w:r>
      <w:r w:rsidR="00222BFB">
        <w:rPr>
          <w:b/>
          <w:color w:val="002060"/>
          <w:sz w:val="22"/>
          <w:szCs w:val="22"/>
        </w:rPr>
        <w:t xml:space="preserve">“it” in the passage refers to the solution initially adopted by the </w:t>
      </w:r>
      <w:proofErr w:type="spellStart"/>
      <w:r w:rsidR="00222BFB">
        <w:rPr>
          <w:b/>
          <w:color w:val="002060"/>
          <w:sz w:val="22"/>
          <w:szCs w:val="22"/>
        </w:rPr>
        <w:t>Mimbres</w:t>
      </w:r>
      <w:proofErr w:type="spellEnd"/>
      <w:r w:rsidR="00222BFB">
        <w:rPr>
          <w:b/>
          <w:color w:val="002060"/>
          <w:sz w:val="22"/>
          <w:szCs w:val="22"/>
        </w:rPr>
        <w:t xml:space="preserve"> and Pueblo2</w:t>
      </w:r>
      <w:r w:rsidR="0069743A">
        <w:rPr>
          <w:b/>
          <w:color w:val="002060"/>
          <w:sz w:val="22"/>
          <w:szCs w:val="22"/>
        </w:rPr>
        <w:t>.</w:t>
      </w:r>
    </w:p>
    <w:p w14:paraId="061C2979" w14:textId="77777777" w:rsidR="00293C6F" w:rsidRPr="00880B2E" w:rsidRDefault="00293C6F" w:rsidP="00293C6F">
      <w:pPr>
        <w:jc w:val="left"/>
        <w:outlineLvl w:val="0"/>
        <w:rPr>
          <w:b/>
          <w:color w:val="002060"/>
          <w:sz w:val="22"/>
          <w:szCs w:val="22"/>
        </w:rPr>
      </w:pPr>
    </w:p>
    <w:p w14:paraId="016FC321" w14:textId="77777777" w:rsidR="00293C6F" w:rsidRPr="00880B2E" w:rsidRDefault="00293C6F" w:rsidP="00293C6F">
      <w:pPr>
        <w:jc w:val="left"/>
        <w:outlineLvl w:val="0"/>
        <w:rPr>
          <w:b/>
          <w:color w:val="002060"/>
          <w:sz w:val="22"/>
          <w:szCs w:val="22"/>
        </w:rPr>
      </w:pPr>
    </w:p>
    <w:p w14:paraId="379D76FF" w14:textId="3686BB2E" w:rsidR="00293C6F" w:rsidRPr="00880B2E" w:rsidRDefault="00293C6F" w:rsidP="00293C6F">
      <w:pPr>
        <w:jc w:val="left"/>
        <w:outlineLvl w:val="0"/>
        <w:rPr>
          <w:b/>
          <w:color w:val="002060"/>
          <w:sz w:val="22"/>
          <w:szCs w:val="22"/>
        </w:rPr>
      </w:pPr>
      <w:r w:rsidRPr="00880B2E">
        <w:rPr>
          <w:rFonts w:hint="eastAsia"/>
          <w:b/>
          <w:color w:val="002060"/>
          <w:sz w:val="22"/>
          <w:szCs w:val="22"/>
        </w:rPr>
        <w:t>6</w:t>
      </w:r>
      <w:r w:rsidRPr="00880B2E">
        <w:rPr>
          <w:b/>
          <w:color w:val="002060"/>
          <w:sz w:val="22"/>
          <w:szCs w:val="22"/>
        </w:rPr>
        <w:t>.</w:t>
      </w:r>
      <w:r w:rsidR="00222BFB">
        <w:rPr>
          <w:b/>
          <w:color w:val="002060"/>
          <w:sz w:val="22"/>
          <w:szCs w:val="22"/>
        </w:rPr>
        <w:t xml:space="preserve"> </w:t>
      </w:r>
      <w:r w:rsidR="00222BFB">
        <w:rPr>
          <w:rFonts w:hint="eastAsia"/>
          <w:b/>
          <w:color w:val="002060"/>
          <w:sz w:val="22"/>
          <w:szCs w:val="22"/>
        </w:rPr>
        <w:t>The</w:t>
      </w:r>
      <w:r w:rsidR="00222BFB">
        <w:rPr>
          <w:b/>
          <w:color w:val="002060"/>
          <w:sz w:val="22"/>
          <w:szCs w:val="22"/>
        </w:rPr>
        <w:t xml:space="preserve"> cause of the collapse is too many populations with too less food to feed everyone.</w:t>
      </w:r>
    </w:p>
    <w:p w14:paraId="2EEADC58" w14:textId="77777777" w:rsidR="00293C6F" w:rsidRPr="00880B2E" w:rsidRDefault="00293C6F" w:rsidP="00293C6F">
      <w:pPr>
        <w:jc w:val="left"/>
        <w:outlineLvl w:val="0"/>
        <w:rPr>
          <w:b/>
          <w:color w:val="002060"/>
          <w:sz w:val="22"/>
          <w:szCs w:val="22"/>
        </w:rPr>
      </w:pPr>
    </w:p>
    <w:p w14:paraId="0313FAC2" w14:textId="77777777" w:rsidR="00293C6F" w:rsidRPr="00880B2E" w:rsidRDefault="00293C6F" w:rsidP="00293C6F">
      <w:pPr>
        <w:jc w:val="left"/>
        <w:outlineLvl w:val="0"/>
        <w:rPr>
          <w:b/>
          <w:color w:val="002060"/>
          <w:sz w:val="22"/>
          <w:szCs w:val="22"/>
        </w:rPr>
      </w:pPr>
    </w:p>
    <w:p w14:paraId="30878F56" w14:textId="44B35822" w:rsidR="00293C6F" w:rsidRPr="00880B2E" w:rsidRDefault="00293C6F" w:rsidP="00293C6F">
      <w:pPr>
        <w:jc w:val="left"/>
        <w:outlineLvl w:val="0"/>
        <w:rPr>
          <w:b/>
          <w:color w:val="002060"/>
          <w:sz w:val="22"/>
          <w:szCs w:val="22"/>
        </w:rPr>
      </w:pPr>
      <w:r w:rsidRPr="00880B2E">
        <w:rPr>
          <w:b/>
          <w:color w:val="002060"/>
          <w:sz w:val="22"/>
          <w:szCs w:val="22"/>
        </w:rPr>
        <w:t>7.</w:t>
      </w:r>
      <w:r w:rsidR="00222BFB">
        <w:rPr>
          <w:b/>
          <w:color w:val="002060"/>
          <w:sz w:val="22"/>
          <w:szCs w:val="22"/>
        </w:rPr>
        <w:t xml:space="preserve"> The method in Para4 is to occupy an area for a few decades, then move to another place when the soil became exhausted.</w:t>
      </w:r>
    </w:p>
    <w:p w14:paraId="5B92AC30" w14:textId="77777777" w:rsidR="00293C6F" w:rsidRPr="00880B2E" w:rsidRDefault="00293C6F" w:rsidP="00293C6F">
      <w:pPr>
        <w:jc w:val="left"/>
        <w:outlineLvl w:val="0"/>
        <w:rPr>
          <w:b/>
          <w:color w:val="002060"/>
          <w:sz w:val="22"/>
          <w:szCs w:val="22"/>
        </w:rPr>
      </w:pPr>
    </w:p>
    <w:p w14:paraId="24E48508" w14:textId="77777777" w:rsidR="00293C6F" w:rsidRPr="00880B2E" w:rsidRDefault="00293C6F" w:rsidP="00293C6F">
      <w:pPr>
        <w:jc w:val="left"/>
        <w:outlineLvl w:val="0"/>
        <w:rPr>
          <w:b/>
          <w:color w:val="002060"/>
          <w:sz w:val="22"/>
          <w:szCs w:val="22"/>
        </w:rPr>
      </w:pPr>
    </w:p>
    <w:p w14:paraId="6DD04458" w14:textId="5E84D8F6" w:rsidR="00293C6F" w:rsidRPr="00880B2E" w:rsidRDefault="00293C6F" w:rsidP="00293C6F">
      <w:pPr>
        <w:jc w:val="left"/>
        <w:outlineLvl w:val="0"/>
        <w:rPr>
          <w:b/>
          <w:color w:val="002060"/>
          <w:sz w:val="22"/>
          <w:szCs w:val="22"/>
        </w:rPr>
      </w:pPr>
      <w:r w:rsidRPr="00880B2E">
        <w:rPr>
          <w:rFonts w:hint="eastAsia"/>
          <w:b/>
          <w:color w:val="002060"/>
          <w:sz w:val="22"/>
          <w:szCs w:val="22"/>
        </w:rPr>
        <w:t>8</w:t>
      </w:r>
      <w:r w:rsidRPr="00880B2E">
        <w:rPr>
          <w:b/>
          <w:color w:val="002060"/>
          <w:sz w:val="22"/>
          <w:szCs w:val="22"/>
        </w:rPr>
        <w:t>.</w:t>
      </w:r>
      <w:r w:rsidR="00222BFB">
        <w:rPr>
          <w:b/>
          <w:color w:val="002060"/>
          <w:sz w:val="22"/>
          <w:szCs w:val="22"/>
        </w:rPr>
        <w:t xml:space="preserve"> The strategy was effective only when the population density is low.</w:t>
      </w:r>
    </w:p>
    <w:p w14:paraId="69DAC5E6" w14:textId="77777777" w:rsidR="00293C6F" w:rsidRPr="00880B2E" w:rsidRDefault="00293C6F" w:rsidP="00293C6F">
      <w:pPr>
        <w:jc w:val="left"/>
        <w:outlineLvl w:val="0"/>
        <w:rPr>
          <w:b/>
          <w:color w:val="002060"/>
          <w:sz w:val="22"/>
          <w:szCs w:val="22"/>
        </w:rPr>
      </w:pPr>
    </w:p>
    <w:p w14:paraId="08E6F1FC" w14:textId="303F0533" w:rsidR="00293C6F" w:rsidRPr="00880B2E" w:rsidRDefault="00293C6F" w:rsidP="00293C6F">
      <w:pPr>
        <w:jc w:val="left"/>
        <w:outlineLvl w:val="0"/>
        <w:rPr>
          <w:b/>
          <w:color w:val="002060"/>
          <w:sz w:val="22"/>
          <w:szCs w:val="22"/>
        </w:rPr>
      </w:pPr>
      <w:r w:rsidRPr="00880B2E">
        <w:rPr>
          <w:rFonts w:hint="eastAsia"/>
          <w:b/>
          <w:color w:val="002060"/>
          <w:sz w:val="22"/>
          <w:szCs w:val="22"/>
        </w:rPr>
        <w:t>9</w:t>
      </w:r>
      <w:r w:rsidRPr="00880B2E">
        <w:rPr>
          <w:b/>
          <w:color w:val="002060"/>
          <w:sz w:val="22"/>
          <w:szCs w:val="22"/>
        </w:rPr>
        <w:t>.</w:t>
      </w:r>
      <w:r w:rsidR="00222BFB">
        <w:rPr>
          <w:b/>
          <w:color w:val="002060"/>
          <w:sz w:val="22"/>
          <w:szCs w:val="22"/>
        </w:rPr>
        <w:t xml:space="preserve"> The problem is that when the population densities grow, there will be no areas for them to occupy and the left areas can’t be left unoccupied for that long to recover its nutrition.</w:t>
      </w:r>
    </w:p>
    <w:p w14:paraId="1EDDF377" w14:textId="77777777" w:rsidR="00293C6F" w:rsidRPr="00880B2E" w:rsidRDefault="00293C6F" w:rsidP="00293C6F">
      <w:pPr>
        <w:jc w:val="left"/>
        <w:outlineLvl w:val="0"/>
        <w:rPr>
          <w:b/>
          <w:color w:val="002060"/>
          <w:sz w:val="22"/>
          <w:szCs w:val="22"/>
        </w:rPr>
      </w:pPr>
    </w:p>
    <w:p w14:paraId="43D1E86F" w14:textId="77777777" w:rsidR="00293C6F" w:rsidRPr="00880B2E" w:rsidRDefault="00293C6F" w:rsidP="00293C6F">
      <w:pPr>
        <w:jc w:val="left"/>
        <w:outlineLvl w:val="0"/>
        <w:rPr>
          <w:b/>
          <w:color w:val="002060"/>
          <w:sz w:val="22"/>
          <w:szCs w:val="22"/>
        </w:rPr>
      </w:pPr>
    </w:p>
    <w:p w14:paraId="66CEB9BF" w14:textId="423CC33B"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 xml:space="preserve">0. </w:t>
      </w:r>
      <w:r w:rsidR="002345E0">
        <w:rPr>
          <w:b/>
          <w:color w:val="002060"/>
          <w:sz w:val="22"/>
          <w:szCs w:val="22"/>
        </w:rPr>
        <w:t>The strategy in Para5 is to plant crops at all the sites and harvest the sites with enough rain, then redistribute some of the harvests to the places lacking rain this year.</w:t>
      </w:r>
    </w:p>
    <w:p w14:paraId="23B8C2E8" w14:textId="77777777" w:rsidR="00293C6F" w:rsidRPr="00880B2E" w:rsidRDefault="00293C6F" w:rsidP="00293C6F">
      <w:pPr>
        <w:jc w:val="left"/>
        <w:outlineLvl w:val="0"/>
        <w:rPr>
          <w:b/>
          <w:color w:val="002060"/>
          <w:sz w:val="22"/>
          <w:szCs w:val="22"/>
        </w:rPr>
      </w:pPr>
    </w:p>
    <w:p w14:paraId="021A150D" w14:textId="77777777" w:rsidR="00293C6F" w:rsidRPr="00880B2E" w:rsidRDefault="00293C6F" w:rsidP="00293C6F">
      <w:pPr>
        <w:jc w:val="left"/>
        <w:outlineLvl w:val="0"/>
        <w:rPr>
          <w:b/>
          <w:color w:val="002060"/>
          <w:sz w:val="22"/>
          <w:szCs w:val="22"/>
        </w:rPr>
      </w:pPr>
    </w:p>
    <w:p w14:paraId="3DA6543D" w14:textId="0E54853D"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1.</w:t>
      </w:r>
      <w:r w:rsidR="002345E0">
        <w:rPr>
          <w:b/>
          <w:color w:val="002060"/>
          <w:sz w:val="22"/>
          <w:szCs w:val="22"/>
        </w:rPr>
        <w:t xml:space="preserve"> People living in areas that didn’t receive enough rain will be subsidized by other places with enough rain and harvests.</w:t>
      </w:r>
    </w:p>
    <w:p w14:paraId="30FA6AB3" w14:textId="77777777" w:rsidR="00293C6F" w:rsidRPr="00880B2E" w:rsidRDefault="00293C6F" w:rsidP="00293C6F">
      <w:pPr>
        <w:jc w:val="left"/>
        <w:outlineLvl w:val="0"/>
        <w:rPr>
          <w:b/>
          <w:color w:val="002060"/>
          <w:sz w:val="22"/>
          <w:szCs w:val="22"/>
        </w:rPr>
      </w:pPr>
    </w:p>
    <w:p w14:paraId="11DC2AE6" w14:textId="77777777" w:rsidR="00293C6F" w:rsidRPr="00880B2E" w:rsidRDefault="00293C6F" w:rsidP="00293C6F">
      <w:pPr>
        <w:jc w:val="left"/>
        <w:outlineLvl w:val="0"/>
        <w:rPr>
          <w:b/>
          <w:color w:val="002060"/>
          <w:sz w:val="22"/>
          <w:szCs w:val="22"/>
        </w:rPr>
      </w:pPr>
    </w:p>
    <w:p w14:paraId="4666732D" w14:textId="4FD429F8"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2.</w:t>
      </w:r>
      <w:r w:rsidR="002345E0">
        <w:rPr>
          <w:b/>
          <w:color w:val="002060"/>
          <w:sz w:val="22"/>
          <w:szCs w:val="22"/>
        </w:rPr>
        <w:t xml:space="preserve"> This strategy requires a complex political and social system to perform such activities.</w:t>
      </w:r>
    </w:p>
    <w:p w14:paraId="635D52F9" w14:textId="77777777" w:rsidR="00293C6F" w:rsidRPr="002345E0" w:rsidRDefault="00293C6F" w:rsidP="00293C6F">
      <w:pPr>
        <w:jc w:val="left"/>
        <w:outlineLvl w:val="0"/>
        <w:rPr>
          <w:b/>
          <w:color w:val="002060"/>
          <w:sz w:val="22"/>
          <w:szCs w:val="22"/>
        </w:rPr>
      </w:pPr>
    </w:p>
    <w:p w14:paraId="0E44FB31" w14:textId="77777777" w:rsidR="00293C6F" w:rsidRPr="00880B2E" w:rsidRDefault="00293C6F" w:rsidP="00293C6F">
      <w:pPr>
        <w:jc w:val="left"/>
        <w:outlineLvl w:val="0"/>
        <w:rPr>
          <w:b/>
          <w:color w:val="002060"/>
          <w:sz w:val="22"/>
          <w:szCs w:val="22"/>
        </w:rPr>
      </w:pPr>
    </w:p>
    <w:p w14:paraId="07654D63" w14:textId="4CDDE0D5"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3.</w:t>
      </w:r>
      <w:r w:rsidR="002345E0">
        <w:rPr>
          <w:b/>
          <w:color w:val="002060"/>
          <w:sz w:val="22"/>
          <w:szCs w:val="22"/>
        </w:rPr>
        <w:t xml:space="preserve"> The strategy mentioned in para6 is to plant crops and live near permanent or dependable </w:t>
      </w:r>
      <w:r w:rsidR="002345E0" w:rsidRPr="002345E0">
        <w:rPr>
          <w:b/>
          <w:color w:val="002060"/>
          <w:sz w:val="22"/>
          <w:szCs w:val="22"/>
        </w:rPr>
        <w:t xml:space="preserve">water sources while living above the main floodways to achieve self-sufficiency and not be washed away when a flood </w:t>
      </w:r>
      <w:r w:rsidR="002345E0">
        <w:rPr>
          <w:b/>
          <w:color w:val="002060"/>
          <w:sz w:val="22"/>
          <w:szCs w:val="22"/>
        </w:rPr>
        <w:t>passes by.</w:t>
      </w:r>
    </w:p>
    <w:p w14:paraId="5456867C" w14:textId="77777777" w:rsidR="00293C6F" w:rsidRPr="002345E0" w:rsidRDefault="00293C6F" w:rsidP="00293C6F">
      <w:pPr>
        <w:jc w:val="left"/>
        <w:outlineLvl w:val="0"/>
        <w:rPr>
          <w:b/>
          <w:color w:val="002060"/>
          <w:sz w:val="22"/>
          <w:szCs w:val="22"/>
        </w:rPr>
      </w:pPr>
    </w:p>
    <w:p w14:paraId="167233BE" w14:textId="77777777" w:rsidR="00293C6F" w:rsidRPr="00880B2E" w:rsidRDefault="00293C6F" w:rsidP="00293C6F">
      <w:pPr>
        <w:jc w:val="left"/>
        <w:outlineLvl w:val="0"/>
        <w:rPr>
          <w:b/>
          <w:color w:val="002060"/>
          <w:sz w:val="22"/>
          <w:szCs w:val="22"/>
        </w:rPr>
      </w:pPr>
    </w:p>
    <w:p w14:paraId="3637BAB1" w14:textId="2B20C719" w:rsidR="00293C6F"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4.</w:t>
      </w:r>
      <w:r w:rsidR="002345E0">
        <w:rPr>
          <w:b/>
          <w:color w:val="002060"/>
          <w:sz w:val="22"/>
          <w:szCs w:val="22"/>
        </w:rPr>
        <w:t xml:space="preserve"> The first benefit is to avoid the risk of being washed by the flood when there is one.</w:t>
      </w:r>
    </w:p>
    <w:p w14:paraId="2382DC35" w14:textId="559FF523" w:rsidR="002345E0" w:rsidRPr="00880B2E" w:rsidRDefault="002345E0" w:rsidP="00293C6F">
      <w:pPr>
        <w:jc w:val="left"/>
        <w:outlineLvl w:val="0"/>
        <w:rPr>
          <w:b/>
          <w:color w:val="002060"/>
          <w:sz w:val="22"/>
          <w:szCs w:val="22"/>
        </w:rPr>
      </w:pPr>
      <w:r>
        <w:rPr>
          <w:b/>
          <w:color w:val="002060"/>
          <w:sz w:val="22"/>
          <w:szCs w:val="22"/>
        </w:rPr>
        <w:tab/>
        <w:t>The second benefit is to exploit ecologically diverse zones to achieve self-sufficient for every zone.</w:t>
      </w:r>
    </w:p>
    <w:p w14:paraId="1301FAC2" w14:textId="77777777" w:rsidR="00293C6F" w:rsidRPr="00880B2E" w:rsidRDefault="00293C6F" w:rsidP="00293C6F">
      <w:pPr>
        <w:jc w:val="left"/>
        <w:outlineLvl w:val="0"/>
        <w:rPr>
          <w:b/>
          <w:color w:val="002060"/>
          <w:sz w:val="22"/>
          <w:szCs w:val="22"/>
        </w:rPr>
      </w:pPr>
    </w:p>
    <w:p w14:paraId="4DFDB1E1" w14:textId="77777777" w:rsidR="00293C6F" w:rsidRPr="00880B2E" w:rsidRDefault="00293C6F" w:rsidP="00293C6F">
      <w:pPr>
        <w:jc w:val="left"/>
        <w:outlineLvl w:val="0"/>
        <w:rPr>
          <w:b/>
          <w:color w:val="002060"/>
          <w:sz w:val="22"/>
          <w:szCs w:val="22"/>
        </w:rPr>
      </w:pPr>
    </w:p>
    <w:p w14:paraId="189DD092" w14:textId="21D3C9C7" w:rsidR="00293C6F"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 xml:space="preserve">5. </w:t>
      </w:r>
      <w:r w:rsidR="007A6B6B">
        <w:rPr>
          <w:b/>
          <w:color w:val="002060"/>
          <w:sz w:val="22"/>
          <w:szCs w:val="22"/>
        </w:rPr>
        <w:t>From my perspective, the organization of the Passage is B(Problem-solution), because the passage is mainly constructed by a problem mentioned in Para1 and solutions discussed in Para2,3,4,5,</w:t>
      </w:r>
      <w:r w:rsidR="0069743A">
        <w:rPr>
          <w:b/>
          <w:color w:val="002060"/>
          <w:sz w:val="22"/>
          <w:szCs w:val="22"/>
        </w:rPr>
        <w:t xml:space="preserve"> </w:t>
      </w:r>
      <w:r w:rsidR="007A6B6B">
        <w:rPr>
          <w:b/>
          <w:color w:val="002060"/>
          <w:sz w:val="22"/>
          <w:szCs w:val="22"/>
        </w:rPr>
        <w:t>and 6</w:t>
      </w:r>
    </w:p>
    <w:p w14:paraId="79571D9E" w14:textId="77777777" w:rsidR="00293C6F" w:rsidRPr="00055CD1" w:rsidRDefault="00293C6F" w:rsidP="00293C6F">
      <w:pPr>
        <w:rPr>
          <w:rFonts w:eastAsiaTheme="minorEastAsia"/>
          <w:b/>
          <w:bCs/>
          <w:szCs w:val="21"/>
        </w:rPr>
      </w:pPr>
      <w:r w:rsidRPr="00055CD1">
        <w:rPr>
          <w:rFonts w:eastAsiaTheme="minorEastAsia"/>
          <w:b/>
          <w:bCs/>
          <w:szCs w:val="21"/>
        </w:rPr>
        <w:t>16. Please summarize the main idea of the whole passage. You can choose one of the three following patterns. (10’)</w:t>
      </w:r>
    </w:p>
    <w:p w14:paraId="1E183986" w14:textId="77777777" w:rsidR="00293C6F" w:rsidRPr="00055CD1" w:rsidRDefault="00293C6F" w:rsidP="00293C6F">
      <w:pPr>
        <w:rPr>
          <w:rFonts w:eastAsiaTheme="minorEastAsia"/>
          <w:szCs w:val="21"/>
        </w:rPr>
      </w:pPr>
      <w:r w:rsidRPr="00055CD1">
        <w:rPr>
          <w:rFonts w:eastAsiaTheme="minorEastAsia"/>
          <w:szCs w:val="21"/>
        </w:rPr>
        <w:t>(1) Use one or two sentences (about 20 words) to summarize the main idea of each paragraph.</w:t>
      </w:r>
    </w:p>
    <w:p w14:paraId="22639EBA" w14:textId="77777777" w:rsidR="00293C6F" w:rsidRPr="00055CD1" w:rsidRDefault="00293C6F" w:rsidP="00293C6F">
      <w:pPr>
        <w:rPr>
          <w:rFonts w:eastAsiaTheme="minorEastAsia"/>
          <w:szCs w:val="21"/>
        </w:rPr>
      </w:pPr>
      <w:r w:rsidRPr="00055CD1">
        <w:rPr>
          <w:rFonts w:eastAsiaTheme="minorEastAsia"/>
          <w:szCs w:val="21"/>
        </w:rPr>
        <w:t>(2) Use one paragraph to summarize the main idea of the whole passage, indicating the relationship between paragraphs (more than 100 words).</w:t>
      </w:r>
    </w:p>
    <w:p w14:paraId="62CCFF43" w14:textId="77777777" w:rsidR="00293C6F" w:rsidRPr="00055CD1" w:rsidRDefault="00293C6F" w:rsidP="00293C6F">
      <w:pPr>
        <w:rPr>
          <w:rFonts w:eastAsiaTheme="minorEastAsia"/>
          <w:szCs w:val="21"/>
        </w:rPr>
      </w:pPr>
      <w:r w:rsidRPr="00055CD1">
        <w:rPr>
          <w:rFonts w:eastAsiaTheme="minorEastAsia"/>
          <w:szCs w:val="21"/>
        </w:rPr>
        <w:t>(3) Use a mind-map to summarize the main idea of the whole passage, including the key structure and important details.</w:t>
      </w:r>
    </w:p>
    <w:p w14:paraId="6D69A84B" w14:textId="77777777" w:rsidR="00293C6F" w:rsidRPr="00055CD1" w:rsidRDefault="00293C6F" w:rsidP="00293C6F">
      <w:pPr>
        <w:rPr>
          <w:rFonts w:eastAsiaTheme="minorEastAsia"/>
          <w:szCs w:val="21"/>
        </w:rPr>
      </w:pPr>
      <w:r w:rsidRPr="00055CD1">
        <w:rPr>
          <w:rFonts w:eastAsiaTheme="minorEastAsia"/>
          <w:szCs w:val="21"/>
        </w:rPr>
        <w:t>If you choose option 2, you could get one extra point.</w:t>
      </w:r>
    </w:p>
    <w:p w14:paraId="096A4839" w14:textId="77777777" w:rsidR="00293C6F" w:rsidRDefault="00293C6F" w:rsidP="00293C6F">
      <w:pPr>
        <w:rPr>
          <w:rFonts w:eastAsiaTheme="minorEastAsia"/>
          <w:szCs w:val="21"/>
        </w:rPr>
      </w:pPr>
      <w:r w:rsidRPr="00055CD1">
        <w:rPr>
          <w:rFonts w:eastAsiaTheme="minorEastAsia"/>
          <w:szCs w:val="21"/>
        </w:rPr>
        <w:t>If you choose option 3, you could get two extra points.</w:t>
      </w:r>
    </w:p>
    <w:p w14:paraId="4D6179AA" w14:textId="3247B970" w:rsidR="00293C6F" w:rsidRDefault="00F13B1E" w:rsidP="00293C6F">
      <w:pPr>
        <w:jc w:val="left"/>
        <w:outlineLvl w:val="0"/>
        <w:rPr>
          <w:b/>
          <w:color w:val="002060"/>
          <w:sz w:val="22"/>
          <w:szCs w:val="22"/>
        </w:rPr>
      </w:pPr>
      <w:r w:rsidRPr="00880B2E">
        <w:rPr>
          <w:b/>
          <w:noProof/>
          <w:color w:val="002060"/>
          <w:sz w:val="22"/>
          <w:szCs w:val="22"/>
        </w:rPr>
        <w:lastRenderedPageBreak/>
        <mc:AlternateContent>
          <mc:Choice Requires="wps">
            <w:drawing>
              <wp:anchor distT="45720" distB="45720" distL="114300" distR="114300" simplePos="0" relativeHeight="251660288" behindDoc="0" locked="0" layoutInCell="1" allowOverlap="1" wp14:anchorId="3F8DD9F3" wp14:editId="6F0FA4D6">
                <wp:simplePos x="0" y="0"/>
                <wp:positionH relativeFrom="margin">
                  <wp:posOffset>-99695</wp:posOffset>
                </wp:positionH>
                <wp:positionV relativeFrom="paragraph">
                  <wp:posOffset>0</wp:posOffset>
                </wp:positionV>
                <wp:extent cx="5353050" cy="12240260"/>
                <wp:effectExtent l="0" t="0" r="19050"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2240260"/>
                        </a:xfrm>
                        <a:prstGeom prst="rect">
                          <a:avLst/>
                        </a:prstGeom>
                        <a:solidFill>
                          <a:srgbClr val="FFFFFF"/>
                        </a:solidFill>
                        <a:ln w="9525">
                          <a:solidFill>
                            <a:srgbClr val="000000"/>
                          </a:solidFill>
                          <a:miter lim="800000"/>
                          <a:headEnd/>
                          <a:tailEnd/>
                        </a:ln>
                      </wps:spPr>
                      <wps:txbx>
                        <w:txbxContent>
                          <w:p w14:paraId="08166ACB" w14:textId="753B3340" w:rsidR="00293C6F" w:rsidRDefault="00F13B1E" w:rsidP="00293C6F">
                            <w:r>
                              <w:rPr>
                                <w:noProof/>
                              </w:rPr>
                              <w:drawing>
                                <wp:inline distT="0" distB="0" distL="0" distR="0" wp14:anchorId="23ACADD9" wp14:editId="3EF7E338">
                                  <wp:extent cx="5160645" cy="9688152"/>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9527" cy="9779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F8DD9F3" id="文本框 2" o:spid="_x0000_s1027" type="#_x0000_t202" style="position:absolute;margin-left:-7.85pt;margin-top:0;width:421.5pt;height:963.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">
                <v:textbox>
                  <w:txbxContent>
                    <w:p w14:paraId="08166ACB" w14:textId="753B3340" w:rsidR="00293C6F" w:rsidRDefault="00F13B1E" w:rsidP="00293C6F">
                      <w:r>
                        <w:rPr>
                          <w:noProof/>
                        </w:rPr>
                        <w:drawing>
                          <wp:inline distT="0" distB="0" distL="0" distR="0" wp14:anchorId="23ACADD9" wp14:editId="3EF7E338">
                            <wp:extent cx="5160645" cy="9688152"/>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9527" cy="9779920"/>
                                    </a:xfrm>
                                    <a:prstGeom prst="rect">
                                      <a:avLst/>
                                    </a:prstGeom>
                                    <a:noFill/>
                                    <a:ln>
                                      <a:noFill/>
                                    </a:ln>
                                  </pic:spPr>
                                </pic:pic>
                              </a:graphicData>
                            </a:graphic>
                          </wp:inline>
                        </w:drawing>
                      </w:r>
                    </w:p>
                  </w:txbxContent>
                </v:textbox>
                <w10:wrap type="square" anchorx="margin"/>
              </v:shape>
            </w:pict>
          </mc:Fallback>
        </mc:AlternateContent>
      </w:r>
    </w:p>
    <w:p w14:paraId="2F85491F" w14:textId="73A23E94" w:rsidR="00293C6F" w:rsidRDefault="00293C6F" w:rsidP="00293C6F">
      <w:pPr>
        <w:widowControl/>
        <w:jc w:val="left"/>
        <w:rPr>
          <w:b/>
          <w:bCs/>
          <w:szCs w:val="21"/>
          <w:u w:val="single"/>
        </w:rPr>
      </w:pPr>
      <w:r>
        <w:rPr>
          <w:b/>
          <w:color w:val="002060"/>
          <w:sz w:val="22"/>
          <w:szCs w:val="22"/>
        </w:rPr>
        <w:lastRenderedPageBreak/>
        <w:br w:type="page"/>
      </w:r>
      <w:r w:rsidRPr="00055CD1">
        <w:rPr>
          <w:b/>
          <w:szCs w:val="21"/>
          <w:u w:val="single"/>
        </w:rPr>
        <w:lastRenderedPageBreak/>
        <w:t xml:space="preserve">Part </w:t>
      </w:r>
      <w:r>
        <w:rPr>
          <w:b/>
          <w:szCs w:val="21"/>
          <w:u w:val="single"/>
        </w:rPr>
        <w:t>III</w:t>
      </w:r>
      <w:r w:rsidRPr="00055CD1">
        <w:rPr>
          <w:b/>
          <w:bCs/>
          <w:szCs w:val="21"/>
          <w:u w:val="single"/>
        </w:rPr>
        <w:t>-</w:t>
      </w:r>
      <w:r>
        <w:rPr>
          <w:b/>
          <w:bCs/>
          <w:szCs w:val="21"/>
          <w:u w:val="single"/>
        </w:rPr>
        <w:t xml:space="preserve"> Writing</w:t>
      </w:r>
      <w:r w:rsidRPr="00055CD1">
        <w:rPr>
          <w:b/>
          <w:bCs/>
          <w:szCs w:val="21"/>
          <w:u w:val="single"/>
        </w:rPr>
        <w:t xml:space="preserve"> (</w:t>
      </w:r>
      <w:r>
        <w:rPr>
          <w:b/>
          <w:bCs/>
          <w:szCs w:val="21"/>
          <w:u w:val="single"/>
        </w:rPr>
        <w:t>30</w:t>
      </w:r>
      <w:r w:rsidRPr="00055CD1">
        <w:rPr>
          <w:b/>
          <w:bCs/>
          <w:szCs w:val="21"/>
          <w:u w:val="single"/>
        </w:rPr>
        <w:t xml:space="preserve">’) </w:t>
      </w:r>
    </w:p>
    <w:p w14:paraId="2753065A" w14:textId="77777777" w:rsidR="00293C6F" w:rsidRPr="0006086F" w:rsidRDefault="00293C6F" w:rsidP="00293C6F">
      <w:pPr>
        <w:rPr>
          <w:b/>
          <w:bCs/>
          <w:szCs w:val="21"/>
        </w:rPr>
      </w:pPr>
      <w:r w:rsidRPr="0006086F">
        <w:rPr>
          <w:b/>
          <w:bCs/>
          <w:szCs w:val="21"/>
        </w:rPr>
        <w:t>Do you agree or disagree with the following statement? </w:t>
      </w:r>
    </w:p>
    <w:p w14:paraId="3727673D" w14:textId="77777777" w:rsidR="00293C6F" w:rsidRPr="0006086F" w:rsidRDefault="00293C6F" w:rsidP="00293C6F">
      <w:pPr>
        <w:rPr>
          <w:b/>
          <w:bCs/>
          <w:szCs w:val="21"/>
          <w:u w:val="single"/>
        </w:rPr>
      </w:pPr>
      <w:r w:rsidRPr="0006086F">
        <w:rPr>
          <w:b/>
          <w:bCs/>
          <w:szCs w:val="21"/>
          <w:u w:val="single"/>
        </w:rPr>
        <w:t>Parents must have strict rules if they want their children to be successful in life. </w:t>
      </w:r>
    </w:p>
    <w:p w14:paraId="7DB06001" w14:textId="77777777" w:rsidR="00293C6F" w:rsidRPr="0006086F" w:rsidRDefault="00293C6F" w:rsidP="00293C6F">
      <w:pPr>
        <w:rPr>
          <w:b/>
          <w:bCs/>
          <w:szCs w:val="21"/>
        </w:rPr>
      </w:pPr>
      <w:r w:rsidRPr="0006086F">
        <w:rPr>
          <w:b/>
          <w:bCs/>
          <w:szCs w:val="21"/>
        </w:rPr>
        <w:t xml:space="preserve">Use specific reasons and examples to support your answer. A minimum of 300 words is required. </w:t>
      </w:r>
    </w:p>
    <w:p w14:paraId="72600630" w14:textId="77777777" w:rsidR="00293C6F" w:rsidRDefault="00293C6F" w:rsidP="00293C6F">
      <w:pPr>
        <w:jc w:val="left"/>
        <w:outlineLvl w:val="0"/>
        <w:rPr>
          <w:b/>
          <w:color w:val="002060"/>
          <w:sz w:val="22"/>
          <w:szCs w:val="22"/>
        </w:rPr>
      </w:pPr>
    </w:p>
    <w:p w14:paraId="68DA5B24" w14:textId="77777777" w:rsidR="00293C6F" w:rsidRDefault="00293C6F" w:rsidP="00293C6F">
      <w:pPr>
        <w:jc w:val="left"/>
        <w:outlineLvl w:val="0"/>
        <w:rPr>
          <w:b/>
          <w:color w:val="002060"/>
          <w:sz w:val="22"/>
          <w:szCs w:val="22"/>
        </w:rPr>
      </w:pPr>
    </w:p>
    <w:p w14:paraId="6521B674" w14:textId="0837C72A" w:rsidR="00903FC8" w:rsidRDefault="00B67377">
      <w:pPr>
        <w:rPr>
          <w:b/>
          <w:color w:val="002060"/>
          <w:sz w:val="22"/>
          <w:szCs w:val="22"/>
        </w:rPr>
      </w:pPr>
      <w:r>
        <w:rPr>
          <w:b/>
          <w:color w:val="002060"/>
          <w:sz w:val="22"/>
          <w:szCs w:val="22"/>
        </w:rPr>
        <w:t xml:space="preserve">Since the dawn of human civilization, hardly has </w:t>
      </w:r>
      <w:ins w:id="0" w:author="Administrator" w:date="2023-01-05T17:24:00Z">
        <w:r w:rsidR="007B1F6E">
          <w:rPr>
            <w:b/>
            <w:color w:val="002060"/>
            <w:sz w:val="22"/>
            <w:szCs w:val="22"/>
          </w:rPr>
          <w:t xml:space="preserve">there </w:t>
        </w:r>
      </w:ins>
      <w:r>
        <w:rPr>
          <w:b/>
          <w:color w:val="002060"/>
          <w:sz w:val="22"/>
          <w:szCs w:val="22"/>
        </w:rPr>
        <w:t xml:space="preserve">been an </w:t>
      </w:r>
      <w:del w:id="1" w:author="Administrator" w:date="2023-01-05T17:21:00Z">
        <w:r w:rsidDel="007B1F6E">
          <w:rPr>
            <w:rFonts w:hint="eastAsia"/>
            <w:b/>
            <w:color w:val="002060"/>
            <w:sz w:val="22"/>
            <w:szCs w:val="22"/>
          </w:rPr>
          <w:delText>E</w:delText>
        </w:r>
      </w:del>
      <w:ins w:id="2" w:author="Administrator" w:date="2023-01-05T17:21:00Z">
        <w:r w:rsidR="007B1F6E">
          <w:rPr>
            <w:rFonts w:hint="eastAsia"/>
            <w:b/>
            <w:color w:val="002060"/>
            <w:sz w:val="22"/>
            <w:szCs w:val="22"/>
          </w:rPr>
          <w:t>e</w:t>
        </w:r>
      </w:ins>
      <w:r>
        <w:rPr>
          <w:b/>
          <w:color w:val="002060"/>
          <w:sz w:val="22"/>
          <w:szCs w:val="22"/>
        </w:rPr>
        <w:t xml:space="preserve">ra like today that witnesses such fierce competition among human beings. No matter what it is, from physical to </w:t>
      </w:r>
      <w:r w:rsidR="00942043">
        <w:rPr>
          <w:b/>
          <w:color w:val="002060"/>
          <w:sz w:val="22"/>
          <w:szCs w:val="22"/>
        </w:rPr>
        <w:t>mental</w:t>
      </w:r>
      <w:ins w:id="3" w:author="Administrator" w:date="2023-01-05T17:24:00Z">
        <w:r w:rsidR="007B1F6E">
          <w:rPr>
            <w:b/>
            <w:color w:val="002060"/>
            <w:sz w:val="22"/>
            <w:szCs w:val="22"/>
          </w:rPr>
          <w:t xml:space="preserve"> stress</w:t>
        </w:r>
      </w:ins>
      <w:r>
        <w:rPr>
          <w:b/>
          <w:color w:val="002060"/>
          <w:sz w:val="22"/>
          <w:szCs w:val="22"/>
        </w:rPr>
        <w:t xml:space="preserve">, from jobs to assets, people have been using whatever they could to push themselves forward to compete with others. However, as an old saying goes in China, “Win at the starting line”, some parents nowadays often put strict rules on their children to </w:t>
      </w:r>
      <w:del w:id="4" w:author="Administrator" w:date="2023-01-05T17:24:00Z">
        <w:r w:rsidDel="007B1F6E">
          <w:rPr>
            <w:b/>
            <w:color w:val="002060"/>
            <w:sz w:val="22"/>
            <w:szCs w:val="22"/>
          </w:rPr>
          <w:delText xml:space="preserve">let </w:delText>
        </w:r>
      </w:del>
      <w:ins w:id="5" w:author="Administrator" w:date="2023-01-05T17:24:00Z">
        <w:r w:rsidR="007B1F6E">
          <w:rPr>
            <w:rFonts w:hint="eastAsia"/>
            <w:b/>
            <w:color w:val="002060"/>
            <w:sz w:val="22"/>
            <w:szCs w:val="22"/>
          </w:rPr>
          <w:t>push</w:t>
        </w:r>
        <w:r w:rsidR="007B1F6E">
          <w:rPr>
            <w:b/>
            <w:color w:val="002060"/>
            <w:sz w:val="22"/>
            <w:szCs w:val="22"/>
          </w:rPr>
          <w:t xml:space="preserve"> </w:t>
        </w:r>
        <w:r w:rsidR="007B1F6E">
          <w:rPr>
            <w:rFonts w:hint="eastAsia"/>
            <w:b/>
            <w:color w:val="002060"/>
            <w:sz w:val="22"/>
            <w:szCs w:val="22"/>
          </w:rPr>
          <w:t>【</w:t>
        </w:r>
        <w:r w:rsidR="007B1F6E">
          <w:rPr>
            <w:b/>
            <w:color w:val="002060"/>
            <w:sz w:val="22"/>
            <w:szCs w:val="22"/>
          </w:rPr>
          <w:t>let</w:t>
        </w:r>
        <w:r w:rsidR="007B1F6E">
          <w:rPr>
            <w:rFonts w:hint="eastAsia"/>
            <w:b/>
            <w:color w:val="002060"/>
            <w:sz w:val="22"/>
            <w:szCs w:val="22"/>
          </w:rPr>
          <w:t>这个词语气太被动了】</w:t>
        </w:r>
        <w:r w:rsidR="007B1F6E">
          <w:rPr>
            <w:b/>
            <w:color w:val="002060"/>
            <w:sz w:val="22"/>
            <w:szCs w:val="22"/>
          </w:rPr>
          <w:t xml:space="preserve"> </w:t>
        </w:r>
      </w:ins>
      <w:r>
        <w:rPr>
          <w:b/>
          <w:color w:val="002060"/>
          <w:sz w:val="22"/>
          <w:szCs w:val="22"/>
        </w:rPr>
        <w:t>them</w:t>
      </w:r>
      <w:ins w:id="6" w:author="Administrator" w:date="2023-01-05T17:25:00Z">
        <w:r w:rsidR="007B1F6E">
          <w:rPr>
            <w:b/>
            <w:color w:val="002060"/>
            <w:sz w:val="22"/>
            <w:szCs w:val="22"/>
          </w:rPr>
          <w:t xml:space="preserve"> </w:t>
        </w:r>
        <w:r w:rsidR="007B1F6E">
          <w:rPr>
            <w:rFonts w:hint="eastAsia"/>
            <w:b/>
            <w:color w:val="002060"/>
            <w:sz w:val="22"/>
            <w:szCs w:val="22"/>
          </w:rPr>
          <w:t>to</w:t>
        </w:r>
      </w:ins>
      <w:r>
        <w:rPr>
          <w:b/>
          <w:color w:val="002060"/>
          <w:sz w:val="22"/>
          <w:szCs w:val="22"/>
        </w:rPr>
        <w:t xml:space="preserve"> achieve success in life. However, from my perspective, parents do not need to </w:t>
      </w:r>
      <w:del w:id="7" w:author="Administrator" w:date="2023-01-05T17:25:00Z">
        <w:r w:rsidDel="007B1F6E">
          <w:rPr>
            <w:b/>
            <w:color w:val="002060"/>
            <w:sz w:val="22"/>
            <w:szCs w:val="22"/>
          </w:rPr>
          <w:delText xml:space="preserve">put </w:delText>
        </w:r>
      </w:del>
      <w:ins w:id="8" w:author="Administrator" w:date="2023-01-05T17:25:00Z">
        <w:r w:rsidR="007B1F6E">
          <w:rPr>
            <w:b/>
            <w:color w:val="002060"/>
            <w:sz w:val="22"/>
            <w:szCs w:val="22"/>
          </w:rPr>
          <w:t>impose</w:t>
        </w:r>
        <w:proofErr w:type="gramStart"/>
        <w:r w:rsidR="007B1F6E">
          <w:rPr>
            <w:rFonts w:hint="eastAsia"/>
            <w:b/>
            <w:color w:val="002060"/>
            <w:sz w:val="22"/>
            <w:szCs w:val="22"/>
          </w:rPr>
          <w:t>换词</w:t>
        </w:r>
        <w:proofErr w:type="gramEnd"/>
        <w:r w:rsidR="007B1F6E">
          <w:rPr>
            <w:b/>
            <w:color w:val="002060"/>
            <w:sz w:val="22"/>
            <w:szCs w:val="22"/>
          </w:rPr>
          <w:t xml:space="preserve"> </w:t>
        </w:r>
      </w:ins>
      <w:r>
        <w:rPr>
          <w:b/>
          <w:color w:val="002060"/>
          <w:sz w:val="22"/>
          <w:szCs w:val="22"/>
        </w:rPr>
        <w:t>strict rules on their children in order to let them achieve success. My reasons are as follows.</w:t>
      </w:r>
    </w:p>
    <w:p w14:paraId="729F5340" w14:textId="6549BC6D" w:rsidR="00B67377" w:rsidRDefault="00B67377">
      <w:pPr>
        <w:rPr>
          <w:b/>
          <w:color w:val="002060"/>
          <w:sz w:val="22"/>
          <w:szCs w:val="22"/>
        </w:rPr>
      </w:pPr>
    </w:p>
    <w:p w14:paraId="58CE9D4E" w14:textId="32BFD713" w:rsidR="00B67377" w:rsidRDefault="00B67377">
      <w:pPr>
        <w:rPr>
          <w:b/>
          <w:color w:val="002060"/>
          <w:sz w:val="22"/>
          <w:szCs w:val="22"/>
        </w:rPr>
      </w:pPr>
      <w:r>
        <w:rPr>
          <w:rFonts w:hint="eastAsia"/>
          <w:b/>
          <w:color w:val="002060"/>
          <w:sz w:val="22"/>
          <w:szCs w:val="22"/>
        </w:rPr>
        <w:t>F</w:t>
      </w:r>
      <w:r>
        <w:rPr>
          <w:b/>
          <w:color w:val="002060"/>
          <w:sz w:val="22"/>
          <w:szCs w:val="22"/>
        </w:rPr>
        <w:t xml:space="preserve">irstly, </w:t>
      </w:r>
      <w:r w:rsidR="00942043" w:rsidRPr="007B1F6E">
        <w:rPr>
          <w:b/>
          <w:color w:val="002060"/>
          <w:sz w:val="22"/>
          <w:szCs w:val="22"/>
          <w:highlight w:val="yellow"/>
          <w:rPrChange w:id="9" w:author="Administrator" w:date="2023-01-05T17:31:00Z">
            <w:rPr>
              <w:b/>
              <w:color w:val="002060"/>
              <w:sz w:val="22"/>
              <w:szCs w:val="22"/>
            </w:rPr>
          </w:rPrChange>
        </w:rPr>
        <w:t>success</w:t>
      </w:r>
      <w:r w:rsidR="00942043">
        <w:rPr>
          <w:b/>
          <w:color w:val="002060"/>
          <w:sz w:val="22"/>
          <w:szCs w:val="22"/>
        </w:rPr>
        <w:t xml:space="preserve"> does not come from anyone else but children themselves. For some children, even if parents put strict rules on them, because of their IQ or other factors, they may never make it into those famous universities. However, if parents put loose rules on them, they may find their advantages </w:t>
      </w:r>
      <w:r w:rsidR="00984369">
        <w:rPr>
          <w:b/>
          <w:color w:val="002060"/>
          <w:sz w:val="22"/>
          <w:szCs w:val="22"/>
        </w:rPr>
        <w:t>in</w:t>
      </w:r>
      <w:r w:rsidR="00942043">
        <w:rPr>
          <w:b/>
          <w:color w:val="002060"/>
          <w:sz w:val="22"/>
          <w:szCs w:val="22"/>
        </w:rPr>
        <w:t xml:space="preserve"> another field rather than studying. Take my </w:t>
      </w:r>
      <w:r w:rsidR="00984369">
        <w:rPr>
          <w:b/>
          <w:color w:val="002060"/>
          <w:sz w:val="22"/>
          <w:szCs w:val="22"/>
        </w:rPr>
        <w:t xml:space="preserve">Uncle Barter as an example, when he was small, his parents did not </w:t>
      </w:r>
      <w:ins w:id="10" w:author="Administrator" w:date="2023-01-05T17:27:00Z">
        <w:r w:rsidR="007B1F6E">
          <w:rPr>
            <w:rFonts w:hint="eastAsia"/>
            <w:b/>
            <w:color w:val="002060"/>
            <w:sz w:val="22"/>
            <w:szCs w:val="22"/>
          </w:rPr>
          <w:t>require</w:t>
        </w:r>
        <w:r w:rsidR="007B1F6E">
          <w:rPr>
            <w:b/>
            <w:color w:val="002060"/>
            <w:sz w:val="22"/>
            <w:szCs w:val="22"/>
          </w:rPr>
          <w:t xml:space="preserve"> him to follow ABC set strictly</w:t>
        </w:r>
      </w:ins>
      <w:del w:id="11" w:author="Administrator" w:date="2023-01-05T17:27:00Z">
        <w:r w:rsidR="00984369" w:rsidDel="007B1F6E">
          <w:rPr>
            <w:b/>
            <w:color w:val="002060"/>
            <w:sz w:val="22"/>
            <w:szCs w:val="22"/>
          </w:rPr>
          <w:delText>put strict rules on him</w:delText>
        </w:r>
      </w:del>
      <w:ins w:id="12" w:author="Administrator" w:date="2023-01-05T17:27:00Z">
        <w:r w:rsidR="007B1F6E">
          <w:rPr>
            <w:rFonts w:hint="eastAsia"/>
            <w:b/>
            <w:color w:val="002060"/>
            <w:sz w:val="22"/>
            <w:szCs w:val="22"/>
          </w:rPr>
          <w:t>这个短语</w:t>
        </w:r>
        <w:proofErr w:type="gramStart"/>
        <w:r w:rsidR="007B1F6E">
          <w:rPr>
            <w:rFonts w:hint="eastAsia"/>
            <w:b/>
            <w:color w:val="002060"/>
            <w:sz w:val="22"/>
            <w:szCs w:val="22"/>
          </w:rPr>
          <w:t>出现太</w:t>
        </w:r>
        <w:proofErr w:type="gramEnd"/>
        <w:r w:rsidR="007B1F6E">
          <w:rPr>
            <w:rFonts w:hint="eastAsia"/>
            <w:b/>
            <w:color w:val="002060"/>
            <w:sz w:val="22"/>
            <w:szCs w:val="22"/>
          </w:rPr>
          <w:t>多次啦</w:t>
        </w:r>
      </w:ins>
      <w:r w:rsidR="00984369">
        <w:rPr>
          <w:b/>
          <w:color w:val="002060"/>
          <w:sz w:val="22"/>
          <w:szCs w:val="22"/>
        </w:rPr>
        <w:t>, and although his grade was poor, Barter found himself really good at writing poe</w:t>
      </w:r>
      <w:del w:id="13" w:author="Administrator" w:date="2023-01-05T17:27:00Z">
        <w:r w:rsidR="00984369" w:rsidDel="007B1F6E">
          <w:rPr>
            <w:b/>
            <w:color w:val="002060"/>
            <w:sz w:val="22"/>
            <w:szCs w:val="22"/>
          </w:rPr>
          <w:delText>t</w:delText>
        </w:r>
      </w:del>
      <w:ins w:id="14" w:author="Administrator" w:date="2023-01-05T17:27:00Z">
        <w:r w:rsidR="007B1F6E">
          <w:rPr>
            <w:rFonts w:hint="eastAsia"/>
            <w:b/>
            <w:color w:val="002060"/>
            <w:sz w:val="22"/>
            <w:szCs w:val="22"/>
          </w:rPr>
          <w:t>m</w:t>
        </w:r>
      </w:ins>
      <w:r w:rsidR="00984369">
        <w:rPr>
          <w:b/>
          <w:color w:val="002060"/>
          <w:sz w:val="22"/>
          <w:szCs w:val="22"/>
        </w:rPr>
        <w:t>s</w:t>
      </w:r>
      <w:ins w:id="15" w:author="Administrator" w:date="2023-01-05T17:28:00Z">
        <w:r w:rsidR="007B1F6E">
          <w:rPr>
            <w:b/>
            <w:color w:val="002060"/>
            <w:sz w:val="22"/>
            <w:szCs w:val="22"/>
          </w:rPr>
          <w:t>. H</w:t>
        </w:r>
        <w:r w:rsidR="007B1F6E">
          <w:rPr>
            <w:rFonts w:hint="eastAsia"/>
            <w:b/>
            <w:color w:val="002060"/>
            <w:sz w:val="22"/>
            <w:szCs w:val="22"/>
          </w:rPr>
          <w:t>is</w:t>
        </w:r>
        <w:r w:rsidR="007B1F6E">
          <w:rPr>
            <w:b/>
            <w:color w:val="002060"/>
            <w:sz w:val="22"/>
            <w:szCs w:val="22"/>
          </w:rPr>
          <w:t xml:space="preserve"> parents decide</w:t>
        </w:r>
      </w:ins>
      <w:ins w:id="16" w:author="Administrator" w:date="2023-01-05T17:29:00Z">
        <w:r w:rsidR="007B1F6E">
          <w:rPr>
            <w:b/>
            <w:color w:val="002060"/>
            <w:sz w:val="22"/>
            <w:szCs w:val="22"/>
          </w:rPr>
          <w:t>d</w:t>
        </w:r>
      </w:ins>
      <w:ins w:id="17" w:author="Administrator" w:date="2023-01-05T17:28:00Z">
        <w:r w:rsidR="007B1F6E">
          <w:rPr>
            <w:b/>
            <w:color w:val="002060"/>
            <w:sz w:val="22"/>
            <w:szCs w:val="22"/>
          </w:rPr>
          <w:t xml:space="preserve"> to let fate take its course and even though </w:t>
        </w:r>
      </w:ins>
      <w:ins w:id="18" w:author="Administrator" w:date="2023-01-05T17:29:00Z">
        <w:r w:rsidR="007B1F6E">
          <w:rPr>
            <w:b/>
            <w:color w:val="002060"/>
            <w:sz w:val="22"/>
            <w:szCs w:val="22"/>
          </w:rPr>
          <w:t xml:space="preserve">find Barter did not do well in school, they never pushed him to cram schools or scold him for poor transcripts. </w:t>
        </w:r>
      </w:ins>
      <w:ins w:id="19" w:author="Administrator" w:date="2023-01-05T17:28:00Z">
        <w:r w:rsidR="007B1F6E">
          <w:rPr>
            <w:b/>
            <w:color w:val="002060"/>
            <w:sz w:val="22"/>
            <w:szCs w:val="22"/>
          </w:rPr>
          <w:t xml:space="preserve"> </w:t>
        </w:r>
        <w:r w:rsidR="007B1F6E">
          <w:rPr>
            <w:rFonts w:hint="eastAsia"/>
            <w:b/>
            <w:color w:val="002060"/>
            <w:sz w:val="22"/>
            <w:szCs w:val="22"/>
          </w:rPr>
          <w:t>此处是不是还得加点细节，再到今天成功会更自然？</w:t>
        </w:r>
      </w:ins>
      <w:ins w:id="20" w:author="Administrator" w:date="2023-01-05T17:29:00Z">
        <w:r w:rsidR="007B1F6E">
          <w:rPr>
            <w:rFonts w:hint="eastAsia"/>
            <w:b/>
            <w:color w:val="002060"/>
            <w:sz w:val="22"/>
            <w:szCs w:val="22"/>
          </w:rPr>
          <w:t>B</w:t>
        </w:r>
        <w:r w:rsidR="007B1F6E">
          <w:rPr>
            <w:b/>
            <w:color w:val="002060"/>
            <w:sz w:val="22"/>
            <w:szCs w:val="22"/>
          </w:rPr>
          <w:t xml:space="preserve">arter found his way and spent an </w:t>
        </w:r>
      </w:ins>
      <w:ins w:id="21" w:author="Administrator" w:date="2023-01-05T17:30:00Z">
        <w:r w:rsidR="007B1F6E">
          <w:rPr>
            <w:b/>
            <w:color w:val="002060"/>
            <w:sz w:val="22"/>
            <w:szCs w:val="22"/>
          </w:rPr>
          <w:t>immense amount of time on writing, which leads to his niche today as</w:t>
        </w:r>
      </w:ins>
      <w:del w:id="22" w:author="Administrator" w:date="2023-01-05T17:30:00Z">
        <w:r w:rsidR="00984369" w:rsidDel="007B1F6E">
          <w:rPr>
            <w:b/>
            <w:color w:val="002060"/>
            <w:sz w:val="22"/>
            <w:szCs w:val="22"/>
          </w:rPr>
          <w:delText xml:space="preserve"> and is now working</w:delText>
        </w:r>
      </w:del>
      <w:ins w:id="23" w:author="Administrator" w:date="2023-01-05T17:30:00Z">
        <w:r w:rsidR="007B1F6E">
          <w:rPr>
            <w:b/>
            <w:color w:val="002060"/>
            <w:sz w:val="22"/>
            <w:szCs w:val="22"/>
          </w:rPr>
          <w:t xml:space="preserve"> a leading poet</w:t>
        </w:r>
      </w:ins>
      <w:r w:rsidR="00984369">
        <w:rPr>
          <w:b/>
          <w:color w:val="002060"/>
          <w:sz w:val="22"/>
          <w:szCs w:val="22"/>
        </w:rPr>
        <w:t xml:space="preserve"> in one of China’s literature facilities. With no strict rules</w:t>
      </w:r>
      <w:ins w:id="24" w:author="Administrator" w:date="2023-01-05T17:30:00Z">
        <w:r w:rsidR="007B1F6E">
          <w:rPr>
            <w:b/>
            <w:color w:val="002060"/>
            <w:sz w:val="22"/>
            <w:szCs w:val="22"/>
          </w:rPr>
          <w:t xml:space="preserve"> imposed from parents</w:t>
        </w:r>
      </w:ins>
      <w:r w:rsidR="00984369">
        <w:rPr>
          <w:b/>
          <w:color w:val="002060"/>
          <w:sz w:val="22"/>
          <w:szCs w:val="22"/>
        </w:rPr>
        <w:t>, Barter can still be successful.</w:t>
      </w:r>
    </w:p>
    <w:p w14:paraId="6BC486EB" w14:textId="6D78CBB9" w:rsidR="00984369" w:rsidRDefault="00984369">
      <w:pPr>
        <w:rPr>
          <w:b/>
          <w:color w:val="002060"/>
          <w:sz w:val="22"/>
          <w:szCs w:val="22"/>
        </w:rPr>
      </w:pPr>
    </w:p>
    <w:p w14:paraId="4E2C56D7" w14:textId="2E5E3E9A" w:rsidR="00984369" w:rsidRDefault="00984369">
      <w:pPr>
        <w:rPr>
          <w:b/>
          <w:color w:val="002060"/>
          <w:sz w:val="22"/>
          <w:szCs w:val="22"/>
        </w:rPr>
      </w:pPr>
      <w:r>
        <w:rPr>
          <w:rFonts w:hint="eastAsia"/>
          <w:b/>
          <w:color w:val="002060"/>
          <w:sz w:val="22"/>
          <w:szCs w:val="22"/>
        </w:rPr>
        <w:t>S</w:t>
      </w:r>
      <w:r>
        <w:rPr>
          <w:b/>
          <w:color w:val="002060"/>
          <w:sz w:val="22"/>
          <w:szCs w:val="22"/>
        </w:rPr>
        <w:t xml:space="preserve">econdly, setting strict rules will often kill the chance for children to think independently, </w:t>
      </w:r>
      <w:r w:rsidRPr="007B1F6E">
        <w:rPr>
          <w:b/>
          <w:color w:val="002060"/>
          <w:sz w:val="22"/>
          <w:szCs w:val="22"/>
          <w:highlight w:val="yellow"/>
          <w:rPrChange w:id="25" w:author="Administrator" w:date="2023-01-05T17:31:00Z">
            <w:rPr>
              <w:b/>
              <w:color w:val="002060"/>
              <w:sz w:val="22"/>
              <w:szCs w:val="22"/>
            </w:rPr>
          </w:rPrChange>
        </w:rPr>
        <w:t>while independent thinking is one of the most important things to be successful</w:t>
      </w:r>
      <w:r>
        <w:rPr>
          <w:b/>
          <w:color w:val="002060"/>
          <w:sz w:val="22"/>
          <w:szCs w:val="22"/>
        </w:rPr>
        <w:t>. Hardly can a person make much money</w:t>
      </w:r>
      <w:ins w:id="26" w:author="Administrator" w:date="2023-01-05T17:31:00Z">
        <w:r w:rsidR="007B1F6E">
          <w:rPr>
            <w:b/>
            <w:color w:val="002060"/>
            <w:sz w:val="22"/>
            <w:szCs w:val="22"/>
          </w:rPr>
          <w:t xml:space="preserve"> or </w:t>
        </w:r>
        <w:r w:rsidR="007B1F6E">
          <w:rPr>
            <w:rFonts w:hint="eastAsia"/>
            <w:b/>
            <w:color w:val="002060"/>
            <w:sz w:val="22"/>
            <w:szCs w:val="22"/>
          </w:rPr>
          <w:t>carve</w:t>
        </w:r>
        <w:r w:rsidR="007B1F6E">
          <w:rPr>
            <w:b/>
            <w:color w:val="002060"/>
            <w:sz w:val="22"/>
            <w:szCs w:val="22"/>
          </w:rPr>
          <w:t xml:space="preserve"> an impressive trail in a field</w:t>
        </w:r>
      </w:ins>
      <w:r>
        <w:rPr>
          <w:b/>
          <w:color w:val="002060"/>
          <w:sz w:val="22"/>
          <w:szCs w:val="22"/>
        </w:rPr>
        <w:t xml:space="preserve"> if they </w:t>
      </w:r>
      <w:del w:id="27" w:author="Administrator" w:date="2023-01-05T17:31:00Z">
        <w:r w:rsidDel="007B1F6E">
          <w:rPr>
            <w:b/>
            <w:color w:val="002060"/>
            <w:sz w:val="22"/>
            <w:szCs w:val="22"/>
          </w:rPr>
          <w:delText>can not</w:delText>
        </w:r>
      </w:del>
      <w:ins w:id="28" w:author="Administrator" w:date="2023-01-05T17:31:00Z">
        <w:r w:rsidR="007B1F6E">
          <w:rPr>
            <w:b/>
            <w:color w:val="002060"/>
            <w:sz w:val="22"/>
            <w:szCs w:val="22"/>
          </w:rPr>
          <w:t>cannot</w:t>
        </w:r>
      </w:ins>
      <w:r>
        <w:rPr>
          <w:b/>
          <w:color w:val="002060"/>
          <w:sz w:val="22"/>
          <w:szCs w:val="22"/>
        </w:rPr>
        <w:t xml:space="preserve"> think and make decisions by themselves.</w:t>
      </w:r>
      <w:del w:id="29" w:author="Administrator" w:date="2023-01-05T17:32:00Z">
        <w:r w:rsidDel="008272A4">
          <w:rPr>
            <w:b/>
            <w:color w:val="002060"/>
            <w:sz w:val="22"/>
            <w:szCs w:val="22"/>
          </w:rPr>
          <w:delText xml:space="preserve"> </w:delText>
        </w:r>
      </w:del>
      <w:del w:id="30" w:author="Administrator" w:date="2023-01-05T17:31:00Z">
        <w:r w:rsidR="00317507" w:rsidDel="007B1F6E">
          <w:rPr>
            <w:b/>
            <w:color w:val="002060"/>
            <w:sz w:val="22"/>
            <w:szCs w:val="22"/>
          </w:rPr>
          <w:delText>Also</w:delText>
        </w:r>
      </w:del>
      <w:del w:id="31" w:author="Administrator" w:date="2023-01-05T17:32:00Z">
        <w:r w:rsidR="00317507" w:rsidDel="008272A4">
          <w:rPr>
            <w:b/>
            <w:color w:val="002060"/>
            <w:sz w:val="22"/>
            <w:szCs w:val="22"/>
          </w:rPr>
          <w:delText>,</w:delText>
        </w:r>
      </w:del>
      <w:r w:rsidR="00317507">
        <w:rPr>
          <w:b/>
          <w:color w:val="002060"/>
          <w:sz w:val="22"/>
          <w:szCs w:val="22"/>
        </w:rPr>
        <w:t xml:space="preserve"> </w:t>
      </w:r>
      <w:ins w:id="32" w:author="Administrator" w:date="2023-01-05T17:32:00Z">
        <w:r w:rsidR="008272A4">
          <w:rPr>
            <w:b/>
            <w:color w:val="002060"/>
            <w:sz w:val="22"/>
            <w:szCs w:val="22"/>
          </w:rPr>
          <w:t>[</w:t>
        </w:r>
        <w:r w:rsidR="008272A4">
          <w:rPr>
            <w:rFonts w:hint="eastAsia"/>
            <w:b/>
            <w:color w:val="002060"/>
            <w:sz w:val="22"/>
            <w:szCs w:val="22"/>
          </w:rPr>
          <w:t>这里怎么突然开始让步了</w:t>
        </w:r>
        <w:proofErr w:type="gramStart"/>
        <w:r w:rsidR="008272A4">
          <w:rPr>
            <w:rFonts w:hint="eastAsia"/>
            <w:b/>
            <w:color w:val="002060"/>
            <w:sz w:val="22"/>
            <w:szCs w:val="22"/>
          </w:rPr>
          <w:t>？</w:t>
        </w:r>
        <w:r w:rsidR="008272A4">
          <w:rPr>
            <w:b/>
            <w:color w:val="002060"/>
            <w:sz w:val="22"/>
            <w:szCs w:val="22"/>
          </w:rPr>
          <w:t>]Although</w:t>
        </w:r>
        <w:proofErr w:type="gramEnd"/>
        <w:r w:rsidR="008272A4">
          <w:rPr>
            <w:b/>
            <w:color w:val="002060"/>
            <w:sz w:val="22"/>
            <w:szCs w:val="22"/>
          </w:rPr>
          <w:t xml:space="preserve"> </w:t>
        </w:r>
      </w:ins>
      <w:r w:rsidR="00317507">
        <w:rPr>
          <w:b/>
          <w:color w:val="002060"/>
          <w:sz w:val="22"/>
          <w:szCs w:val="22"/>
        </w:rPr>
        <w:t xml:space="preserve">setting strict rules for children </w:t>
      </w:r>
      <w:del w:id="33" w:author="Administrator" w:date="2023-01-05T17:32:00Z">
        <w:r w:rsidR="00317507" w:rsidDel="008272A4">
          <w:rPr>
            <w:b/>
            <w:color w:val="002060"/>
            <w:sz w:val="22"/>
            <w:szCs w:val="22"/>
          </w:rPr>
          <w:delText xml:space="preserve">can </w:delText>
        </w:r>
      </w:del>
      <w:ins w:id="34" w:author="Administrator" w:date="2023-01-05T17:32:00Z">
        <w:r w:rsidR="008272A4">
          <w:rPr>
            <w:b/>
            <w:color w:val="002060"/>
            <w:sz w:val="22"/>
            <w:szCs w:val="22"/>
          </w:rPr>
          <w:t>may</w:t>
        </w:r>
        <w:r w:rsidR="008272A4">
          <w:rPr>
            <w:b/>
            <w:color w:val="002060"/>
            <w:sz w:val="22"/>
            <w:szCs w:val="22"/>
          </w:rPr>
          <w:t xml:space="preserve"> </w:t>
        </w:r>
      </w:ins>
      <w:r w:rsidR="00317507">
        <w:rPr>
          <w:b/>
          <w:color w:val="002060"/>
          <w:sz w:val="22"/>
          <w:szCs w:val="22"/>
        </w:rPr>
        <w:t>make them more self-disciplined</w:t>
      </w:r>
      <w:ins w:id="35" w:author="Administrator" w:date="2023-01-05T17:32:00Z">
        <w:r w:rsidR="008272A4">
          <w:rPr>
            <w:b/>
            <w:color w:val="002060"/>
            <w:sz w:val="22"/>
            <w:szCs w:val="22"/>
          </w:rPr>
          <w:t xml:space="preserve"> </w:t>
        </w:r>
      </w:ins>
      <w:del w:id="36" w:author="Administrator" w:date="2023-01-05T17:32:00Z">
        <w:r w:rsidR="00317507" w:rsidDel="008272A4">
          <w:rPr>
            <w:b/>
            <w:color w:val="002060"/>
            <w:sz w:val="22"/>
            <w:szCs w:val="22"/>
          </w:rPr>
          <w:delText xml:space="preserve">, </w:delText>
        </w:r>
      </w:del>
      <w:r w:rsidR="00317507">
        <w:rPr>
          <w:b/>
          <w:color w:val="002060"/>
          <w:sz w:val="22"/>
          <w:szCs w:val="22"/>
        </w:rPr>
        <w:t xml:space="preserve">to have better grades compared </w:t>
      </w:r>
      <w:del w:id="37" w:author="Administrator" w:date="2023-01-05T17:32:00Z">
        <w:r w:rsidR="00317507" w:rsidDel="008272A4">
          <w:rPr>
            <w:b/>
            <w:color w:val="002060"/>
            <w:sz w:val="22"/>
            <w:szCs w:val="22"/>
          </w:rPr>
          <w:delText xml:space="preserve">to </w:delText>
        </w:r>
      </w:del>
      <w:ins w:id="38" w:author="Administrator" w:date="2023-01-05T17:32:00Z">
        <w:r w:rsidR="008272A4">
          <w:rPr>
            <w:b/>
            <w:color w:val="002060"/>
            <w:sz w:val="22"/>
            <w:szCs w:val="22"/>
          </w:rPr>
          <w:t>with</w:t>
        </w:r>
        <w:r w:rsidR="008272A4">
          <w:rPr>
            <w:b/>
            <w:color w:val="002060"/>
            <w:sz w:val="22"/>
            <w:szCs w:val="22"/>
          </w:rPr>
          <w:t xml:space="preserve"> </w:t>
        </w:r>
      </w:ins>
      <w:r w:rsidR="00317507">
        <w:rPr>
          <w:b/>
          <w:color w:val="002060"/>
          <w:sz w:val="22"/>
          <w:szCs w:val="22"/>
        </w:rPr>
        <w:t>other students among them, but grades and diplomas do not mean everything. The most precious quality that employees value is the ability to think</w:t>
      </w:r>
      <w:ins w:id="39" w:author="Administrator" w:date="2023-01-05T17:33:00Z">
        <w:r w:rsidR="008272A4">
          <w:rPr>
            <w:b/>
            <w:color w:val="002060"/>
            <w:sz w:val="22"/>
            <w:szCs w:val="22"/>
          </w:rPr>
          <w:t xml:space="preserve"> on one</w:t>
        </w:r>
        <w:proofErr w:type="gramStart"/>
        <w:r w:rsidR="008272A4">
          <w:rPr>
            <w:b/>
            <w:color w:val="002060"/>
            <w:sz w:val="22"/>
            <w:szCs w:val="22"/>
          </w:rPr>
          <w:t>’</w:t>
        </w:r>
        <w:proofErr w:type="gramEnd"/>
        <w:r w:rsidR="008272A4">
          <w:rPr>
            <w:b/>
            <w:color w:val="002060"/>
            <w:sz w:val="22"/>
            <w:szCs w:val="22"/>
          </w:rPr>
          <w:t>s own</w:t>
        </w:r>
        <w:r w:rsidR="008272A4">
          <w:rPr>
            <w:rFonts w:hint="eastAsia"/>
            <w:b/>
            <w:color w:val="002060"/>
            <w:sz w:val="22"/>
            <w:szCs w:val="22"/>
          </w:rPr>
          <w:t>呼应主题句</w:t>
        </w:r>
      </w:ins>
      <w:r w:rsidR="00317507">
        <w:rPr>
          <w:b/>
          <w:color w:val="002060"/>
          <w:sz w:val="22"/>
          <w:szCs w:val="22"/>
        </w:rPr>
        <w:t>.</w:t>
      </w:r>
      <w:r>
        <w:rPr>
          <w:b/>
          <w:color w:val="002060"/>
          <w:sz w:val="22"/>
          <w:szCs w:val="22"/>
        </w:rPr>
        <w:t xml:space="preserve"> Take </w:t>
      </w:r>
      <w:del w:id="40" w:author="Administrator" w:date="2023-01-05T17:33:00Z">
        <w:r w:rsidDel="008272A4">
          <w:rPr>
            <w:b/>
            <w:color w:val="002060"/>
            <w:sz w:val="22"/>
            <w:szCs w:val="22"/>
          </w:rPr>
          <w:delText xml:space="preserve">bill </w:delText>
        </w:r>
      </w:del>
      <w:ins w:id="41" w:author="Administrator" w:date="2023-01-05T17:33:00Z">
        <w:r w:rsidR="008272A4">
          <w:rPr>
            <w:b/>
            <w:color w:val="002060"/>
            <w:sz w:val="22"/>
            <w:szCs w:val="22"/>
          </w:rPr>
          <w:t>B</w:t>
        </w:r>
        <w:r w:rsidR="008272A4">
          <w:rPr>
            <w:b/>
            <w:color w:val="002060"/>
            <w:sz w:val="22"/>
            <w:szCs w:val="22"/>
          </w:rPr>
          <w:t xml:space="preserve">ill </w:t>
        </w:r>
      </w:ins>
      <w:r>
        <w:rPr>
          <w:b/>
          <w:color w:val="002060"/>
          <w:sz w:val="22"/>
          <w:szCs w:val="22"/>
        </w:rPr>
        <w:t xml:space="preserve">gates and Steve </w:t>
      </w:r>
      <w:del w:id="42" w:author="Administrator" w:date="2023-01-05T17:33:00Z">
        <w:r w:rsidDel="008272A4">
          <w:rPr>
            <w:b/>
            <w:color w:val="002060"/>
            <w:sz w:val="22"/>
            <w:szCs w:val="22"/>
          </w:rPr>
          <w:delText xml:space="preserve">jobs </w:delText>
        </w:r>
      </w:del>
      <w:ins w:id="43" w:author="Administrator" w:date="2023-01-05T17:33:00Z">
        <w:r w:rsidR="008272A4">
          <w:rPr>
            <w:b/>
            <w:color w:val="002060"/>
            <w:sz w:val="22"/>
            <w:szCs w:val="22"/>
          </w:rPr>
          <w:t>J</w:t>
        </w:r>
        <w:r w:rsidR="008272A4">
          <w:rPr>
            <w:b/>
            <w:color w:val="002060"/>
            <w:sz w:val="22"/>
            <w:szCs w:val="22"/>
          </w:rPr>
          <w:t xml:space="preserve">obs </w:t>
        </w:r>
      </w:ins>
      <w:r>
        <w:rPr>
          <w:b/>
          <w:color w:val="002060"/>
          <w:sz w:val="22"/>
          <w:szCs w:val="22"/>
        </w:rPr>
        <w:t xml:space="preserve">as </w:t>
      </w:r>
      <w:del w:id="44" w:author="Administrator" w:date="2023-01-05T17:33:00Z">
        <w:r w:rsidDel="008272A4">
          <w:rPr>
            <w:b/>
            <w:color w:val="002060"/>
            <w:sz w:val="22"/>
            <w:szCs w:val="22"/>
          </w:rPr>
          <w:delText xml:space="preserve">an </w:delText>
        </w:r>
      </w:del>
      <w:r>
        <w:rPr>
          <w:b/>
          <w:color w:val="002060"/>
          <w:sz w:val="22"/>
          <w:szCs w:val="22"/>
        </w:rPr>
        <w:t>example</w:t>
      </w:r>
      <w:ins w:id="45" w:author="Administrator" w:date="2023-01-05T17:33:00Z">
        <w:r w:rsidR="008272A4">
          <w:rPr>
            <w:rFonts w:hint="eastAsia"/>
            <w:b/>
            <w:color w:val="002060"/>
            <w:sz w:val="22"/>
            <w:szCs w:val="22"/>
          </w:rPr>
          <w:t>s</w:t>
        </w:r>
      </w:ins>
      <w:del w:id="46" w:author="Administrator" w:date="2023-01-05T17:33:00Z">
        <w:r w:rsidDel="008272A4">
          <w:rPr>
            <w:rFonts w:hint="eastAsia"/>
            <w:b/>
            <w:color w:val="002060"/>
            <w:sz w:val="22"/>
            <w:szCs w:val="22"/>
          </w:rPr>
          <w:delText>,</w:delText>
        </w:r>
      </w:del>
      <w:ins w:id="47" w:author="Administrator" w:date="2023-01-05T17:33:00Z">
        <w:r w:rsidR="008272A4">
          <w:rPr>
            <w:rFonts w:hint="eastAsia"/>
            <w:b/>
            <w:color w:val="002060"/>
            <w:sz w:val="22"/>
            <w:szCs w:val="22"/>
          </w:rPr>
          <w:t>.</w:t>
        </w:r>
      </w:ins>
      <w:r>
        <w:rPr>
          <w:b/>
          <w:color w:val="002060"/>
          <w:sz w:val="22"/>
          <w:szCs w:val="22"/>
        </w:rPr>
        <w:t xml:space="preserve"> </w:t>
      </w:r>
      <w:del w:id="48" w:author="Administrator" w:date="2023-01-05T17:33:00Z">
        <w:r w:rsidDel="008272A4">
          <w:rPr>
            <w:b/>
            <w:color w:val="002060"/>
            <w:sz w:val="22"/>
            <w:szCs w:val="22"/>
          </w:rPr>
          <w:delText xml:space="preserve">if </w:delText>
        </w:r>
      </w:del>
      <w:ins w:id="49" w:author="Administrator" w:date="2023-01-05T17:33:00Z">
        <w:r w:rsidR="008272A4">
          <w:rPr>
            <w:b/>
            <w:color w:val="002060"/>
            <w:sz w:val="22"/>
            <w:szCs w:val="22"/>
          </w:rPr>
          <w:t>I</w:t>
        </w:r>
        <w:r w:rsidR="008272A4">
          <w:rPr>
            <w:b/>
            <w:color w:val="002060"/>
            <w:sz w:val="22"/>
            <w:szCs w:val="22"/>
          </w:rPr>
          <w:t xml:space="preserve">f </w:t>
        </w:r>
      </w:ins>
      <w:r>
        <w:rPr>
          <w:b/>
          <w:color w:val="002060"/>
          <w:sz w:val="22"/>
          <w:szCs w:val="22"/>
        </w:rPr>
        <w:t>their parents put strict rules on them</w:t>
      </w:r>
      <w:ins w:id="50" w:author="Administrator" w:date="2023-01-05T17:34:00Z">
        <w:r w:rsidR="008272A4">
          <w:rPr>
            <w:b/>
            <w:color w:val="002060"/>
            <w:sz w:val="22"/>
            <w:szCs w:val="22"/>
          </w:rPr>
          <w:t xml:space="preserve"> and always ask them to follow rules</w:t>
        </w:r>
      </w:ins>
      <w:r>
        <w:rPr>
          <w:b/>
          <w:color w:val="002060"/>
          <w:sz w:val="22"/>
          <w:szCs w:val="22"/>
        </w:rPr>
        <w:t xml:space="preserve">, they </w:t>
      </w:r>
      <w:ins w:id="51" w:author="Administrator" w:date="2023-01-05T17:34:00Z">
        <w:r w:rsidR="008272A4">
          <w:rPr>
            <w:rFonts w:hint="eastAsia"/>
            <w:b/>
            <w:color w:val="002060"/>
            <w:sz w:val="22"/>
            <w:szCs w:val="22"/>
          </w:rPr>
          <w:t>probably</w:t>
        </w:r>
        <w:r w:rsidR="008272A4">
          <w:rPr>
            <w:b/>
            <w:color w:val="002060"/>
            <w:sz w:val="22"/>
            <w:szCs w:val="22"/>
          </w:rPr>
          <w:t xml:space="preserve"> </w:t>
        </w:r>
      </w:ins>
      <w:r>
        <w:rPr>
          <w:b/>
          <w:color w:val="002060"/>
          <w:sz w:val="22"/>
          <w:szCs w:val="22"/>
        </w:rPr>
        <w:t xml:space="preserve">would not </w:t>
      </w:r>
      <w:del w:id="52" w:author="Administrator" w:date="2023-01-05T17:34:00Z">
        <w:r w:rsidDel="008272A4">
          <w:rPr>
            <w:b/>
            <w:color w:val="002060"/>
            <w:sz w:val="22"/>
            <w:szCs w:val="22"/>
          </w:rPr>
          <w:delText xml:space="preserve">find </w:delText>
        </w:r>
      </w:del>
      <w:ins w:id="53" w:author="Administrator" w:date="2023-01-05T17:34:00Z">
        <w:r w:rsidR="008272A4">
          <w:rPr>
            <w:b/>
            <w:color w:val="002060"/>
            <w:sz w:val="22"/>
            <w:szCs w:val="22"/>
          </w:rPr>
          <w:t>found</w:t>
        </w:r>
        <w:r w:rsidR="008272A4">
          <w:rPr>
            <w:rFonts w:hint="eastAsia"/>
            <w:b/>
            <w:color w:val="002060"/>
            <w:sz w:val="22"/>
            <w:szCs w:val="22"/>
          </w:rPr>
          <w:t>建立</w:t>
        </w:r>
        <w:r w:rsidR="008272A4">
          <w:rPr>
            <w:b/>
            <w:color w:val="002060"/>
            <w:sz w:val="22"/>
            <w:szCs w:val="22"/>
          </w:rPr>
          <w:t xml:space="preserve"> </w:t>
        </w:r>
      </w:ins>
      <w:r>
        <w:rPr>
          <w:b/>
          <w:color w:val="002060"/>
          <w:sz w:val="22"/>
          <w:szCs w:val="22"/>
        </w:rPr>
        <w:t xml:space="preserve">Microsoft and Apple because they </w:t>
      </w:r>
      <w:del w:id="54" w:author="Administrator" w:date="2023-01-05T17:34:00Z">
        <w:r w:rsidDel="008272A4">
          <w:rPr>
            <w:b/>
            <w:color w:val="002060"/>
            <w:sz w:val="22"/>
            <w:szCs w:val="22"/>
          </w:rPr>
          <w:delText>can not</w:delText>
        </w:r>
      </w:del>
      <w:proofErr w:type="spellStart"/>
      <w:ins w:id="55" w:author="Administrator" w:date="2023-01-05T17:34:00Z">
        <w:r w:rsidR="008272A4">
          <w:rPr>
            <w:rFonts w:hint="eastAsia"/>
            <w:b/>
            <w:color w:val="002060"/>
            <w:sz w:val="22"/>
            <w:szCs w:val="22"/>
          </w:rPr>
          <w:t>couldnot</w:t>
        </w:r>
      </w:ins>
      <w:proofErr w:type="spellEnd"/>
      <w:r>
        <w:rPr>
          <w:b/>
          <w:color w:val="002060"/>
          <w:sz w:val="22"/>
          <w:szCs w:val="22"/>
        </w:rPr>
        <w:t xml:space="preserve"> think independently</w:t>
      </w:r>
      <w:ins w:id="56" w:author="Administrator" w:date="2023-01-05T17:34:00Z">
        <w:r w:rsidR="008272A4">
          <w:rPr>
            <w:b/>
            <w:color w:val="002060"/>
            <w:sz w:val="22"/>
            <w:szCs w:val="22"/>
          </w:rPr>
          <w:t xml:space="preserve"> and might continue their college degree as most others</w:t>
        </w:r>
      </w:ins>
      <w:r>
        <w:rPr>
          <w:b/>
          <w:color w:val="002060"/>
          <w:sz w:val="22"/>
          <w:szCs w:val="22"/>
        </w:rPr>
        <w:t>, not to say think creatively.</w:t>
      </w:r>
    </w:p>
    <w:p w14:paraId="57B9EC58" w14:textId="12ACC895" w:rsidR="00984369" w:rsidRPr="008272A4" w:rsidRDefault="00984369">
      <w:pPr>
        <w:rPr>
          <w:b/>
          <w:color w:val="002060"/>
          <w:sz w:val="22"/>
          <w:szCs w:val="22"/>
        </w:rPr>
      </w:pPr>
    </w:p>
    <w:p w14:paraId="0997C317" w14:textId="142F6E1E" w:rsidR="00984369" w:rsidRDefault="00984369">
      <w:pPr>
        <w:rPr>
          <w:b/>
          <w:color w:val="002060"/>
          <w:sz w:val="22"/>
          <w:szCs w:val="22"/>
        </w:rPr>
      </w:pPr>
      <w:r>
        <w:rPr>
          <w:b/>
          <w:color w:val="002060"/>
          <w:sz w:val="22"/>
          <w:szCs w:val="22"/>
        </w:rPr>
        <w:t xml:space="preserve">Admittedly, </w:t>
      </w:r>
      <w:r w:rsidR="00FA43CE">
        <w:rPr>
          <w:rFonts w:hint="eastAsia"/>
          <w:b/>
          <w:color w:val="002060"/>
          <w:sz w:val="22"/>
          <w:szCs w:val="22"/>
        </w:rPr>
        <w:t>playing</w:t>
      </w:r>
      <w:r w:rsidR="00FA43CE">
        <w:rPr>
          <w:b/>
          <w:color w:val="002060"/>
          <w:sz w:val="22"/>
          <w:szCs w:val="22"/>
        </w:rPr>
        <w:t xml:space="preserve"> by strict rules </w:t>
      </w:r>
      <w:ins w:id="57" w:author="Administrator" w:date="2023-01-05T17:35:00Z">
        <w:r w:rsidR="008272A4">
          <w:rPr>
            <w:b/>
            <w:color w:val="002060"/>
            <w:sz w:val="22"/>
            <w:szCs w:val="22"/>
          </w:rPr>
          <w:t xml:space="preserve">may </w:t>
        </w:r>
      </w:ins>
      <w:del w:id="58" w:author="Administrator" w:date="2023-01-05T17:35:00Z">
        <w:r w:rsidR="00FA43CE" w:rsidDel="008272A4">
          <w:rPr>
            <w:b/>
            <w:color w:val="002060"/>
            <w:sz w:val="22"/>
            <w:szCs w:val="22"/>
          </w:rPr>
          <w:delText xml:space="preserve">can let </w:delText>
        </w:r>
      </w:del>
      <w:ins w:id="59" w:author="Administrator" w:date="2023-01-05T17:35:00Z">
        <w:r w:rsidR="008272A4">
          <w:rPr>
            <w:b/>
            <w:color w:val="002060"/>
            <w:sz w:val="22"/>
            <w:szCs w:val="22"/>
          </w:rPr>
          <w:t>help</w:t>
        </w:r>
        <w:r w:rsidR="008272A4">
          <w:rPr>
            <w:b/>
            <w:color w:val="002060"/>
            <w:sz w:val="22"/>
            <w:szCs w:val="22"/>
          </w:rPr>
          <w:t xml:space="preserve"> </w:t>
        </w:r>
      </w:ins>
      <w:r w:rsidR="00FA43CE">
        <w:rPr>
          <w:b/>
          <w:color w:val="002060"/>
          <w:sz w:val="22"/>
          <w:szCs w:val="22"/>
        </w:rPr>
        <w:t>children</w:t>
      </w:r>
      <w:del w:id="60" w:author="Administrator" w:date="2023-01-05T17:35:00Z">
        <w:r w:rsidR="00FA43CE" w:rsidDel="008272A4">
          <w:rPr>
            <w:b/>
            <w:color w:val="002060"/>
            <w:sz w:val="22"/>
            <w:szCs w:val="22"/>
          </w:rPr>
          <w:delText xml:space="preserve"> be</w:delText>
        </w:r>
      </w:del>
      <w:ins w:id="61" w:author="Administrator" w:date="2023-01-05T17:35:00Z">
        <w:r w:rsidR="008272A4">
          <w:rPr>
            <w:b/>
            <w:color w:val="002060"/>
            <w:sz w:val="22"/>
            <w:szCs w:val="22"/>
          </w:rPr>
          <w:t xml:space="preserve"> get</w:t>
        </w:r>
      </w:ins>
      <w:r w:rsidR="00FA43CE">
        <w:rPr>
          <w:b/>
          <w:color w:val="002060"/>
          <w:sz w:val="22"/>
          <w:szCs w:val="22"/>
        </w:rPr>
        <w:t xml:space="preserve"> better at specific </w:t>
      </w:r>
      <w:r w:rsidR="00FA43CE">
        <w:rPr>
          <w:b/>
          <w:color w:val="002060"/>
          <w:sz w:val="22"/>
          <w:szCs w:val="22"/>
        </w:rPr>
        <w:lastRenderedPageBreak/>
        <w:t>aspects, but too strict a rule can also strain the family relationship or even lead to more devastating endings</w:t>
      </w:r>
      <w:ins w:id="62" w:author="Administrator" w:date="2023-01-05T17:41:00Z">
        <w:r w:rsidR="008272A4">
          <w:rPr>
            <w:rFonts w:hint="eastAsia"/>
            <w:b/>
            <w:color w:val="002060"/>
            <w:sz w:val="22"/>
            <w:szCs w:val="22"/>
          </w:rPr>
          <w:t>此处可以加一丢</w:t>
        </w:r>
        <w:proofErr w:type="gramStart"/>
        <w:r w:rsidR="008272A4">
          <w:rPr>
            <w:rFonts w:hint="eastAsia"/>
            <w:b/>
            <w:color w:val="002060"/>
            <w:sz w:val="22"/>
            <w:szCs w:val="22"/>
          </w:rPr>
          <w:t>丢</w:t>
        </w:r>
        <w:proofErr w:type="gramEnd"/>
        <w:r w:rsidR="008272A4">
          <w:rPr>
            <w:rFonts w:hint="eastAsia"/>
            <w:b/>
            <w:color w:val="002060"/>
            <w:sz w:val="22"/>
            <w:szCs w:val="22"/>
          </w:rPr>
          <w:t>解释，为啥会？让逻辑更自然</w:t>
        </w:r>
      </w:ins>
      <w:r w:rsidR="00FA43CE">
        <w:rPr>
          <w:b/>
          <w:color w:val="002060"/>
          <w:sz w:val="22"/>
          <w:szCs w:val="22"/>
        </w:rPr>
        <w:t xml:space="preserve">. A recent survey shows that over one-third of the 20,000 people who suicide are due to the pressure </w:t>
      </w:r>
      <w:ins w:id="63" w:author="Administrator" w:date="2023-01-05T17:39:00Z">
        <w:r w:rsidR="008272A4">
          <w:rPr>
            <w:b/>
            <w:color w:val="002060"/>
            <w:sz w:val="22"/>
            <w:szCs w:val="22"/>
          </w:rPr>
          <w:t>from</w:t>
        </w:r>
        <w:r w:rsidR="008272A4">
          <w:rPr>
            <w:rFonts w:hint="eastAsia"/>
            <w:b/>
            <w:color w:val="002060"/>
            <w:sz w:val="22"/>
            <w:szCs w:val="22"/>
          </w:rPr>
          <w:t xml:space="preserve"> </w:t>
        </w:r>
        <w:r w:rsidR="008272A4">
          <w:rPr>
            <w:b/>
            <w:color w:val="002060"/>
            <w:sz w:val="22"/>
            <w:szCs w:val="22"/>
          </w:rPr>
          <w:t>the var</w:t>
        </w:r>
      </w:ins>
      <w:ins w:id="64" w:author="Administrator" w:date="2023-01-05T17:40:00Z">
        <w:r w:rsidR="008272A4">
          <w:rPr>
            <w:b/>
            <w:color w:val="002060"/>
            <w:sz w:val="22"/>
            <w:szCs w:val="22"/>
          </w:rPr>
          <w:t>i</w:t>
        </w:r>
      </w:ins>
      <w:ins w:id="65" w:author="Administrator" w:date="2023-01-05T17:39:00Z">
        <w:r w:rsidR="008272A4">
          <w:rPr>
            <w:b/>
            <w:color w:val="002060"/>
            <w:sz w:val="22"/>
            <w:szCs w:val="22"/>
          </w:rPr>
          <w:t xml:space="preserve">ous rules </w:t>
        </w:r>
      </w:ins>
      <w:ins w:id="66" w:author="Administrator" w:date="2023-01-05T17:40:00Z">
        <w:r w:rsidR="008272A4">
          <w:rPr>
            <w:b/>
            <w:color w:val="002060"/>
            <w:sz w:val="22"/>
            <w:szCs w:val="22"/>
          </w:rPr>
          <w:t>set[</w:t>
        </w:r>
        <w:r w:rsidR="008272A4">
          <w:rPr>
            <w:rFonts w:hint="eastAsia"/>
            <w:b/>
            <w:color w:val="002060"/>
            <w:sz w:val="22"/>
            <w:szCs w:val="22"/>
          </w:rPr>
          <w:t>ed</w:t>
        </w:r>
        <w:r w:rsidR="008272A4">
          <w:rPr>
            <w:rFonts w:hint="eastAsia"/>
            <w:b/>
            <w:color w:val="002060"/>
            <w:sz w:val="22"/>
            <w:szCs w:val="22"/>
          </w:rPr>
          <w:t>分词</w:t>
        </w:r>
        <w:r w:rsidR="008272A4">
          <w:rPr>
            <w:b/>
            <w:color w:val="002060"/>
            <w:sz w:val="22"/>
            <w:szCs w:val="22"/>
          </w:rPr>
          <w:t xml:space="preserve">] by </w:t>
        </w:r>
      </w:ins>
      <w:r w:rsidR="00FA43CE">
        <w:rPr>
          <w:b/>
          <w:color w:val="002060"/>
          <w:sz w:val="22"/>
          <w:szCs w:val="22"/>
        </w:rPr>
        <w:t>their parents</w:t>
      </w:r>
      <w:del w:id="67" w:author="Administrator" w:date="2023-01-05T17:40:00Z">
        <w:r w:rsidR="00FA43CE" w:rsidDel="008272A4">
          <w:rPr>
            <w:b/>
            <w:color w:val="002060"/>
            <w:sz w:val="22"/>
            <w:szCs w:val="22"/>
          </w:rPr>
          <w:delText xml:space="preserve"> give them</w:delText>
        </w:r>
      </w:del>
      <w:r w:rsidR="00FA43CE">
        <w:rPr>
          <w:b/>
          <w:color w:val="002060"/>
          <w:sz w:val="22"/>
          <w:szCs w:val="22"/>
        </w:rPr>
        <w:t>.</w:t>
      </w:r>
    </w:p>
    <w:p w14:paraId="70AC6D0B" w14:textId="21E03516" w:rsidR="00FA43CE" w:rsidRDefault="00FA43CE">
      <w:pPr>
        <w:rPr>
          <w:b/>
          <w:color w:val="002060"/>
          <w:sz w:val="22"/>
          <w:szCs w:val="22"/>
        </w:rPr>
      </w:pPr>
    </w:p>
    <w:p w14:paraId="31614AA9" w14:textId="014D659A" w:rsidR="00FA43CE" w:rsidRDefault="00FA43CE">
      <w:r w:rsidRPr="008272A4">
        <w:rPr>
          <w:rFonts w:hint="eastAsia"/>
          <w:b/>
          <w:color w:val="002060"/>
          <w:sz w:val="22"/>
          <w:szCs w:val="22"/>
          <w:highlight w:val="yellow"/>
          <w:rPrChange w:id="68" w:author="Administrator" w:date="2023-01-05T17:40:00Z">
            <w:rPr>
              <w:rFonts w:hint="eastAsia"/>
              <w:b/>
              <w:color w:val="002060"/>
              <w:sz w:val="22"/>
              <w:szCs w:val="22"/>
            </w:rPr>
          </w:rPrChange>
        </w:rPr>
        <w:t>F</w:t>
      </w:r>
      <w:r w:rsidRPr="008272A4">
        <w:rPr>
          <w:b/>
          <w:color w:val="002060"/>
          <w:sz w:val="22"/>
          <w:szCs w:val="22"/>
          <w:highlight w:val="yellow"/>
          <w:rPrChange w:id="69" w:author="Administrator" w:date="2023-01-05T17:40:00Z">
            <w:rPr>
              <w:b/>
              <w:color w:val="002060"/>
              <w:sz w:val="22"/>
              <w:szCs w:val="22"/>
            </w:rPr>
          </w:rPrChange>
        </w:rPr>
        <w:t>rom all of the above</w:t>
      </w:r>
      <w:ins w:id="70" w:author="Administrator" w:date="2023-01-05T17:40:00Z">
        <w:r w:rsidR="008272A4" w:rsidRPr="008272A4">
          <w:rPr>
            <w:b/>
            <w:color w:val="002060"/>
            <w:sz w:val="22"/>
            <w:szCs w:val="22"/>
            <w:highlight w:val="yellow"/>
            <w:rPrChange w:id="71" w:author="Administrator" w:date="2023-01-05T17:40:00Z">
              <w:rPr>
                <w:b/>
                <w:color w:val="002060"/>
                <w:sz w:val="22"/>
                <w:szCs w:val="22"/>
              </w:rPr>
            </w:rPrChange>
          </w:rPr>
          <w:t xml:space="preserve"> </w:t>
        </w:r>
        <w:r w:rsidR="008272A4" w:rsidRPr="008272A4">
          <w:rPr>
            <w:rFonts w:hint="eastAsia"/>
            <w:b/>
            <w:color w:val="002060"/>
            <w:sz w:val="22"/>
            <w:szCs w:val="22"/>
            <w:highlight w:val="yellow"/>
            <w:rPrChange w:id="72" w:author="Administrator" w:date="2023-01-05T17:40:00Z">
              <w:rPr>
                <w:rFonts w:hint="eastAsia"/>
                <w:b/>
                <w:color w:val="002060"/>
                <w:sz w:val="22"/>
                <w:szCs w:val="22"/>
              </w:rPr>
            </w:rPrChange>
          </w:rPr>
          <w:t>reasoning</w:t>
        </w:r>
      </w:ins>
      <w:r w:rsidRPr="008272A4">
        <w:rPr>
          <w:b/>
          <w:color w:val="002060"/>
          <w:sz w:val="22"/>
          <w:szCs w:val="22"/>
          <w:highlight w:val="yellow"/>
          <w:rPrChange w:id="73" w:author="Administrator" w:date="2023-01-05T17:40:00Z">
            <w:rPr>
              <w:b/>
              <w:color w:val="002060"/>
              <w:sz w:val="22"/>
              <w:szCs w:val="22"/>
            </w:rPr>
          </w:rPrChange>
        </w:rPr>
        <w:t>, it is safe to land the conclusion</w:t>
      </w:r>
      <w:r>
        <w:rPr>
          <w:b/>
          <w:color w:val="002060"/>
          <w:sz w:val="22"/>
          <w:szCs w:val="22"/>
        </w:rPr>
        <w:t xml:space="preserve"> that parents do not need to put strict rules for their children to success.</w:t>
      </w:r>
    </w:p>
    <w:sectPr w:rsidR="00FA43CE" w:rsidSect="00293C6F">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2D0F" w14:textId="77777777" w:rsidR="00960534" w:rsidRDefault="00960534" w:rsidP="00293C6F">
      <w:r>
        <w:separator/>
      </w:r>
    </w:p>
  </w:endnote>
  <w:endnote w:type="continuationSeparator" w:id="0">
    <w:p w14:paraId="537277CD" w14:textId="77777777" w:rsidR="00960534" w:rsidRDefault="00960534" w:rsidP="0029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840509"/>
      <w:docPartObj>
        <w:docPartGallery w:val="Page Numbers (Bottom of Page)"/>
        <w:docPartUnique/>
      </w:docPartObj>
    </w:sdtPr>
    <w:sdtEndPr/>
    <w:sdtContent>
      <w:p w14:paraId="546F50E1" w14:textId="77777777" w:rsidR="00880B2E" w:rsidRDefault="00185C83">
        <w:pPr>
          <w:pStyle w:val="a5"/>
          <w:jc w:val="right"/>
        </w:pPr>
        <w:r>
          <w:fldChar w:fldCharType="begin"/>
        </w:r>
        <w:r>
          <w:instrText>PAGE   \* MERGEFORMAT</w:instrText>
        </w:r>
        <w:r>
          <w:fldChar w:fldCharType="separate"/>
        </w:r>
        <w:r>
          <w:rPr>
            <w:lang w:val="zh-CN"/>
          </w:rPr>
          <w:t>2</w:t>
        </w:r>
        <w:r>
          <w:fldChar w:fldCharType="end"/>
        </w:r>
      </w:p>
    </w:sdtContent>
  </w:sdt>
  <w:p w14:paraId="4D7E99EF" w14:textId="77777777" w:rsidR="00880B2E" w:rsidRDefault="009605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77D75" w14:textId="77777777" w:rsidR="00960534" w:rsidRDefault="00960534" w:rsidP="00293C6F">
      <w:r>
        <w:separator/>
      </w:r>
    </w:p>
  </w:footnote>
  <w:footnote w:type="continuationSeparator" w:id="0">
    <w:p w14:paraId="061870DE" w14:textId="77777777" w:rsidR="00960534" w:rsidRDefault="00960534" w:rsidP="00293C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A338C"/>
    <w:multiLevelType w:val="hybridMultilevel"/>
    <w:tmpl w:val="91F26BFE"/>
    <w:lvl w:ilvl="0" w:tplc="4D60C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6C"/>
    <w:rsid w:val="00185C83"/>
    <w:rsid w:val="00222BFB"/>
    <w:rsid w:val="002337C6"/>
    <w:rsid w:val="002345E0"/>
    <w:rsid w:val="00293C6F"/>
    <w:rsid w:val="00317507"/>
    <w:rsid w:val="004C078F"/>
    <w:rsid w:val="0060096C"/>
    <w:rsid w:val="0069743A"/>
    <w:rsid w:val="007A6B6B"/>
    <w:rsid w:val="007B1F6E"/>
    <w:rsid w:val="00815C9A"/>
    <w:rsid w:val="008272A4"/>
    <w:rsid w:val="00903FC8"/>
    <w:rsid w:val="00942043"/>
    <w:rsid w:val="0094435E"/>
    <w:rsid w:val="00960534"/>
    <w:rsid w:val="00984369"/>
    <w:rsid w:val="00B67377"/>
    <w:rsid w:val="00BF6B6C"/>
    <w:rsid w:val="00D766A5"/>
    <w:rsid w:val="00D915F3"/>
    <w:rsid w:val="00EB3499"/>
    <w:rsid w:val="00F13B1E"/>
    <w:rsid w:val="00FA4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2FAFE"/>
  <w15:chartTrackingRefBased/>
  <w15:docId w15:val="{34F66A31-E73F-4A68-8A8E-10B68683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C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C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93C6F"/>
    <w:rPr>
      <w:sz w:val="18"/>
      <w:szCs w:val="18"/>
    </w:rPr>
  </w:style>
  <w:style w:type="paragraph" w:styleId="a5">
    <w:name w:val="footer"/>
    <w:basedOn w:val="a"/>
    <w:link w:val="a6"/>
    <w:uiPriority w:val="99"/>
    <w:unhideWhenUsed/>
    <w:rsid w:val="00293C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93C6F"/>
    <w:rPr>
      <w:sz w:val="18"/>
      <w:szCs w:val="18"/>
    </w:rPr>
  </w:style>
  <w:style w:type="paragraph" w:styleId="a7">
    <w:name w:val="List Paragraph"/>
    <w:basedOn w:val="a"/>
    <w:uiPriority w:val="34"/>
    <w:qFormat/>
    <w:rsid w:val="00EB3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2022-12-26T02:58:00Z</dcterms:created>
  <dcterms:modified xsi:type="dcterms:W3CDTF">2023-01-05T09:41:00Z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3d7da5b62475595e041df8e98a51d07b75605e769fceffd12ece792b2e972d0a</vt:lpwstr>
  </property>
</Properties>
</file>
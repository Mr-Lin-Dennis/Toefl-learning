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FECD" w14:textId="77777777" w:rsidR="008F0179" w:rsidRPr="008F0179" w:rsidRDefault="008F0179" w:rsidP="008F0179">
      <w:pPr>
        <w:jc w:val="center"/>
        <w:rPr>
          <w:b/>
          <w:bCs/>
        </w:rPr>
      </w:pPr>
      <w:r w:rsidRPr="008F0179">
        <w:rPr>
          <w:b/>
          <w:bCs/>
        </w:rPr>
        <w:t>Interpreting Prehistoric Cave Art</w:t>
      </w:r>
    </w:p>
    <w:p w14:paraId="1E0EECEB" w14:textId="22E9027E" w:rsidR="008F0179" w:rsidRPr="008F0179" w:rsidRDefault="008F0179" w:rsidP="008F0179">
      <w:pPr>
        <w:rPr>
          <w:shd w:val="clear" w:color="auto" w:fill="C5E0B3" w:themeFill="accent6" w:themeFillTint="66"/>
        </w:rPr>
      </w:pPr>
      <w:r w:rsidRPr="008F0179">
        <w:rPr>
          <w:shd w:val="clear" w:color="auto" w:fill="C5E0B3" w:themeFill="accent6" w:themeFillTint="66"/>
        </w:rPr>
        <w:t>P1</w:t>
      </w:r>
      <w:r w:rsidRPr="008F0179">
        <w:rPr>
          <w:rFonts w:hint="eastAsia"/>
        </w:rPr>
        <w:t> </w:t>
      </w:r>
      <w:r w:rsidRPr="008F0179">
        <w:rPr>
          <w:u w:val="dotted"/>
        </w:rPr>
        <w:t>The Upper Paleolithic period</w:t>
      </w:r>
      <w:r w:rsidRPr="008F0179">
        <w:t xml:space="preserve"> began about 45,000 B.</w:t>
      </w:r>
      <w:r w:rsidRPr="008F0179">
        <w:rPr>
          <w:rFonts w:hint="eastAsia"/>
        </w:rPr>
        <w:t>C</w:t>
      </w:r>
      <w:r w:rsidRPr="008F0179">
        <w:t xml:space="preserve">. It is from this period, in several caves located in Europe, that archaeologists have discovered remarkable examples of prehistoric art. </w:t>
      </w:r>
      <w:r w:rsidRPr="00211ABE">
        <w:rPr>
          <w:b/>
          <w:bCs/>
          <w:rPrChange w:id="0" w:author="马伟勋" w:date="2023-02-16T12:46:00Z">
            <w:rPr/>
          </w:rPrChange>
        </w:rPr>
        <w:t>One of the early interpretations</w:t>
      </w:r>
      <w:r w:rsidRPr="008F0179">
        <w:t xml:space="preserve"> of cave art was that it was “</w:t>
      </w:r>
      <w:r w:rsidRPr="00D11A16">
        <w:rPr>
          <w:color w:val="FF0000"/>
          <w:rPrChange w:id="1" w:author="Angelina Ling" w:date="2023-02-16T14:48:00Z">
            <w:rPr/>
          </w:rPrChange>
        </w:rPr>
        <w:t xml:space="preserve">art </w:t>
      </w:r>
      <w:r w:rsidRPr="00D11A16">
        <w:rPr>
          <w:color w:val="FF0000"/>
          <w:u w:val="dotted"/>
          <w:rPrChange w:id="2" w:author="Angelina Ling" w:date="2023-02-16T14:48:00Z">
            <w:rPr>
              <w:u w:val="dotted"/>
            </w:rPr>
          </w:rPrChange>
        </w:rPr>
        <w:t>for the sake of</w:t>
      </w:r>
      <w:r w:rsidRPr="00D11A16">
        <w:rPr>
          <w:color w:val="FF0000"/>
          <w:rPrChange w:id="3" w:author="Angelina Ling" w:date="2023-02-16T14:48:00Z">
            <w:rPr/>
          </w:rPrChange>
        </w:rPr>
        <w:t xml:space="preserve"> art</w:t>
      </w:r>
      <w:r w:rsidRPr="008F0179">
        <w:t xml:space="preserve">," much as we today might go to a museum to see the skills of artists. This is a Western-culture-centered interpretation, </w:t>
      </w:r>
      <w:r w:rsidRPr="00211ABE">
        <w:rPr>
          <w:b/>
          <w:bCs/>
          <w:rPrChange w:id="4" w:author="马伟勋" w:date="2023-02-16T12:46:00Z">
            <w:rPr/>
          </w:rPrChange>
        </w:rPr>
        <w:t>however, and some would argue that</w:t>
      </w:r>
      <w:r w:rsidRPr="008F0179">
        <w:t xml:space="preserve"> there might be other, context-specific interpretations that are more suitable. The location of this art deep within dark caves, in which small </w:t>
      </w:r>
      <w:r w:rsidRPr="00211ABE">
        <w:rPr>
          <w:color w:val="FF0000"/>
          <w:rPrChange w:id="5" w:author="马伟勋" w:date="2023-02-16T12:46:00Z">
            <w:rPr/>
          </w:rPrChange>
        </w:rPr>
        <w:t>flickering lamps</w:t>
      </w:r>
      <w:r w:rsidRPr="008F0179">
        <w:t xml:space="preserve"> would only reveal </w:t>
      </w:r>
      <w:r w:rsidRPr="008F0179">
        <w:rPr>
          <w:u w:val="dotted"/>
        </w:rPr>
        <w:t>small portions of</w:t>
      </w:r>
      <w:r w:rsidRPr="008F0179">
        <w:t xml:space="preserve"> painted walls, also </w:t>
      </w:r>
      <w:r w:rsidRPr="00211ABE">
        <w:rPr>
          <w:b/>
          <w:bCs/>
          <w:rPrChange w:id="6" w:author="马伟勋" w:date="2023-02-16T12:46:00Z">
            <w:rPr/>
          </w:rPrChange>
        </w:rPr>
        <w:t xml:space="preserve">does not seem to </w:t>
      </w:r>
      <w:r w:rsidRPr="00211ABE">
        <w:rPr>
          <w:b/>
          <w:bCs/>
          <w:color w:val="FF0000"/>
          <w:u w:val="dotted"/>
          <w:rPrChange w:id="7" w:author="马伟勋" w:date="2023-02-16T12:46:00Z">
            <w:rPr>
              <w:u w:val="dotted"/>
            </w:rPr>
          </w:rPrChange>
        </w:rPr>
        <w:t>fit with</w:t>
      </w:r>
      <w:r w:rsidRPr="00211ABE">
        <w:rPr>
          <w:color w:val="FF0000"/>
          <w:rPrChange w:id="8" w:author="马伟勋" w:date="2023-02-16T12:46:00Z">
            <w:rPr/>
          </w:rPrChange>
        </w:rPr>
        <w:t xml:space="preserve"> </w:t>
      </w:r>
      <w:r w:rsidRPr="008F0179">
        <w:t>an interpretation of prehistoric “</w:t>
      </w:r>
      <w:r w:rsidRPr="00211ABE">
        <w:rPr>
          <w:color w:val="FF0000"/>
          <w:u w:val="dotted"/>
          <w:rPrChange w:id="9" w:author="马伟勋" w:date="2023-02-16T12:46:00Z">
            <w:rPr>
              <w:u w:val="dotted"/>
            </w:rPr>
          </w:rPrChange>
        </w:rPr>
        <w:t>art galleries</w:t>
      </w:r>
      <w:r w:rsidRPr="008F0179">
        <w:t>."</w:t>
      </w:r>
    </w:p>
    <w:p w14:paraId="3DA3C352" w14:textId="377E6266" w:rsidR="008F0179" w:rsidRPr="008F0179" w:rsidRDefault="008F0179" w:rsidP="008F0179">
      <w:pPr>
        <w:pStyle w:val="a7"/>
        <w:numPr>
          <w:ilvl w:val="0"/>
          <w:numId w:val="1"/>
        </w:numPr>
        <w:ind w:firstLineChars="0"/>
      </w:pPr>
      <w:r w:rsidRPr="008F0179">
        <w:t xml:space="preserve">According to paragraph 1, which TWO of the following could explain why the </w:t>
      </w:r>
      <w:r w:rsidRPr="009A5372">
        <w:rPr>
          <w:b/>
          <w:bCs/>
          <w:color w:val="FF0000"/>
          <w:rPrChange w:id="10" w:author="马伟勋" w:date="2023-02-16T12:44:00Z">
            <w:rPr/>
          </w:rPrChange>
        </w:rPr>
        <w:t>"art for the sake of art"</w:t>
      </w:r>
      <w:r w:rsidRPr="008F0179">
        <w:t xml:space="preserve"> interpretation of cave art may </w:t>
      </w:r>
      <w:r w:rsidRPr="00B82A87">
        <w:rPr>
          <w:b/>
          <w:bCs/>
          <w:rPrChange w:id="11" w:author="马伟勋" w:date="2023-02-16T12:46:00Z">
            <w:rPr/>
          </w:rPrChange>
        </w:rPr>
        <w:t>not be accurate</w:t>
      </w:r>
      <w:r w:rsidRPr="008F0179">
        <w:t>? To receive credit, you must select TWO answers.</w:t>
      </w:r>
    </w:p>
    <w:p w14:paraId="4E88F35C" w14:textId="77777777" w:rsidR="008F0179" w:rsidRPr="00B82A87" w:rsidRDefault="008F0179" w:rsidP="008F0179">
      <w:pPr>
        <w:pStyle w:val="a7"/>
        <w:numPr>
          <w:ilvl w:val="0"/>
          <w:numId w:val="2"/>
        </w:numPr>
        <w:ind w:firstLineChars="0"/>
        <w:rPr>
          <w:highlight w:val="yellow"/>
          <w:rPrChange w:id="12" w:author="马伟勋" w:date="2023-02-16T12:47:00Z">
            <w:rPr/>
          </w:rPrChange>
        </w:rPr>
      </w:pPr>
      <w:r w:rsidRPr="00B82A87">
        <w:rPr>
          <w:highlight w:val="yellow"/>
          <w:rPrChange w:id="13" w:author="马伟勋" w:date="2023-02-16T12:47:00Z">
            <w:rPr/>
          </w:rPrChange>
        </w:rPr>
        <w:t>The narrow cultural basis of that interpretation</w:t>
      </w:r>
    </w:p>
    <w:p w14:paraId="76ECF0B4" w14:textId="77777777" w:rsidR="008F0179" w:rsidRPr="008F0179" w:rsidRDefault="008F0179" w:rsidP="008F0179">
      <w:pPr>
        <w:pStyle w:val="a7"/>
        <w:numPr>
          <w:ilvl w:val="0"/>
          <w:numId w:val="2"/>
        </w:numPr>
        <w:ind w:firstLineChars="0"/>
      </w:pPr>
      <w:r w:rsidRPr="008F0179">
        <w:t>The relatively small number of surviving images</w:t>
      </w:r>
    </w:p>
    <w:p w14:paraId="7ADB12E3" w14:textId="77777777" w:rsidR="008F0179" w:rsidRPr="008F0179" w:rsidRDefault="008F0179" w:rsidP="008F0179">
      <w:pPr>
        <w:pStyle w:val="a7"/>
        <w:numPr>
          <w:ilvl w:val="0"/>
          <w:numId w:val="2"/>
        </w:numPr>
        <w:ind w:firstLineChars="0"/>
      </w:pPr>
      <w:r w:rsidRPr="008F0179">
        <w:t>The different levels of skill of individual cave artists</w:t>
      </w:r>
    </w:p>
    <w:p w14:paraId="41708514" w14:textId="77777777" w:rsidR="008F0179" w:rsidRPr="00B82A87" w:rsidRDefault="008F0179" w:rsidP="008F0179">
      <w:pPr>
        <w:pStyle w:val="a7"/>
        <w:numPr>
          <w:ilvl w:val="0"/>
          <w:numId w:val="2"/>
        </w:numPr>
        <w:ind w:firstLineChars="0"/>
        <w:rPr>
          <w:highlight w:val="yellow"/>
          <w:rPrChange w:id="14" w:author="马伟勋" w:date="2023-02-16T12:47:00Z">
            <w:rPr/>
          </w:rPrChange>
        </w:rPr>
      </w:pPr>
      <w:r w:rsidRPr="00B82A87">
        <w:rPr>
          <w:highlight w:val="yellow"/>
          <w:rPrChange w:id="15" w:author="马伟勋" w:date="2023-02-16T12:47:00Z">
            <w:rPr/>
          </w:rPrChange>
        </w:rPr>
        <w:t>The absence of sufficient lighting to permit proper viewing of the art</w:t>
      </w:r>
    </w:p>
    <w:p w14:paraId="2B3962E1" w14:textId="61C86052" w:rsidR="009A5372" w:rsidRPr="00D11A16" w:rsidRDefault="009A5372">
      <w:pPr>
        <w:pStyle w:val="a7"/>
        <w:widowControl/>
        <w:numPr>
          <w:ilvl w:val="0"/>
          <w:numId w:val="11"/>
        </w:numPr>
        <w:spacing w:line="288" w:lineRule="atLeast"/>
        <w:ind w:firstLineChars="0"/>
        <w:jc w:val="left"/>
        <w:rPr>
          <w:ins w:id="16" w:author="Angelina" w:date="2023-02-16T14:48:00Z"/>
          <w:rFonts w:ascii="Tahoma" w:eastAsia="宋体" w:hAnsi="Tahoma" w:cs="Tahoma"/>
          <w:kern w:val="0"/>
          <w:szCs w:val="21"/>
        </w:rPr>
        <w:pPrChange w:id="17" w:author="Angelina" w:date="2023-02-16T14:48:00Z">
          <w:pPr>
            <w:widowControl/>
            <w:spacing w:line="288" w:lineRule="atLeast"/>
            <w:jc w:val="left"/>
          </w:pPr>
        </w:pPrChange>
      </w:pPr>
      <w:ins w:id="18" w:author="马伟勋" w:date="2023-02-16T12:45:00Z">
        <w:r w:rsidRPr="00D11A16">
          <w:rPr>
            <w:b/>
            <w:bCs/>
            <w:color w:val="FF0000"/>
          </w:rPr>
          <w:t>art for the sake of art</w:t>
        </w:r>
        <w:r>
          <w:t xml:space="preserve"> / Art for art</w:t>
        </w:r>
        <w:proofErr w:type="gramStart"/>
        <w:r>
          <w:t>’</w:t>
        </w:r>
        <w:proofErr w:type="gramEnd"/>
        <w:r>
          <w:t xml:space="preserve">s sake </w:t>
        </w:r>
        <w:r w:rsidRPr="00D11A16">
          <w:rPr>
            <w:rFonts w:ascii="Tahoma" w:eastAsia="宋体" w:hAnsi="Tahoma" w:cs="Tahoma"/>
            <w:kern w:val="0"/>
            <w:szCs w:val="21"/>
          </w:rPr>
          <w:t>艺术至上主义</w:t>
        </w:r>
      </w:ins>
    </w:p>
    <w:p w14:paraId="5F241A08" w14:textId="203E8470" w:rsidR="00D11A16" w:rsidRPr="00D11A16" w:rsidRDefault="00D11A16">
      <w:pPr>
        <w:pStyle w:val="a7"/>
        <w:widowControl/>
        <w:numPr>
          <w:ilvl w:val="0"/>
          <w:numId w:val="11"/>
        </w:numPr>
        <w:spacing w:line="288" w:lineRule="atLeast"/>
        <w:ind w:firstLineChars="0"/>
        <w:jc w:val="left"/>
        <w:rPr>
          <w:ins w:id="19" w:author="Angelina" w:date="2023-02-16T14:48:00Z"/>
          <w:rFonts w:ascii="Tahoma" w:eastAsia="宋体" w:hAnsi="Tahoma" w:cs="Tahoma"/>
          <w:kern w:val="0"/>
          <w:szCs w:val="21"/>
          <w:rPrChange w:id="20" w:author="Angelina" w:date="2023-02-16T14:48:00Z">
            <w:rPr>
              <w:ins w:id="21" w:author="Angelina" w:date="2023-02-16T14:48:00Z"/>
            </w:rPr>
          </w:rPrChange>
        </w:rPr>
        <w:pPrChange w:id="22" w:author="Angelina" w:date="2023-02-16T14:48:00Z">
          <w:pPr>
            <w:widowControl/>
            <w:spacing w:line="288" w:lineRule="atLeast"/>
            <w:jc w:val="left"/>
          </w:pPr>
        </w:pPrChange>
      </w:pPr>
      <w:ins w:id="23" w:author="Angelina" w:date="2023-02-16T14:48:00Z">
        <w:r w:rsidRPr="00D11A16">
          <w:rPr>
            <w:rFonts w:ascii="Tahoma" w:eastAsia="宋体" w:hAnsi="Tahoma" w:cs="Tahoma"/>
            <w:kern w:val="0"/>
            <w:szCs w:val="21"/>
            <w:rPrChange w:id="24" w:author="Angelina" w:date="2023-02-16T14:48:00Z">
              <w:rPr/>
            </w:rPrChange>
          </w:rPr>
          <w:t>flicker</w:t>
        </w:r>
      </w:ins>
    </w:p>
    <w:p w14:paraId="196B8FB6" w14:textId="3D407F18" w:rsidR="00D11A16" w:rsidRPr="00D11A16" w:rsidRDefault="00D11A16">
      <w:pPr>
        <w:pStyle w:val="a7"/>
        <w:widowControl/>
        <w:numPr>
          <w:ilvl w:val="0"/>
          <w:numId w:val="11"/>
        </w:numPr>
        <w:spacing w:line="288" w:lineRule="atLeast"/>
        <w:ind w:firstLineChars="0"/>
        <w:jc w:val="left"/>
        <w:rPr>
          <w:ins w:id="25" w:author="马伟勋" w:date="2023-02-16T12:45:00Z"/>
          <w:rFonts w:ascii="Tahoma" w:eastAsia="宋体" w:hAnsi="Tahoma" w:cs="Tahoma"/>
          <w:kern w:val="0"/>
          <w:szCs w:val="21"/>
          <w:rPrChange w:id="26" w:author="Angelina" w:date="2023-02-16T14:48:00Z">
            <w:rPr>
              <w:ins w:id="27" w:author="马伟勋" w:date="2023-02-16T12:45:00Z"/>
            </w:rPr>
          </w:rPrChange>
        </w:rPr>
        <w:pPrChange w:id="28" w:author="Angelina" w:date="2023-02-16T14:48:00Z">
          <w:pPr>
            <w:widowControl/>
            <w:spacing w:line="288" w:lineRule="atLeast"/>
            <w:jc w:val="left"/>
          </w:pPr>
        </w:pPrChange>
      </w:pPr>
      <w:ins w:id="29" w:author="Angelina" w:date="2023-02-16T14:48:00Z">
        <w:r w:rsidRPr="00D11A16">
          <w:rPr>
            <w:rFonts w:ascii="Tahoma" w:eastAsia="宋体" w:hAnsi="Tahoma" w:cs="Tahoma"/>
            <w:kern w:val="0"/>
            <w:szCs w:val="21"/>
            <w:rPrChange w:id="30" w:author="Angelina" w:date="2023-02-16T14:48:00Z">
              <w:rPr/>
            </w:rPrChange>
          </w:rPr>
          <w:t>fit with</w:t>
        </w:r>
      </w:ins>
    </w:p>
    <w:p w14:paraId="14AE186D" w14:textId="539325A8" w:rsidR="008F0179" w:rsidRPr="008F0179" w:rsidRDefault="008F0179" w:rsidP="008F0179">
      <w:pPr>
        <w:pStyle w:val="a7"/>
        <w:ind w:left="720" w:firstLineChars="0" w:firstLine="0"/>
      </w:pPr>
    </w:p>
    <w:p w14:paraId="75EBBE00" w14:textId="77777777" w:rsidR="008F0179" w:rsidRPr="008F0179" w:rsidRDefault="008F0179" w:rsidP="008F0179">
      <w:pPr>
        <w:rPr>
          <w:shd w:val="clear" w:color="auto" w:fill="C5E0B3" w:themeFill="accent6" w:themeFillTint="66"/>
        </w:rPr>
      </w:pPr>
      <w:r w:rsidRPr="008F0179">
        <w:rPr>
          <w:shd w:val="clear" w:color="auto" w:fill="C5E0B3" w:themeFill="accent6" w:themeFillTint="66"/>
        </w:rPr>
        <w:t>P2</w:t>
      </w:r>
      <w:r w:rsidRPr="008F0179">
        <w:t xml:space="preserve"> </w:t>
      </w:r>
      <w:r w:rsidRPr="00211ABE">
        <w:rPr>
          <w:b/>
          <w:bCs/>
          <w:rPrChange w:id="31" w:author="马伟勋" w:date="2023-02-16T12:46:00Z">
            <w:rPr/>
          </w:rPrChange>
        </w:rPr>
        <w:t>Another early interpretation</w:t>
      </w:r>
      <w:r w:rsidRPr="008F0179">
        <w:t xml:space="preserve"> was based on the fact that most of the images are animals, and the majority of these, such as horses and bison, were hunted for food. This viewpoint became known as the "hunting magic" explanation. The drawing of the animals was interpreted as a way to magically </w:t>
      </w:r>
      <w:r w:rsidRPr="00F73D35">
        <w:rPr>
          <w:color w:val="FF0000"/>
          <w:rPrChange w:id="32" w:author="马伟勋" w:date="2023-02-16T12:48:00Z">
            <w:rPr/>
          </w:rPrChange>
        </w:rPr>
        <w:t>ensure</w:t>
      </w:r>
      <w:r w:rsidRPr="008F0179">
        <w:t xml:space="preserve"> that an </w:t>
      </w:r>
      <w:r w:rsidRPr="00F73D35">
        <w:rPr>
          <w:color w:val="FF0000"/>
          <w:rPrChange w:id="33" w:author="马伟勋" w:date="2023-02-16T12:48:00Z">
            <w:rPr/>
          </w:rPrChange>
        </w:rPr>
        <w:t>upcoming</w:t>
      </w:r>
      <w:r w:rsidRPr="008F0179">
        <w:t xml:space="preserve"> hunt would be successful. The hunting-magic interpretation has much </w:t>
      </w:r>
      <w:r w:rsidRPr="00F73D35">
        <w:rPr>
          <w:color w:val="FF0000"/>
          <w:rPrChange w:id="34" w:author="马伟勋" w:date="2023-02-16T12:48:00Z">
            <w:rPr/>
          </w:rPrChange>
        </w:rPr>
        <w:t>appeal</w:t>
      </w:r>
      <w:r w:rsidRPr="008F0179">
        <w:t xml:space="preserve"> because we know that hunting was an important part of daily life during this period. And, </w:t>
      </w:r>
      <w:r w:rsidRPr="00F73D35">
        <w:rPr>
          <w:color w:val="FF0000"/>
          <w:u w:val="single"/>
          <w:rPrChange w:id="35" w:author="马伟勋" w:date="2023-02-16T12:48:00Z">
            <w:rPr/>
          </w:rPrChange>
        </w:rPr>
        <w:t>in direct contrast to</w:t>
      </w:r>
      <w:r w:rsidRPr="008F0179">
        <w:t xml:space="preserve"> the art-for-art's-sake explanation, the </w:t>
      </w:r>
      <w:r w:rsidRPr="00F73D35">
        <w:rPr>
          <w:color w:val="FF0000"/>
          <w:rPrChange w:id="36" w:author="马伟勋" w:date="2023-02-16T12:48:00Z">
            <w:rPr/>
          </w:rPrChange>
        </w:rPr>
        <w:t>practice</w:t>
      </w:r>
      <w:r w:rsidRPr="008F0179">
        <w:t xml:space="preserve"> of these “rituals" deep within caves suggests that not everyone participated. </w:t>
      </w:r>
      <w:r w:rsidRPr="00F73D35">
        <w:rPr>
          <w:b/>
          <w:bCs/>
          <w:rPrChange w:id="37" w:author="马伟勋" w:date="2023-02-16T12:48:00Z">
            <w:rPr/>
          </w:rPrChange>
        </w:rPr>
        <w:t xml:space="preserve">There are many nonhunting images in the caves, however, that do not support </w:t>
      </w:r>
      <w:r w:rsidRPr="008F0179">
        <w:t>this explanation, such as geometric shapes and human figures.</w:t>
      </w:r>
    </w:p>
    <w:p w14:paraId="6FE4ECE0" w14:textId="77777777" w:rsidR="008F0179" w:rsidRPr="008F0179" w:rsidRDefault="008F0179" w:rsidP="008F0179">
      <w:pPr>
        <w:pStyle w:val="a7"/>
        <w:numPr>
          <w:ilvl w:val="0"/>
          <w:numId w:val="1"/>
        </w:numPr>
        <w:ind w:firstLineChars="0"/>
      </w:pPr>
      <w:r w:rsidRPr="008F0179">
        <w:t>According to paragraph 2, which of the following challenges the view that cave art was intended to ensure the successful hunting of animals?</w:t>
      </w:r>
    </w:p>
    <w:p w14:paraId="3C60365A" w14:textId="77777777" w:rsidR="008F0179" w:rsidRPr="008F0179" w:rsidRDefault="008F0179" w:rsidP="008F0179">
      <w:pPr>
        <w:pStyle w:val="a7"/>
        <w:numPr>
          <w:ilvl w:val="0"/>
          <w:numId w:val="3"/>
        </w:numPr>
        <w:ind w:firstLineChars="0"/>
      </w:pPr>
      <w:r w:rsidRPr="008F0179">
        <w:t>Most of the animals shown in cave art were not hunted for food.</w:t>
      </w:r>
    </w:p>
    <w:p w14:paraId="5211E09A" w14:textId="77777777" w:rsidR="008F0179" w:rsidRPr="008F0179" w:rsidRDefault="008F0179" w:rsidP="008F0179">
      <w:pPr>
        <w:pStyle w:val="a7"/>
        <w:numPr>
          <w:ilvl w:val="0"/>
          <w:numId w:val="3"/>
        </w:numPr>
        <w:ind w:firstLineChars="0"/>
      </w:pPr>
      <w:r w:rsidRPr="008F0179">
        <w:t>Non-hunters as well as hunters created images in the caves.</w:t>
      </w:r>
    </w:p>
    <w:p w14:paraId="12E25FD8" w14:textId="77777777" w:rsidR="008F0179" w:rsidRPr="008F0179" w:rsidRDefault="008F0179" w:rsidP="008F0179">
      <w:pPr>
        <w:pStyle w:val="a7"/>
        <w:numPr>
          <w:ilvl w:val="0"/>
          <w:numId w:val="3"/>
        </w:numPr>
        <w:ind w:firstLineChars="0"/>
      </w:pPr>
      <w:r w:rsidRPr="008F0179">
        <w:t>Cave art is found deep within caves that probably were hard for most hunters to reach.</w:t>
      </w:r>
    </w:p>
    <w:p w14:paraId="1183AA87" w14:textId="77777777" w:rsidR="008F0179" w:rsidRPr="00571D26" w:rsidRDefault="008F0179" w:rsidP="008F0179">
      <w:pPr>
        <w:pStyle w:val="a7"/>
        <w:numPr>
          <w:ilvl w:val="0"/>
          <w:numId w:val="3"/>
        </w:numPr>
        <w:ind w:firstLineChars="0"/>
        <w:rPr>
          <w:highlight w:val="yellow"/>
          <w:rPrChange w:id="38" w:author="马伟勋" w:date="2023-02-16T12:49:00Z">
            <w:rPr/>
          </w:rPrChange>
        </w:rPr>
      </w:pPr>
      <w:r w:rsidRPr="00571D26">
        <w:rPr>
          <w:highlight w:val="yellow"/>
          <w:rPrChange w:id="39" w:author="马伟勋" w:date="2023-02-16T12:49:00Z">
            <w:rPr/>
          </w:rPrChange>
        </w:rPr>
        <w:t>Cave art includes many images that do not show hunters or animals.</w:t>
      </w:r>
    </w:p>
    <w:p w14:paraId="0331B458" w14:textId="30232131" w:rsidR="008F0179" w:rsidRDefault="00D11A16">
      <w:pPr>
        <w:pStyle w:val="a7"/>
        <w:numPr>
          <w:ilvl w:val="0"/>
          <w:numId w:val="12"/>
        </w:numPr>
        <w:ind w:firstLineChars="0"/>
        <w:rPr>
          <w:ins w:id="40" w:author="Angelina" w:date="2023-02-16T14:49:00Z"/>
        </w:rPr>
        <w:pPrChange w:id="41" w:author="Angelina" w:date="2023-02-16T14:49:00Z">
          <w:pPr>
            <w:pStyle w:val="a7"/>
            <w:ind w:left="360" w:firstLineChars="0" w:firstLine="0"/>
          </w:pPr>
        </w:pPrChange>
      </w:pPr>
      <w:ins w:id="42" w:author="Angelina" w:date="2023-02-16T14:48:00Z">
        <w:r>
          <w:t>In</w:t>
        </w:r>
      </w:ins>
      <w:ins w:id="43" w:author="Angelina" w:date="2023-02-16T14:49:00Z">
        <w:r>
          <w:t>terpretation/ interpret</w:t>
        </w:r>
      </w:ins>
    </w:p>
    <w:p w14:paraId="4EBD1BC2" w14:textId="12557A8F" w:rsidR="00D11A16" w:rsidRDefault="00D11A16">
      <w:pPr>
        <w:pStyle w:val="a7"/>
        <w:numPr>
          <w:ilvl w:val="0"/>
          <w:numId w:val="12"/>
        </w:numPr>
        <w:ind w:firstLineChars="0"/>
        <w:rPr>
          <w:ins w:id="44" w:author="Angelina" w:date="2023-02-16T14:49:00Z"/>
        </w:rPr>
        <w:pPrChange w:id="45" w:author="Angelina" w:date="2023-02-16T14:49:00Z">
          <w:pPr>
            <w:pStyle w:val="a7"/>
            <w:ind w:left="360" w:firstLineChars="0" w:firstLine="0"/>
          </w:pPr>
        </w:pPrChange>
      </w:pPr>
      <w:ins w:id="46" w:author="Angelina" w:date="2023-02-16T14:49:00Z">
        <w:r>
          <w:t>Ensure</w:t>
        </w:r>
      </w:ins>
    </w:p>
    <w:p w14:paraId="29F14484" w14:textId="68DF53B4" w:rsidR="00D11A16" w:rsidRDefault="00D11A16">
      <w:pPr>
        <w:pStyle w:val="a7"/>
        <w:numPr>
          <w:ilvl w:val="0"/>
          <w:numId w:val="12"/>
        </w:numPr>
        <w:ind w:firstLineChars="0"/>
        <w:rPr>
          <w:ins w:id="47" w:author="Angelina" w:date="2023-02-16T14:49:00Z"/>
        </w:rPr>
        <w:pPrChange w:id="48" w:author="Angelina" w:date="2023-02-16T14:49:00Z">
          <w:pPr>
            <w:pStyle w:val="a7"/>
            <w:ind w:left="360" w:firstLineChars="0" w:firstLine="0"/>
          </w:pPr>
        </w:pPrChange>
      </w:pPr>
      <w:ins w:id="49" w:author="Angelina" w:date="2023-02-16T14:49:00Z">
        <w:r>
          <w:t>Upcoming/ incoming/ imminent</w:t>
        </w:r>
      </w:ins>
    </w:p>
    <w:p w14:paraId="0C16735B" w14:textId="18DD8732" w:rsidR="00D11A16" w:rsidRDefault="00D11A16">
      <w:pPr>
        <w:pStyle w:val="a7"/>
        <w:numPr>
          <w:ilvl w:val="0"/>
          <w:numId w:val="12"/>
        </w:numPr>
        <w:ind w:firstLineChars="0"/>
        <w:rPr>
          <w:ins w:id="50" w:author="Angelina" w:date="2023-02-16T14:49:00Z"/>
        </w:rPr>
        <w:pPrChange w:id="51" w:author="Angelina" w:date="2023-02-16T14:49:00Z">
          <w:pPr>
            <w:pStyle w:val="a7"/>
            <w:ind w:left="360" w:firstLineChars="0" w:firstLine="0"/>
          </w:pPr>
        </w:pPrChange>
      </w:pPr>
      <w:ins w:id="52" w:author="Angelina" w:date="2023-02-16T14:49:00Z">
        <w:r>
          <w:t>Appeal/ charm n   appeal to= attract v</w:t>
        </w:r>
      </w:ins>
    </w:p>
    <w:p w14:paraId="059850B9" w14:textId="51C3557A" w:rsidR="00D11A16" w:rsidRDefault="00D11A16">
      <w:pPr>
        <w:pStyle w:val="a7"/>
        <w:numPr>
          <w:ilvl w:val="0"/>
          <w:numId w:val="12"/>
        </w:numPr>
        <w:ind w:firstLineChars="0"/>
        <w:rPr>
          <w:ins w:id="53" w:author="Angelina" w:date="2023-02-16T14:49:00Z"/>
        </w:rPr>
        <w:pPrChange w:id="54" w:author="Angelina" w:date="2023-02-16T14:49:00Z">
          <w:pPr>
            <w:pStyle w:val="a7"/>
            <w:ind w:left="360" w:firstLineChars="0" w:firstLine="0"/>
          </w:pPr>
        </w:pPrChange>
      </w:pPr>
      <w:ins w:id="55" w:author="Angelina" w:date="2023-02-16T14:49:00Z">
        <w:r>
          <w:t xml:space="preserve">In contrast to = as opposed to </w:t>
        </w:r>
      </w:ins>
    </w:p>
    <w:p w14:paraId="4DB30E9F" w14:textId="5EADE6C7" w:rsidR="00D11A16" w:rsidRDefault="00D11A16">
      <w:pPr>
        <w:pStyle w:val="a7"/>
        <w:numPr>
          <w:ilvl w:val="0"/>
          <w:numId w:val="12"/>
        </w:numPr>
        <w:ind w:firstLineChars="0"/>
        <w:rPr>
          <w:ins w:id="56" w:author="Angelina" w:date="2023-02-16T14:49:00Z"/>
        </w:rPr>
        <w:pPrChange w:id="57" w:author="Angelina" w:date="2023-02-16T14:49:00Z">
          <w:pPr>
            <w:pStyle w:val="a7"/>
            <w:ind w:left="360" w:firstLineChars="0" w:firstLine="0"/>
          </w:pPr>
        </w:pPrChange>
      </w:pPr>
      <w:ins w:id="58" w:author="Angelina" w:date="2023-02-16T14:49:00Z">
        <w:r>
          <w:t xml:space="preserve">Practice </w:t>
        </w:r>
        <w:r>
          <w:rPr>
            <w:rFonts w:hint="eastAsia"/>
          </w:rPr>
          <w:t>做法</w:t>
        </w:r>
      </w:ins>
    </w:p>
    <w:p w14:paraId="507B3D6E" w14:textId="77777777" w:rsidR="00D11A16" w:rsidRPr="00D11A16" w:rsidRDefault="00D11A16">
      <w:pPr>
        <w:pPrChange w:id="59" w:author="Angelina" w:date="2023-02-16T14:49:00Z">
          <w:pPr>
            <w:pStyle w:val="a7"/>
            <w:ind w:left="360" w:firstLineChars="0" w:firstLine="0"/>
          </w:pPr>
        </w:pPrChange>
      </w:pPr>
    </w:p>
    <w:p w14:paraId="24E04965" w14:textId="14CEBF94" w:rsidR="008F0179" w:rsidRDefault="008F0179" w:rsidP="008F0179">
      <w:pPr>
        <w:rPr>
          <w:ins w:id="60" w:author="Angelina" w:date="2023-02-16T14:50:00Z"/>
        </w:rPr>
      </w:pPr>
      <w:r w:rsidRPr="008F0179">
        <w:rPr>
          <w:shd w:val="clear" w:color="auto" w:fill="C5E0B3" w:themeFill="accent6" w:themeFillTint="66"/>
        </w:rPr>
        <w:t>P3</w:t>
      </w:r>
      <w:r w:rsidRPr="00571D26">
        <w:rPr>
          <w:color w:val="FF0000"/>
          <w:u w:val="single"/>
          <w:rPrChange w:id="61" w:author="马伟勋" w:date="2023-02-16T12:49:00Z">
            <w:rPr/>
          </w:rPrChange>
        </w:rPr>
        <w:t xml:space="preserve"> </w:t>
      </w:r>
      <w:r w:rsidRPr="00571D26">
        <w:rPr>
          <w:color w:val="FF0000"/>
          <w:highlight w:val="lightGray"/>
          <w:u w:val="single"/>
          <w:rPrChange w:id="62" w:author="马伟勋" w:date="2023-02-16T12:49:00Z">
            <w:rPr>
              <w:highlight w:val="lightGray"/>
              <w:u w:val="dotted"/>
            </w:rPr>
          </w:rPrChange>
        </w:rPr>
        <w:t>In an effort to</w:t>
      </w:r>
      <w:r w:rsidRPr="008F0179">
        <w:rPr>
          <w:highlight w:val="lightGray"/>
        </w:rPr>
        <w:t xml:space="preserve"> include all the types of images in Upper Paleolithic cave art in a comprehensive interpretation, some researchers turned to aspects of how the human mind </w:t>
      </w:r>
      <w:r w:rsidRPr="008F0179">
        <w:rPr>
          <w:highlight w:val="lightGray"/>
        </w:rPr>
        <w:lastRenderedPageBreak/>
        <w:t>works during</w:t>
      </w:r>
      <w:r w:rsidRPr="008F0179">
        <w:rPr>
          <w:highlight w:val="lightGray"/>
          <w:u w:val="dotted"/>
        </w:rPr>
        <w:t xml:space="preserve"> </w:t>
      </w:r>
      <w:r w:rsidRPr="00126E74">
        <w:rPr>
          <w:color w:val="FF0000"/>
          <w:highlight w:val="lightGray"/>
          <w:u w:val="dotted"/>
          <w:rPrChange w:id="63" w:author="马伟勋" w:date="2023-02-16T12:50:00Z">
            <w:rPr>
              <w:highlight w:val="lightGray"/>
              <w:u w:val="dotted"/>
            </w:rPr>
          </w:rPrChange>
        </w:rPr>
        <w:t>altered states of consciousness</w:t>
      </w:r>
      <w:r w:rsidRPr="008F0179">
        <w:rPr>
          <w:highlight w:val="lightGray"/>
        </w:rPr>
        <w:t xml:space="preserve"> and what images the mind “sees" during different phases of altered states.</w:t>
      </w:r>
      <w:r w:rsidRPr="008F0179">
        <w:t xml:space="preserve"> This explanation is called “</w:t>
      </w:r>
      <w:r w:rsidRPr="00126E74">
        <w:rPr>
          <w:color w:val="FF0000"/>
          <w:u w:val="single"/>
          <w:rPrChange w:id="64" w:author="马伟勋" w:date="2023-02-16T12:50:00Z">
            <w:rPr/>
          </w:rPrChange>
        </w:rPr>
        <w:t>ent</w:t>
      </w:r>
      <w:r w:rsidRPr="00126E74">
        <w:rPr>
          <w:color w:val="FF0000"/>
          <w:rPrChange w:id="65" w:author="马伟勋" w:date="2023-02-16T12:50:00Z">
            <w:rPr/>
          </w:rPrChange>
        </w:rPr>
        <w:t>optic</w:t>
      </w:r>
      <w:r w:rsidRPr="008F0179">
        <w:t xml:space="preserve"> phenomena," and it argues that all modern human brains experience the same sets of visual images in the same </w:t>
      </w:r>
      <w:r w:rsidRPr="008F0179">
        <w:rPr>
          <w:highlight w:val="lightGray"/>
        </w:rPr>
        <w:t>progression</w:t>
      </w:r>
      <w:r w:rsidRPr="008F0179">
        <w:t xml:space="preserve">. </w:t>
      </w:r>
      <w:r w:rsidRPr="00A93596">
        <w:rPr>
          <w:b/>
          <w:bCs/>
          <w:rPrChange w:id="66" w:author="马伟勋" w:date="2023-02-16T14:16:00Z">
            <w:rPr/>
          </w:rPrChange>
        </w:rPr>
        <w:t>For example</w:t>
      </w:r>
      <w:r w:rsidRPr="008F0179">
        <w:t>, during the</w:t>
      </w:r>
      <w:r w:rsidRPr="00A93596">
        <w:rPr>
          <w:b/>
          <w:bCs/>
          <w:rPrChange w:id="67" w:author="马伟勋" w:date="2023-02-16T14:16:00Z">
            <w:rPr/>
          </w:rPrChange>
        </w:rPr>
        <w:t xml:space="preserve"> first</w:t>
      </w:r>
      <w:r w:rsidRPr="008F0179">
        <w:t xml:space="preserve"> stage it is common to see </w:t>
      </w:r>
      <w:r w:rsidRPr="00A93596">
        <w:rPr>
          <w:b/>
          <w:bCs/>
          <w:rPrChange w:id="68" w:author="马伟勋" w:date="2023-02-16T14:16:00Z">
            <w:rPr/>
          </w:rPrChange>
        </w:rPr>
        <w:t>geometric patterns</w:t>
      </w:r>
      <w:r w:rsidRPr="008F0179">
        <w:t xml:space="preserve">; during the </w:t>
      </w:r>
      <w:r w:rsidRPr="00A93596">
        <w:rPr>
          <w:b/>
          <w:bCs/>
          <w:rPrChange w:id="69" w:author="马伟勋" w:date="2023-02-16T14:16:00Z">
            <w:rPr/>
          </w:rPrChange>
        </w:rPr>
        <w:t>second</w:t>
      </w:r>
      <w:r w:rsidRPr="008F0179">
        <w:t xml:space="preserve"> stage, the brain begins to </w:t>
      </w:r>
      <w:r w:rsidRPr="008F0179">
        <w:rPr>
          <w:u w:val="dotted"/>
        </w:rPr>
        <w:t>associate</w:t>
      </w:r>
      <w:r w:rsidRPr="008F0179">
        <w:t xml:space="preserve"> various geometric designs </w:t>
      </w:r>
      <w:r w:rsidRPr="008F0179">
        <w:rPr>
          <w:u w:val="dotted"/>
        </w:rPr>
        <w:t>with</w:t>
      </w:r>
      <w:r w:rsidRPr="008F0179">
        <w:t xml:space="preserve"> </w:t>
      </w:r>
      <w:r w:rsidRPr="00A93596">
        <w:rPr>
          <w:b/>
          <w:bCs/>
          <w:rPrChange w:id="70" w:author="马伟勋" w:date="2023-02-16T14:17:00Z">
            <w:rPr/>
          </w:rPrChange>
        </w:rPr>
        <w:t>real objects</w:t>
      </w:r>
      <w:r w:rsidRPr="008F0179">
        <w:t xml:space="preserve">; and during the </w:t>
      </w:r>
      <w:r w:rsidRPr="00A93596">
        <w:rPr>
          <w:b/>
          <w:bCs/>
          <w:rPrChange w:id="71" w:author="马伟勋" w:date="2023-02-16T14:17:00Z">
            <w:rPr/>
          </w:rPrChange>
        </w:rPr>
        <w:t>third</w:t>
      </w:r>
      <w:r w:rsidRPr="008F0179">
        <w:t xml:space="preserve"> stage, the brain sees </w:t>
      </w:r>
      <w:r w:rsidRPr="00A93596">
        <w:rPr>
          <w:b/>
          <w:bCs/>
          <w:rPrChange w:id="72" w:author="马伟勋" w:date="2023-02-16T14:17:00Z">
            <w:rPr/>
          </w:rPrChange>
        </w:rPr>
        <w:t>actual animals, people, and monsters</w:t>
      </w:r>
      <w:r w:rsidRPr="008F0179">
        <w:t>. Altered states can be achieved in many ways-drugs, intense dancing, sitting in absolute darkness as in a deep cave-and the entoptic-phenomena interpretation argues that cave-art images represent the "visions" seen during these experiences.</w:t>
      </w:r>
    </w:p>
    <w:p w14:paraId="13D8110D" w14:textId="12CD9471" w:rsidR="007427CC" w:rsidRPr="00797493" w:rsidDel="007427CC" w:rsidRDefault="007427CC">
      <w:pPr>
        <w:pStyle w:val="a7"/>
        <w:numPr>
          <w:ilvl w:val="0"/>
          <w:numId w:val="13"/>
        </w:numPr>
        <w:ind w:firstLineChars="0"/>
        <w:rPr>
          <w:ins w:id="73" w:author="马伟勋" w:date="2023-02-16T14:18:00Z"/>
          <w:del w:id="74" w:author="Angelina" w:date="2023-02-16T14:59:00Z"/>
        </w:rPr>
        <w:pPrChange w:id="75" w:author="Angelina" w:date="2023-02-16T14:59:00Z">
          <w:pPr/>
        </w:pPrChange>
      </w:pPr>
    </w:p>
    <w:p w14:paraId="2683F81A" w14:textId="5ECA6E07" w:rsidR="00A93596" w:rsidRPr="00A93596" w:rsidRDefault="00A93596" w:rsidP="00A93596">
      <w:pPr>
        <w:widowControl/>
        <w:jc w:val="left"/>
        <w:rPr>
          <w:ins w:id="76" w:author="马伟勋" w:date="2023-02-16T14:18:00Z"/>
          <w:rFonts w:ascii="宋体" w:eastAsia="宋体" w:hAnsi="宋体" w:cs="宋体"/>
          <w:kern w:val="0"/>
          <w:sz w:val="24"/>
          <w:szCs w:val="24"/>
        </w:rPr>
      </w:pPr>
      <w:ins w:id="77" w:author="马伟勋" w:date="2023-02-16T14:18:00Z">
        <w:r w:rsidRPr="00A93596">
          <w:rPr>
            <w:rFonts w:ascii="宋体" w:eastAsia="宋体" w:hAnsi="宋体" w:cs="宋体"/>
            <w:noProof/>
            <w:kern w:val="0"/>
            <w:sz w:val="24"/>
            <w:szCs w:val="24"/>
          </w:rPr>
          <w:drawing>
            <wp:inline distT="0" distB="0" distL="0" distR="0" wp14:anchorId="1A96CEB0" wp14:editId="394F3A34">
              <wp:extent cx="2130172" cy="1805748"/>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158" cy="1808280"/>
                      </a:xfrm>
                      <a:prstGeom prst="rect">
                        <a:avLst/>
                      </a:prstGeom>
                      <a:noFill/>
                      <a:ln>
                        <a:noFill/>
                      </a:ln>
                    </pic:spPr>
                  </pic:pic>
                </a:graphicData>
              </a:graphic>
            </wp:inline>
          </w:drawing>
        </w:r>
      </w:ins>
    </w:p>
    <w:p w14:paraId="73CADABC" w14:textId="1E1EA28B" w:rsidR="00A93596" w:rsidDel="00D11A16" w:rsidRDefault="00A93596" w:rsidP="008F0179">
      <w:pPr>
        <w:rPr>
          <w:ins w:id="78" w:author="马伟勋" w:date="2023-02-16T12:49:00Z"/>
          <w:del w:id="79" w:author="Angelina" w:date="2023-02-16T14:49:00Z"/>
        </w:rPr>
      </w:pPr>
    </w:p>
    <w:p w14:paraId="038977D6" w14:textId="184E7442" w:rsidR="00571D26" w:rsidRPr="008F0179" w:rsidDel="00D11A16" w:rsidRDefault="00571D26" w:rsidP="008F0179">
      <w:pPr>
        <w:rPr>
          <w:del w:id="80" w:author="Angelina" w:date="2023-02-16T14:49:00Z"/>
        </w:rPr>
      </w:pPr>
    </w:p>
    <w:p w14:paraId="4B6C6EBA" w14:textId="77777777" w:rsidR="008F0179" w:rsidRPr="008F0179" w:rsidRDefault="008F0179" w:rsidP="008F0179">
      <w:pPr>
        <w:pStyle w:val="a7"/>
        <w:numPr>
          <w:ilvl w:val="0"/>
          <w:numId w:val="1"/>
        </w:numPr>
        <w:ind w:firstLineChars="0"/>
      </w:pPr>
      <w:r w:rsidRPr="008F0179">
        <w:t>Which of the sentences below best expresses the essential information in the highlighted sentence in the passage? Incorrect choices change the meaning in important ways or leave out essential information.</w:t>
      </w:r>
    </w:p>
    <w:p w14:paraId="19E0A78B" w14:textId="77777777" w:rsidR="008F0179" w:rsidRPr="008F0179" w:rsidRDefault="008F0179" w:rsidP="008F0179">
      <w:pPr>
        <w:pStyle w:val="a7"/>
        <w:numPr>
          <w:ilvl w:val="0"/>
          <w:numId w:val="4"/>
        </w:numPr>
        <w:ind w:firstLineChars="0"/>
      </w:pPr>
      <w:r w:rsidRPr="008F0179">
        <w:t>Some researchers studied the different ways in which looking at cave art alters the consciousness of the people who look at it.</w:t>
      </w:r>
    </w:p>
    <w:p w14:paraId="5A884E65" w14:textId="77777777" w:rsidR="008F0179" w:rsidRPr="004763FD" w:rsidRDefault="008F0179" w:rsidP="008F0179">
      <w:pPr>
        <w:pStyle w:val="a7"/>
        <w:numPr>
          <w:ilvl w:val="0"/>
          <w:numId w:val="4"/>
        </w:numPr>
        <w:ind w:firstLineChars="0"/>
        <w:rPr>
          <w:highlight w:val="yellow"/>
          <w:rPrChange w:id="81" w:author="马伟勋" w:date="2023-02-16T14:18:00Z">
            <w:rPr/>
          </w:rPrChange>
        </w:rPr>
      </w:pPr>
      <w:r w:rsidRPr="004763FD">
        <w:rPr>
          <w:highlight w:val="yellow"/>
          <w:rPrChange w:id="82" w:author="马伟勋" w:date="2023-02-16T14:18:00Z">
            <w:rPr/>
          </w:rPrChange>
        </w:rPr>
        <w:t>In developing an interpretation that includes all types of cave art, some researchers considered how and what the human mind sees during altered states of consciousness.</w:t>
      </w:r>
    </w:p>
    <w:p w14:paraId="3A345CCC" w14:textId="77777777" w:rsidR="008F0179" w:rsidRPr="008F0179" w:rsidRDefault="008F0179" w:rsidP="008F0179">
      <w:pPr>
        <w:pStyle w:val="a7"/>
        <w:numPr>
          <w:ilvl w:val="0"/>
          <w:numId w:val="4"/>
        </w:numPr>
        <w:ind w:firstLineChars="0"/>
      </w:pPr>
      <w:r w:rsidRPr="008F0179">
        <w:t>Interpretations of cave art are different according to which state of consciousness the human mind is in at the time the image is being viewed.</w:t>
      </w:r>
    </w:p>
    <w:p w14:paraId="05D8CB5D" w14:textId="77777777" w:rsidR="008F0179" w:rsidRPr="008F0179" w:rsidRDefault="008F0179" w:rsidP="008F0179">
      <w:pPr>
        <w:pStyle w:val="a7"/>
        <w:numPr>
          <w:ilvl w:val="0"/>
          <w:numId w:val="4"/>
        </w:numPr>
        <w:ind w:firstLineChars="0"/>
      </w:pPr>
      <w:r w:rsidRPr="008F0179">
        <w:t>ln seeking to interpret how the human mind works during altered states of consciousness, some researchers examined what people see when they look at various cave-art images.</w:t>
      </w:r>
    </w:p>
    <w:p w14:paraId="68FE6CAC" w14:textId="77777777" w:rsidR="008F0179" w:rsidRPr="008F0179" w:rsidRDefault="008F0179" w:rsidP="008F0179">
      <w:pPr>
        <w:pStyle w:val="a7"/>
        <w:ind w:left="360" w:firstLineChars="0" w:firstLine="0"/>
      </w:pPr>
    </w:p>
    <w:p w14:paraId="039C040A" w14:textId="194A8438" w:rsidR="008F0179" w:rsidRPr="008F0179" w:rsidRDefault="008F0179" w:rsidP="008F0179">
      <w:pPr>
        <w:pStyle w:val="a7"/>
        <w:numPr>
          <w:ilvl w:val="0"/>
          <w:numId w:val="1"/>
        </w:numPr>
        <w:ind w:firstLineChars="0"/>
      </w:pPr>
      <w:r w:rsidRPr="008F0179">
        <w:t>The word "</w:t>
      </w:r>
      <w:del w:id="83" w:author="马伟勋" w:date="2023-02-16T10:13:00Z">
        <w:r w:rsidRPr="008F0179" w:rsidDel="007E3C63">
          <w:delText xml:space="preserve"> </w:delText>
        </w:r>
      </w:del>
      <w:r w:rsidRPr="008F0179">
        <w:t>progression" in the passage is closest in meaning to</w:t>
      </w:r>
    </w:p>
    <w:p w14:paraId="1353A949" w14:textId="77777777" w:rsidR="008F0179" w:rsidRPr="008F0179" w:rsidRDefault="008F0179" w:rsidP="008F0179">
      <w:pPr>
        <w:pStyle w:val="a7"/>
        <w:numPr>
          <w:ilvl w:val="0"/>
          <w:numId w:val="5"/>
        </w:numPr>
        <w:ind w:firstLineChars="0"/>
      </w:pPr>
      <w:r w:rsidRPr="008F0179">
        <w:t>location</w:t>
      </w:r>
    </w:p>
    <w:p w14:paraId="0B920B19" w14:textId="77777777" w:rsidR="008F0179" w:rsidRPr="008F0179" w:rsidRDefault="008F0179" w:rsidP="008F0179">
      <w:pPr>
        <w:pStyle w:val="a7"/>
        <w:numPr>
          <w:ilvl w:val="0"/>
          <w:numId w:val="5"/>
        </w:numPr>
        <w:ind w:firstLineChars="0"/>
      </w:pPr>
      <w:r w:rsidRPr="008F0179">
        <w:t>way</w:t>
      </w:r>
    </w:p>
    <w:p w14:paraId="7CC06CAF" w14:textId="77777777" w:rsidR="008F0179" w:rsidRPr="008F0179" w:rsidRDefault="008F0179" w:rsidP="008F0179">
      <w:pPr>
        <w:pStyle w:val="a7"/>
        <w:numPr>
          <w:ilvl w:val="0"/>
          <w:numId w:val="5"/>
        </w:numPr>
        <w:ind w:firstLineChars="0"/>
      </w:pPr>
      <w:r w:rsidRPr="008F0179">
        <w:t>period of time</w:t>
      </w:r>
    </w:p>
    <w:p w14:paraId="7D167506" w14:textId="77777777" w:rsidR="008F0179" w:rsidRPr="004763FD" w:rsidRDefault="008F0179" w:rsidP="008F0179">
      <w:pPr>
        <w:pStyle w:val="a7"/>
        <w:numPr>
          <w:ilvl w:val="0"/>
          <w:numId w:val="5"/>
        </w:numPr>
        <w:ind w:firstLineChars="0"/>
        <w:rPr>
          <w:highlight w:val="yellow"/>
          <w:rPrChange w:id="84" w:author="马伟勋" w:date="2023-02-16T14:18:00Z">
            <w:rPr/>
          </w:rPrChange>
        </w:rPr>
      </w:pPr>
      <w:r w:rsidRPr="004763FD">
        <w:rPr>
          <w:highlight w:val="yellow"/>
          <w:rPrChange w:id="85" w:author="马伟勋" w:date="2023-02-16T14:18:00Z">
            <w:rPr/>
          </w:rPrChange>
        </w:rPr>
        <w:t>order</w:t>
      </w:r>
    </w:p>
    <w:p w14:paraId="0807C86A" w14:textId="45D792AC" w:rsidR="004763FD" w:rsidRPr="004763FD" w:rsidRDefault="004763FD" w:rsidP="004763FD">
      <w:pPr>
        <w:pStyle w:val="a7"/>
        <w:widowControl/>
        <w:numPr>
          <w:ilvl w:val="0"/>
          <w:numId w:val="5"/>
        </w:numPr>
        <w:ind w:firstLineChars="0"/>
        <w:jc w:val="left"/>
        <w:rPr>
          <w:ins w:id="86" w:author="马伟勋" w:date="2023-02-16T14:19:00Z"/>
          <w:rFonts w:ascii="宋体" w:eastAsia="宋体" w:hAnsi="宋体" w:cs="宋体"/>
          <w:kern w:val="0"/>
          <w:sz w:val="24"/>
          <w:szCs w:val="24"/>
        </w:rPr>
      </w:pPr>
      <w:ins w:id="87" w:author="马伟勋" w:date="2023-02-16T14:19:00Z">
        <w:r w:rsidRPr="004763FD">
          <w:rPr>
            <w:noProof/>
          </w:rPr>
          <w:lastRenderedPageBreak/>
          <w:drawing>
            <wp:inline distT="0" distB="0" distL="0" distR="0" wp14:anchorId="1AA35BDC" wp14:editId="529C5E40">
              <wp:extent cx="3349460" cy="1517056"/>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3351" cy="1523348"/>
                      </a:xfrm>
                      <a:prstGeom prst="rect">
                        <a:avLst/>
                      </a:prstGeom>
                      <a:noFill/>
                      <a:ln>
                        <a:noFill/>
                      </a:ln>
                    </pic:spPr>
                  </pic:pic>
                </a:graphicData>
              </a:graphic>
            </wp:inline>
          </w:drawing>
        </w:r>
      </w:ins>
    </w:p>
    <w:p w14:paraId="61946655" w14:textId="77777777" w:rsidR="008F0179" w:rsidRPr="008F0179" w:rsidRDefault="008F0179" w:rsidP="008F0179">
      <w:pPr>
        <w:pStyle w:val="a7"/>
        <w:ind w:left="360" w:firstLineChars="0" w:firstLine="0"/>
      </w:pPr>
    </w:p>
    <w:p w14:paraId="1526AE29" w14:textId="77777777" w:rsidR="008F0179" w:rsidRPr="008F0179" w:rsidRDefault="008F0179" w:rsidP="008F0179">
      <w:pPr>
        <w:pStyle w:val="a7"/>
        <w:numPr>
          <w:ilvl w:val="0"/>
          <w:numId w:val="1"/>
        </w:numPr>
        <w:ind w:firstLineChars="0"/>
      </w:pPr>
      <w:r w:rsidRPr="008F0179">
        <w:t>Which of the following best describes the entoptic-phenomena interpretation of cave-art images, as discussed in paragraph 3?</w:t>
      </w:r>
    </w:p>
    <w:p w14:paraId="07F42839" w14:textId="77777777" w:rsidR="008F0179" w:rsidRPr="008F0179" w:rsidRDefault="008F0179" w:rsidP="008F0179">
      <w:pPr>
        <w:pStyle w:val="a7"/>
        <w:numPr>
          <w:ilvl w:val="0"/>
          <w:numId w:val="6"/>
        </w:numPr>
        <w:ind w:firstLineChars="0"/>
      </w:pPr>
      <w:r w:rsidRPr="008F0179">
        <w:t>Cave artists first produced geometric patterns and only later produced images of animals, people, and monsters.</w:t>
      </w:r>
    </w:p>
    <w:p w14:paraId="3CB7D791" w14:textId="77777777" w:rsidR="008F0179" w:rsidRPr="00543791" w:rsidRDefault="008F0179" w:rsidP="008F0179">
      <w:pPr>
        <w:pStyle w:val="a7"/>
        <w:numPr>
          <w:ilvl w:val="0"/>
          <w:numId w:val="6"/>
        </w:numPr>
        <w:ind w:firstLineChars="0"/>
        <w:rPr>
          <w:highlight w:val="yellow"/>
          <w:rPrChange w:id="88" w:author="马伟勋" w:date="2023-02-16T14:20:00Z">
            <w:rPr/>
          </w:rPrChange>
        </w:rPr>
      </w:pPr>
      <w:r w:rsidRPr="00543791">
        <w:rPr>
          <w:highlight w:val="yellow"/>
          <w:rPrChange w:id="89" w:author="马伟勋" w:date="2023-02-16T14:20:00Z">
            <w:rPr/>
          </w:rPrChange>
        </w:rPr>
        <w:t>Cave art depicts images that the human brain sees as it passes through the stages of altered states of consciousness.</w:t>
      </w:r>
    </w:p>
    <w:p w14:paraId="73D5ACBD" w14:textId="77777777" w:rsidR="008F0179" w:rsidRPr="008F0179" w:rsidRDefault="008F0179" w:rsidP="008F0179">
      <w:pPr>
        <w:pStyle w:val="a7"/>
        <w:numPr>
          <w:ilvl w:val="0"/>
          <w:numId w:val="6"/>
        </w:numPr>
        <w:ind w:firstLineChars="0"/>
      </w:pPr>
      <w:r w:rsidRPr="008F0179">
        <w:t>By closely looking at a set of cave-art images over a long period of time, a person can enter an altered state of consciousness.</w:t>
      </w:r>
    </w:p>
    <w:p w14:paraId="6750D168" w14:textId="77777777" w:rsidR="008F0179" w:rsidRPr="008F0179" w:rsidRDefault="008F0179" w:rsidP="008F0179">
      <w:pPr>
        <w:pStyle w:val="a7"/>
        <w:numPr>
          <w:ilvl w:val="0"/>
          <w:numId w:val="6"/>
        </w:numPr>
        <w:ind w:firstLineChars="0"/>
      </w:pPr>
      <w:r w:rsidRPr="008F0179">
        <w:t>The purpose of much of cave art was to show people engaging in activities that led to altered states of consciousness.</w:t>
      </w:r>
    </w:p>
    <w:p w14:paraId="482E4F09" w14:textId="77777777" w:rsidR="007427CC" w:rsidRDefault="007427CC">
      <w:pPr>
        <w:pStyle w:val="a7"/>
        <w:numPr>
          <w:ilvl w:val="0"/>
          <w:numId w:val="15"/>
        </w:numPr>
        <w:ind w:firstLineChars="0"/>
        <w:rPr>
          <w:ins w:id="90" w:author="Angelina" w:date="2023-02-16T15:00:00Z"/>
        </w:rPr>
        <w:pPrChange w:id="91" w:author="Angelina" w:date="2023-02-16T15:00:00Z">
          <w:pPr>
            <w:pStyle w:val="a7"/>
            <w:numPr>
              <w:numId w:val="6"/>
            </w:numPr>
            <w:ind w:left="360" w:firstLineChars="0" w:hanging="360"/>
          </w:pPr>
        </w:pPrChange>
      </w:pPr>
      <w:ins w:id="92" w:author="Angelina" w:date="2023-02-16T15:00:00Z">
        <w:r>
          <w:t>I</w:t>
        </w:r>
        <w:r>
          <w:rPr>
            <w:rFonts w:hint="eastAsia"/>
          </w:rPr>
          <w:t>n</w:t>
        </w:r>
        <w:r>
          <w:t xml:space="preserve"> an effort to do </w:t>
        </w:r>
        <w:proofErr w:type="spellStart"/>
        <w:proofErr w:type="gramStart"/>
        <w:r>
          <w:t>sth</w:t>
        </w:r>
        <w:proofErr w:type="spellEnd"/>
        <w:r>
          <w:t>./</w:t>
        </w:r>
        <w:proofErr w:type="gramEnd"/>
        <w:r>
          <w:t xml:space="preserve"> With a view to doing </w:t>
        </w:r>
        <w:proofErr w:type="spellStart"/>
        <w:r>
          <w:t>sth</w:t>
        </w:r>
        <w:proofErr w:type="spellEnd"/>
        <w:r>
          <w:t xml:space="preserve">. </w:t>
        </w:r>
      </w:ins>
    </w:p>
    <w:p w14:paraId="339AEDE7" w14:textId="77777777" w:rsidR="007427CC" w:rsidRDefault="007427CC">
      <w:pPr>
        <w:pStyle w:val="a7"/>
        <w:numPr>
          <w:ilvl w:val="0"/>
          <w:numId w:val="15"/>
        </w:numPr>
        <w:ind w:firstLineChars="0"/>
        <w:rPr>
          <w:ins w:id="93" w:author="Angelina" w:date="2023-02-16T15:00:00Z"/>
        </w:rPr>
        <w:pPrChange w:id="94" w:author="Angelina" w:date="2023-02-16T15:00:00Z">
          <w:pPr>
            <w:pStyle w:val="a7"/>
            <w:numPr>
              <w:numId w:val="6"/>
            </w:numPr>
            <w:ind w:left="360" w:firstLineChars="0" w:hanging="360"/>
          </w:pPr>
        </w:pPrChange>
      </w:pPr>
      <w:ins w:id="95" w:author="Angelina" w:date="2023-02-16T15:00:00Z">
        <w:r>
          <w:t xml:space="preserve">Altered states vs. altering states </w:t>
        </w:r>
      </w:ins>
    </w:p>
    <w:p w14:paraId="59A58465" w14:textId="77777777" w:rsidR="007427CC" w:rsidRDefault="007427CC">
      <w:pPr>
        <w:pStyle w:val="a7"/>
        <w:numPr>
          <w:ilvl w:val="0"/>
          <w:numId w:val="15"/>
        </w:numPr>
        <w:ind w:firstLineChars="0"/>
        <w:rPr>
          <w:ins w:id="96" w:author="Angelina" w:date="2023-02-16T15:00:00Z"/>
        </w:rPr>
        <w:pPrChange w:id="97" w:author="Angelina" w:date="2023-02-16T15:00:00Z">
          <w:pPr>
            <w:pStyle w:val="a7"/>
            <w:numPr>
              <w:numId w:val="6"/>
            </w:numPr>
            <w:ind w:left="360" w:firstLineChars="0" w:hanging="360"/>
          </w:pPr>
        </w:pPrChange>
      </w:pPr>
      <w:ins w:id="98" w:author="Angelina" w:date="2023-02-16T15:00:00Z">
        <w:r>
          <w:t>Consciousness/ awareness   be conscious/ aware of</w:t>
        </w:r>
      </w:ins>
    </w:p>
    <w:p w14:paraId="3DD4E97D" w14:textId="77777777" w:rsidR="007427CC" w:rsidRDefault="007427CC">
      <w:pPr>
        <w:rPr>
          <w:ins w:id="99" w:author="Angelina" w:date="2023-02-16T15:00:00Z"/>
        </w:rPr>
        <w:pPrChange w:id="100" w:author="Angelina" w:date="2023-02-16T15:00:00Z">
          <w:pPr>
            <w:pStyle w:val="a7"/>
            <w:numPr>
              <w:numId w:val="6"/>
            </w:numPr>
            <w:ind w:left="360" w:firstLineChars="0" w:hanging="360"/>
          </w:pPr>
        </w:pPrChange>
      </w:pPr>
      <w:proofErr w:type="gramStart"/>
      <w:ins w:id="101" w:author="Angelina" w:date="2023-02-16T15:00:00Z">
        <w:r>
          <w:t xml:space="preserve">Entoptic  </w:t>
        </w:r>
        <w:proofErr w:type="spellStart"/>
        <w:r>
          <w:t>ent</w:t>
        </w:r>
        <w:proofErr w:type="spellEnd"/>
        <w:proofErr w:type="gramEnd"/>
        <w:r>
          <w:t xml:space="preserve">+ optic </w:t>
        </w:r>
      </w:ins>
    </w:p>
    <w:p w14:paraId="2C0E2F3C" w14:textId="77777777" w:rsidR="007427CC" w:rsidRDefault="007427CC">
      <w:pPr>
        <w:pStyle w:val="a7"/>
        <w:numPr>
          <w:ilvl w:val="0"/>
          <w:numId w:val="15"/>
        </w:numPr>
        <w:ind w:firstLineChars="0"/>
        <w:rPr>
          <w:ins w:id="102" w:author="Angelina" w:date="2023-02-16T15:00:00Z"/>
        </w:rPr>
        <w:pPrChange w:id="103" w:author="Angelina" w:date="2023-02-16T15:00:00Z">
          <w:pPr>
            <w:pStyle w:val="a7"/>
            <w:numPr>
              <w:numId w:val="6"/>
            </w:numPr>
            <w:ind w:left="360" w:firstLineChars="0" w:hanging="360"/>
          </w:pPr>
        </w:pPrChange>
      </w:pPr>
      <w:ins w:id="104" w:author="Angelina" w:date="2023-02-16T15:00:00Z">
        <w:r>
          <w:t>Progression</w:t>
        </w:r>
      </w:ins>
    </w:p>
    <w:p w14:paraId="3736EDEF" w14:textId="77777777" w:rsidR="007427CC" w:rsidRPr="00797493" w:rsidRDefault="007427CC">
      <w:pPr>
        <w:pStyle w:val="a7"/>
        <w:numPr>
          <w:ilvl w:val="0"/>
          <w:numId w:val="15"/>
        </w:numPr>
        <w:ind w:firstLineChars="0"/>
        <w:rPr>
          <w:ins w:id="105" w:author="Angelina" w:date="2023-02-16T15:00:00Z"/>
        </w:rPr>
        <w:pPrChange w:id="106" w:author="Angelina" w:date="2023-02-16T15:00:00Z">
          <w:pPr>
            <w:pStyle w:val="a7"/>
            <w:numPr>
              <w:numId w:val="6"/>
            </w:numPr>
            <w:ind w:left="360" w:firstLineChars="0" w:hanging="360"/>
          </w:pPr>
        </w:pPrChange>
      </w:pPr>
      <w:ins w:id="107" w:author="Angelina" w:date="2023-02-16T15:00:00Z">
        <w:r>
          <w:t xml:space="preserve">Phenomenon    phenomenal </w:t>
        </w:r>
      </w:ins>
    </w:p>
    <w:p w14:paraId="227E81A3" w14:textId="77777777" w:rsidR="008F0179" w:rsidRPr="008F0179" w:rsidRDefault="008F0179">
      <w:pPr>
        <w:pPrChange w:id="108" w:author="Angelina" w:date="2023-02-16T15:00:00Z">
          <w:pPr>
            <w:pStyle w:val="a7"/>
            <w:ind w:left="360" w:firstLineChars="0" w:firstLine="0"/>
          </w:pPr>
        </w:pPrChange>
      </w:pPr>
    </w:p>
    <w:p w14:paraId="6A40118B" w14:textId="7A868C4C" w:rsidR="008F0179" w:rsidRDefault="008F0179" w:rsidP="008F0179">
      <w:pPr>
        <w:rPr>
          <w:ins w:id="109" w:author="Angelina" w:date="2023-02-16T15:00:00Z"/>
        </w:rPr>
      </w:pPr>
      <w:r w:rsidRPr="008F0179">
        <w:rPr>
          <w:shd w:val="clear" w:color="auto" w:fill="C5E0B3" w:themeFill="accent6" w:themeFillTint="66"/>
        </w:rPr>
        <w:t>P4</w:t>
      </w:r>
      <w:r w:rsidRPr="00543791">
        <w:rPr>
          <w:rFonts w:hint="eastAsia"/>
          <w:b/>
          <w:bCs/>
          <w:rPrChange w:id="110" w:author="马伟勋" w:date="2023-02-16T14:21:00Z">
            <w:rPr>
              <w:rFonts w:hint="eastAsia"/>
            </w:rPr>
          </w:rPrChange>
        </w:rPr>
        <w:t> </w:t>
      </w:r>
      <w:r w:rsidRPr="00543791">
        <w:rPr>
          <w:b/>
          <w:bCs/>
          <w:rPrChange w:id="111" w:author="马伟勋" w:date="2023-02-16T14:21:00Z">
            <w:rPr/>
          </w:rPrChange>
        </w:rPr>
        <w:t>Other explanations</w:t>
      </w:r>
      <w:r w:rsidRPr="008F0179">
        <w:t xml:space="preserve"> focus more on the use of cave art as a form of </w:t>
      </w:r>
      <w:r w:rsidRPr="00543791">
        <w:rPr>
          <w:b/>
          <w:bCs/>
          <w:rPrChange w:id="112" w:author="马伟勋" w:date="2023-02-16T14:21:00Z">
            <w:rPr/>
          </w:rPrChange>
        </w:rPr>
        <w:t>communication</w:t>
      </w:r>
      <w:r w:rsidRPr="008F0179">
        <w:t xml:space="preserve">. </w:t>
      </w:r>
      <w:r w:rsidRPr="008F0179">
        <w:rPr>
          <w:u w:val="dotted"/>
        </w:rPr>
        <w:t>That is</w:t>
      </w:r>
      <w:r w:rsidRPr="008F0179">
        <w:t xml:space="preserve">, its presence and the types of images were used to establish </w:t>
      </w:r>
      <w:r w:rsidRPr="008F0179">
        <w:rPr>
          <w:u w:val="dotted"/>
        </w:rPr>
        <w:t>social identities</w:t>
      </w:r>
      <w:r w:rsidRPr="008F0179">
        <w:t xml:space="preserve"> and perhaps as </w:t>
      </w:r>
      <w:r w:rsidRPr="00420987">
        <w:rPr>
          <w:color w:val="FF0000"/>
          <w:u w:val="dotted"/>
          <w:rPrChange w:id="113" w:author="马伟勋" w:date="2023-02-16T14:21:00Z">
            <w:rPr>
              <w:u w:val="dotted"/>
            </w:rPr>
          </w:rPrChange>
        </w:rPr>
        <w:t>territorial markers</w:t>
      </w:r>
      <w:r w:rsidRPr="008F0179">
        <w:t xml:space="preserve">. Communication as an explanation is based on identifying different styles that represent different groups of people and is a key element at </w:t>
      </w:r>
      <w:r w:rsidRPr="00420987">
        <w:rPr>
          <w:color w:val="FF0000"/>
          <w:u w:val="dotted"/>
          <w:rPrChange w:id="114" w:author="马伟勋" w:date="2023-02-16T14:21:00Z">
            <w:rPr>
              <w:u w:val="dotted"/>
            </w:rPr>
          </w:rPrChange>
        </w:rPr>
        <w:t>aggregation</w:t>
      </w:r>
      <w:r w:rsidRPr="008F0179">
        <w:rPr>
          <w:u w:val="dotted"/>
        </w:rPr>
        <w:t xml:space="preserve"> sites</w:t>
      </w:r>
      <w:r w:rsidRPr="008F0179">
        <w:t xml:space="preserve">, places where these people came together at certain times. Communication </w:t>
      </w:r>
      <w:r w:rsidRPr="00E90389">
        <w:rPr>
          <w:b/>
          <w:bCs/>
          <w:bdr w:val="single" w:sz="4" w:space="0" w:color="auto"/>
          <w:rPrChange w:id="115" w:author="马伟勋" w:date="2023-02-16T14:24:00Z">
            <w:rPr/>
          </w:rPrChange>
        </w:rPr>
        <w:t>also</w:t>
      </w:r>
      <w:r w:rsidRPr="008F0179">
        <w:t xml:space="preserve"> is seen as adaptive because it enhances the survival of groups using social networks or </w:t>
      </w:r>
      <w:r w:rsidRPr="00420987">
        <w:rPr>
          <w:color w:val="FF0000"/>
          <w:rPrChange w:id="116" w:author="马伟勋" w:date="2023-02-16T14:22:00Z">
            <w:rPr/>
          </w:rPrChange>
        </w:rPr>
        <w:t>alliances</w:t>
      </w:r>
      <w:r w:rsidRPr="008F0179">
        <w:t xml:space="preserve">. The abundance of cave art in France and Spain, particularly during the </w:t>
      </w:r>
      <w:r w:rsidRPr="00420987">
        <w:rPr>
          <w:u w:val="single"/>
          <w:rPrChange w:id="117" w:author="马伟勋" w:date="2023-02-16T14:22:00Z">
            <w:rPr/>
          </w:rPrChange>
        </w:rPr>
        <w:t>Late Upper Paleolithic</w:t>
      </w:r>
      <w:r w:rsidRPr="008F0179">
        <w:t xml:space="preserve">, is thought to be one outcome of the dense packing of people as they moved south to escape the </w:t>
      </w:r>
      <w:r w:rsidRPr="00420987">
        <w:rPr>
          <w:color w:val="FF0000"/>
          <w:rPrChange w:id="118" w:author="马伟勋" w:date="2023-02-16T14:22:00Z">
            <w:rPr/>
          </w:rPrChange>
        </w:rPr>
        <w:t xml:space="preserve">harshest </w:t>
      </w:r>
      <w:r w:rsidRPr="008F0179">
        <w:t xml:space="preserve">conditions of the extreme cold of the glacial maximum of the last ice age. Art was used to form alliances and thus </w:t>
      </w:r>
      <w:r w:rsidRPr="008F0179">
        <w:rPr>
          <w:u w:val="dotted"/>
        </w:rPr>
        <w:t>resolve disputes</w:t>
      </w:r>
      <w:r w:rsidRPr="008F0179">
        <w:t xml:space="preserve"> about resources between groups who could not easily move away because of the close presence of many groups and the </w:t>
      </w:r>
      <w:r w:rsidRPr="00FC2F8A">
        <w:rPr>
          <w:color w:val="FF0000"/>
          <w:rPrChange w:id="119" w:author="马伟勋" w:date="2023-02-16T14:22:00Z">
            <w:rPr/>
          </w:rPrChange>
        </w:rPr>
        <w:t>inhospitable</w:t>
      </w:r>
      <w:r w:rsidRPr="008F0179">
        <w:t xml:space="preserve"> nature of more northern areas in Europe.</w:t>
      </w:r>
    </w:p>
    <w:p w14:paraId="16C12FDB" w14:textId="3B1F1EF2" w:rsidR="007427CC" w:rsidRDefault="007427CC">
      <w:pPr>
        <w:pStyle w:val="a7"/>
        <w:numPr>
          <w:ilvl w:val="0"/>
          <w:numId w:val="16"/>
        </w:numPr>
        <w:ind w:firstLineChars="0"/>
        <w:rPr>
          <w:ins w:id="120" w:author="Angelina" w:date="2023-02-16T15:00:00Z"/>
        </w:rPr>
        <w:pPrChange w:id="121" w:author="Angelina" w:date="2023-02-16T15:01:00Z">
          <w:pPr/>
        </w:pPrChange>
      </w:pPr>
      <w:proofErr w:type="gramStart"/>
      <w:ins w:id="122" w:author="Angelina" w:date="2023-02-16T15:00:00Z">
        <w:r>
          <w:t>Aggregation  aggregate</w:t>
        </w:r>
        <w:proofErr w:type="gramEnd"/>
        <w:r>
          <w:t>/ gather / convene/ assemble</w:t>
        </w:r>
      </w:ins>
    </w:p>
    <w:p w14:paraId="33F2FF1C" w14:textId="0E54C9E6" w:rsidR="007427CC" w:rsidRDefault="007427CC">
      <w:pPr>
        <w:pStyle w:val="a7"/>
        <w:numPr>
          <w:ilvl w:val="0"/>
          <w:numId w:val="16"/>
        </w:numPr>
        <w:ind w:firstLineChars="0"/>
        <w:rPr>
          <w:ins w:id="123" w:author="Angelina" w:date="2023-02-16T15:00:00Z"/>
        </w:rPr>
        <w:pPrChange w:id="124" w:author="Angelina" w:date="2023-02-16T15:01:00Z">
          <w:pPr/>
        </w:pPrChange>
      </w:pPr>
      <w:ins w:id="125" w:author="Angelina" w:date="2023-02-16T15:00:00Z">
        <w:r>
          <w:t xml:space="preserve">Marker </w:t>
        </w:r>
      </w:ins>
    </w:p>
    <w:p w14:paraId="65D226D0" w14:textId="3CF481ED" w:rsidR="007427CC" w:rsidRDefault="007427CC">
      <w:pPr>
        <w:pStyle w:val="a7"/>
        <w:numPr>
          <w:ilvl w:val="0"/>
          <w:numId w:val="16"/>
        </w:numPr>
        <w:ind w:firstLineChars="0"/>
        <w:rPr>
          <w:ins w:id="126" w:author="Angelina" w:date="2023-02-16T15:01:00Z"/>
        </w:rPr>
        <w:pPrChange w:id="127" w:author="Angelina" w:date="2023-02-16T15:01:00Z">
          <w:pPr/>
        </w:pPrChange>
      </w:pPr>
      <w:ins w:id="128" w:author="Angelina" w:date="2023-02-16T15:00:00Z">
        <w:r>
          <w:t xml:space="preserve">Alliance   </w:t>
        </w:r>
        <w:proofErr w:type="gramStart"/>
        <w:r>
          <w:t xml:space="preserve">ally  </w:t>
        </w:r>
      </w:ins>
      <w:ins w:id="129" w:author="Angelina" w:date="2023-02-16T15:01:00Z">
        <w:r>
          <w:t>be</w:t>
        </w:r>
        <w:proofErr w:type="gramEnd"/>
        <w:r>
          <w:t xml:space="preserve"> </w:t>
        </w:r>
      </w:ins>
      <w:ins w:id="130" w:author="Angelina" w:date="2023-02-16T15:00:00Z">
        <w:r>
          <w:t xml:space="preserve">allied </w:t>
        </w:r>
      </w:ins>
      <w:ins w:id="131" w:author="Angelina" w:date="2023-02-16T15:01:00Z">
        <w:r>
          <w:t>to</w:t>
        </w:r>
      </w:ins>
    </w:p>
    <w:p w14:paraId="0B292570" w14:textId="7465E6D4" w:rsidR="007427CC" w:rsidRDefault="00E758A6">
      <w:pPr>
        <w:pStyle w:val="a7"/>
        <w:numPr>
          <w:ilvl w:val="0"/>
          <w:numId w:val="16"/>
        </w:numPr>
        <w:ind w:firstLineChars="0"/>
        <w:rPr>
          <w:ins w:id="132" w:author="Angelina" w:date="2023-02-16T15:01:00Z"/>
        </w:rPr>
        <w:pPrChange w:id="133" w:author="Angelina" w:date="2023-02-16T15:01:00Z">
          <w:pPr/>
        </w:pPrChange>
      </w:pPr>
      <w:ins w:id="134" w:author="Angelina" w:date="2023-02-16T15:01:00Z">
        <w:r>
          <w:rPr>
            <w:rFonts w:hint="eastAsia"/>
          </w:rPr>
          <w:t>L</w:t>
        </w:r>
        <w:r>
          <w:t xml:space="preserve">ater Upper Paleolithic </w:t>
        </w:r>
      </w:ins>
    </w:p>
    <w:p w14:paraId="045557CB" w14:textId="698091D5" w:rsidR="00E758A6" w:rsidRDefault="00E758A6">
      <w:pPr>
        <w:pStyle w:val="a7"/>
        <w:numPr>
          <w:ilvl w:val="0"/>
          <w:numId w:val="16"/>
        </w:numPr>
        <w:ind w:firstLineChars="0"/>
        <w:rPr>
          <w:ins w:id="135" w:author="Angelina" w:date="2023-02-16T15:01:00Z"/>
        </w:rPr>
        <w:pPrChange w:id="136" w:author="Angelina" w:date="2023-02-16T15:01:00Z">
          <w:pPr/>
        </w:pPrChange>
      </w:pPr>
      <w:proofErr w:type="gramStart"/>
      <w:ins w:id="137" w:author="Angelina" w:date="2023-02-16T15:01:00Z">
        <w:r>
          <w:t xml:space="preserve">Harsh  </w:t>
        </w:r>
        <w:proofErr w:type="spellStart"/>
        <w:r>
          <w:t>harsh</w:t>
        </w:r>
        <w:proofErr w:type="spellEnd"/>
        <w:proofErr w:type="gramEnd"/>
        <w:r>
          <w:t xml:space="preserve"> weather harsh personality  be harsh on oneself</w:t>
        </w:r>
      </w:ins>
    </w:p>
    <w:p w14:paraId="04677A77" w14:textId="5EF41C93" w:rsidR="00E758A6" w:rsidRPr="008F0179" w:rsidRDefault="00E758A6">
      <w:pPr>
        <w:pStyle w:val="a7"/>
        <w:numPr>
          <w:ilvl w:val="0"/>
          <w:numId w:val="16"/>
        </w:numPr>
        <w:ind w:firstLineChars="0"/>
        <w:pPrChange w:id="138" w:author="Angelina" w:date="2023-02-16T15:01:00Z">
          <w:pPr/>
        </w:pPrChange>
      </w:pPr>
      <w:proofErr w:type="gramStart"/>
      <w:ins w:id="139" w:author="Angelina" w:date="2023-02-16T15:01:00Z">
        <w:r>
          <w:t>Inhospitable  hospitable</w:t>
        </w:r>
        <w:proofErr w:type="gramEnd"/>
        <w:r>
          <w:t xml:space="preserve"> </w:t>
        </w:r>
      </w:ins>
    </w:p>
    <w:p w14:paraId="36EDFEB4" w14:textId="77777777" w:rsidR="008F0179" w:rsidRPr="008F0179" w:rsidRDefault="008F0179" w:rsidP="008F0179">
      <w:pPr>
        <w:pStyle w:val="a7"/>
        <w:numPr>
          <w:ilvl w:val="0"/>
          <w:numId w:val="1"/>
        </w:numPr>
        <w:ind w:firstLineChars="0"/>
      </w:pPr>
      <w:r w:rsidRPr="008F0179">
        <w:lastRenderedPageBreak/>
        <w:t>According to the interpretation discussed in paragraph 4, cave art may have performed all of the following functions EXCEPT</w:t>
      </w:r>
    </w:p>
    <w:p w14:paraId="635106DF" w14:textId="77777777" w:rsidR="008F0179" w:rsidRPr="008F0179" w:rsidRDefault="008F0179" w:rsidP="008F0179">
      <w:pPr>
        <w:pStyle w:val="a7"/>
        <w:numPr>
          <w:ilvl w:val="0"/>
          <w:numId w:val="7"/>
        </w:numPr>
        <w:ind w:firstLineChars="0"/>
      </w:pPr>
      <w:r w:rsidRPr="008F0179">
        <w:t>marking people's territories</w:t>
      </w:r>
    </w:p>
    <w:p w14:paraId="36817DCB" w14:textId="77777777" w:rsidR="008F0179" w:rsidRPr="00E90389" w:rsidRDefault="008F0179" w:rsidP="008F0179">
      <w:pPr>
        <w:pStyle w:val="a7"/>
        <w:numPr>
          <w:ilvl w:val="0"/>
          <w:numId w:val="7"/>
        </w:numPr>
        <w:ind w:firstLineChars="0"/>
        <w:rPr>
          <w:highlight w:val="yellow"/>
          <w:rPrChange w:id="140" w:author="马伟勋" w:date="2023-02-16T14:23:00Z">
            <w:rPr/>
          </w:rPrChange>
        </w:rPr>
      </w:pPr>
      <w:r w:rsidRPr="00E90389">
        <w:rPr>
          <w:strike/>
          <w:highlight w:val="yellow"/>
          <w:rPrChange w:id="141" w:author="马伟勋" w:date="2023-02-16T14:23:00Z">
            <w:rPr/>
          </w:rPrChange>
        </w:rPr>
        <w:t>encouraging</w:t>
      </w:r>
      <w:r w:rsidRPr="00E90389">
        <w:rPr>
          <w:highlight w:val="yellow"/>
          <w:rPrChange w:id="142" w:author="马伟勋" w:date="2023-02-16T14:23:00Z">
            <w:rPr/>
          </w:rPrChange>
        </w:rPr>
        <w:t xml:space="preserve"> people to move south</w:t>
      </w:r>
    </w:p>
    <w:p w14:paraId="20C393FD" w14:textId="77777777" w:rsidR="008F0179" w:rsidRPr="008F0179" w:rsidRDefault="008F0179" w:rsidP="008F0179">
      <w:pPr>
        <w:pStyle w:val="a7"/>
        <w:numPr>
          <w:ilvl w:val="0"/>
          <w:numId w:val="7"/>
        </w:numPr>
        <w:ind w:firstLineChars="0"/>
      </w:pPr>
      <w:r w:rsidRPr="008F0179">
        <w:t>helping to form alliances with other groups</w:t>
      </w:r>
    </w:p>
    <w:p w14:paraId="0A111014" w14:textId="77777777" w:rsidR="008F0179" w:rsidRPr="008F0179" w:rsidRDefault="008F0179" w:rsidP="008F0179">
      <w:pPr>
        <w:pStyle w:val="a7"/>
        <w:numPr>
          <w:ilvl w:val="0"/>
          <w:numId w:val="7"/>
        </w:numPr>
        <w:ind w:firstLineChars="0"/>
      </w:pPr>
      <w:r w:rsidRPr="008F0179">
        <w:t>resolving conflicts over resources</w:t>
      </w:r>
    </w:p>
    <w:p w14:paraId="4BA28776" w14:textId="77777777" w:rsidR="008F0179" w:rsidRPr="008F0179" w:rsidRDefault="008F0179" w:rsidP="008F0179">
      <w:pPr>
        <w:pStyle w:val="a7"/>
        <w:ind w:left="360" w:firstLineChars="0" w:firstLine="0"/>
      </w:pPr>
    </w:p>
    <w:p w14:paraId="35339C8C" w14:textId="77777777" w:rsidR="008F0179" w:rsidRPr="008F0179" w:rsidRDefault="008F0179" w:rsidP="008F0179">
      <w:pPr>
        <w:pStyle w:val="a7"/>
        <w:numPr>
          <w:ilvl w:val="0"/>
          <w:numId w:val="1"/>
        </w:numPr>
        <w:ind w:firstLineChars="0"/>
      </w:pPr>
      <w:r w:rsidRPr="008F0179">
        <w:t>Paragraph 4 suggests that which of the following led to high population density in France and Spain during the Late Upper Paleolithic?</w:t>
      </w:r>
    </w:p>
    <w:p w14:paraId="1809892B" w14:textId="77777777" w:rsidR="008F0179" w:rsidRPr="008F0179" w:rsidRDefault="008F0179" w:rsidP="008F0179">
      <w:pPr>
        <w:pStyle w:val="a7"/>
        <w:numPr>
          <w:ilvl w:val="0"/>
          <w:numId w:val="8"/>
        </w:numPr>
        <w:ind w:firstLineChars="0"/>
      </w:pPr>
      <w:r w:rsidRPr="008F0179">
        <w:t>The availability of a large variety of animal species that could be hunted for food</w:t>
      </w:r>
    </w:p>
    <w:p w14:paraId="40DFF616" w14:textId="77777777" w:rsidR="008F0179" w:rsidRPr="008F0179" w:rsidRDefault="008F0179" w:rsidP="008F0179">
      <w:pPr>
        <w:pStyle w:val="a7"/>
        <w:numPr>
          <w:ilvl w:val="0"/>
          <w:numId w:val="8"/>
        </w:numPr>
        <w:ind w:firstLineChars="0"/>
      </w:pPr>
      <w:r w:rsidRPr="008F0179">
        <w:t>The long-established social networks in those regions</w:t>
      </w:r>
    </w:p>
    <w:p w14:paraId="6AF07E0F" w14:textId="77777777" w:rsidR="008F0179" w:rsidRPr="008F0179" w:rsidRDefault="008F0179" w:rsidP="008F0179">
      <w:pPr>
        <w:pStyle w:val="a7"/>
        <w:numPr>
          <w:ilvl w:val="0"/>
          <w:numId w:val="8"/>
        </w:numPr>
        <w:ind w:firstLineChars="0"/>
      </w:pPr>
      <w:r w:rsidRPr="008F0179">
        <w:t>The relatively warm temperatures in France and Spain compared to other areas in Europe</w:t>
      </w:r>
    </w:p>
    <w:p w14:paraId="2720FE03" w14:textId="77777777" w:rsidR="008F0179" w:rsidRPr="008F0179" w:rsidRDefault="008F0179" w:rsidP="008F0179">
      <w:pPr>
        <w:pStyle w:val="a7"/>
        <w:numPr>
          <w:ilvl w:val="0"/>
          <w:numId w:val="8"/>
        </w:numPr>
        <w:ind w:firstLineChars="0"/>
      </w:pPr>
      <w:r w:rsidRPr="008F0179">
        <w:t>The overcrowding in areas to the north</w:t>
      </w:r>
    </w:p>
    <w:p w14:paraId="37BD769B" w14:textId="77777777" w:rsidR="008F0179" w:rsidRPr="008F0179" w:rsidRDefault="008F0179" w:rsidP="008F0179">
      <w:pPr>
        <w:pStyle w:val="a7"/>
        <w:ind w:left="360" w:firstLineChars="0" w:firstLine="0"/>
      </w:pPr>
    </w:p>
    <w:p w14:paraId="7A7BF704" w14:textId="10825D85" w:rsidR="008F0179" w:rsidRDefault="008F0179" w:rsidP="008F0179">
      <w:pPr>
        <w:rPr>
          <w:ins w:id="143" w:author="Angelina" w:date="2023-02-16T15:01:00Z"/>
        </w:rPr>
      </w:pPr>
      <w:r w:rsidRPr="008F0179">
        <w:rPr>
          <w:shd w:val="clear" w:color="auto" w:fill="C5E0B3" w:themeFill="accent6" w:themeFillTint="66"/>
        </w:rPr>
        <w:t>P5</w:t>
      </w:r>
      <w:r w:rsidRPr="008F0179">
        <w:t xml:space="preserve"> In recent years, </w:t>
      </w:r>
      <w:r w:rsidRPr="00E90389">
        <w:rPr>
          <w:color w:val="FF0000"/>
          <w:rPrChange w:id="144" w:author="马伟勋" w:date="2023-02-16T14:24:00Z">
            <w:rPr/>
          </w:rPrChange>
        </w:rPr>
        <w:t>accumulating</w:t>
      </w:r>
      <w:r w:rsidRPr="008F0179">
        <w:t xml:space="preserve"> evidence suggests that Upper Paleolithic people created wall art </w:t>
      </w:r>
      <w:r w:rsidRPr="008F0179">
        <w:rPr>
          <w:highlight w:val="lightGray"/>
        </w:rPr>
        <w:t xml:space="preserve">not only in relatively </w:t>
      </w:r>
      <w:r w:rsidRPr="00E90389">
        <w:rPr>
          <w:color w:val="FF0000"/>
          <w:highlight w:val="lightGray"/>
          <w:rPrChange w:id="145" w:author="马伟勋" w:date="2023-02-16T14:24:00Z">
            <w:rPr>
              <w:highlight w:val="lightGray"/>
            </w:rPr>
          </w:rPrChange>
        </w:rPr>
        <w:t>inaccessible</w:t>
      </w:r>
      <w:r w:rsidRPr="008F0179">
        <w:rPr>
          <w:highlight w:val="lightGray"/>
        </w:rPr>
        <w:t xml:space="preserve"> caves, but also in the rock </w:t>
      </w:r>
      <w:r w:rsidRPr="00E90389">
        <w:rPr>
          <w:color w:val="FF0000"/>
          <w:highlight w:val="lightGray"/>
          <w:rPrChange w:id="146" w:author="马伟勋" w:date="2023-02-16T14:24:00Z">
            <w:rPr>
              <w:highlight w:val="lightGray"/>
            </w:rPr>
          </w:rPrChange>
        </w:rPr>
        <w:t xml:space="preserve">shelters </w:t>
      </w:r>
      <w:r w:rsidRPr="008F0179">
        <w:rPr>
          <w:highlight w:val="lightGray"/>
        </w:rPr>
        <w:t>where they lived</w:t>
      </w:r>
      <w:r w:rsidRPr="008F0179">
        <w:t xml:space="preserve">. Like </w:t>
      </w:r>
      <w:r w:rsidRPr="00EB6BB3">
        <w:rPr>
          <w:u w:val="single"/>
          <w:rPrChange w:id="147" w:author="马伟勋" w:date="2023-02-16T14:24:00Z">
            <w:rPr/>
          </w:rPrChange>
        </w:rPr>
        <w:t>Later Stone Age</w:t>
      </w:r>
      <w:r w:rsidRPr="008F0179">
        <w:t xml:space="preserve"> rock shelters in Africa, those of the Upper Paleolithic in Europe </w:t>
      </w:r>
      <w:r w:rsidRPr="00EB6BB3">
        <w:rPr>
          <w:color w:val="FF0000"/>
          <w:u w:val="single"/>
          <w:rPrChange w:id="148" w:author="马伟勋" w:date="2023-02-16T14:25:00Z">
            <w:rPr/>
          </w:rPrChange>
        </w:rPr>
        <w:t>were exposed to</w:t>
      </w:r>
      <w:r w:rsidRPr="008F0179">
        <w:t xml:space="preserve"> sun, rain, and other weather, and most of the art present in these</w:t>
      </w:r>
      <w:r w:rsidRPr="00EB6BB3">
        <w:rPr>
          <w:color w:val="FF0000"/>
          <w:rPrChange w:id="149" w:author="马伟勋" w:date="2023-02-16T14:25:00Z">
            <w:rPr/>
          </w:rPrChange>
        </w:rPr>
        <w:t xml:space="preserve"> locales</w:t>
      </w:r>
      <w:r w:rsidRPr="008F0179">
        <w:t xml:space="preserve"> has long since disappeared. </w:t>
      </w:r>
      <w:r w:rsidRPr="002C3D6C">
        <w:rPr>
          <w:highlight w:val="green"/>
          <w:rPrChange w:id="150" w:author="马伟勋" w:date="2023-02-16T14:26:00Z">
            <w:rPr/>
          </w:rPrChange>
        </w:rPr>
        <w:t>The traces we do have</w:t>
      </w:r>
      <w:r w:rsidRPr="002C3D6C">
        <w:rPr>
          <w:color w:val="FF0000"/>
          <w:highlight w:val="green"/>
          <w:u w:val="single"/>
          <w:rPrChange w:id="151" w:author="马伟勋" w:date="2023-02-16T14:26:00Z">
            <w:rPr/>
          </w:rPrChange>
        </w:rPr>
        <w:t xml:space="preserve">, however, </w:t>
      </w:r>
      <w:r w:rsidRPr="002C3D6C">
        <w:rPr>
          <w:highlight w:val="green"/>
          <w:rPrChange w:id="152" w:author="马伟勋" w:date="2023-02-16T14:26:00Z">
            <w:rPr/>
          </w:rPrChange>
        </w:rPr>
        <w:t xml:space="preserve">suggest that wall art was a much more common feature of daily life than the art </w:t>
      </w:r>
      <w:ins w:id="153" w:author="马伟勋" w:date="2023-02-16T14:26:00Z">
        <w:r w:rsidR="002C3D6C" w:rsidRPr="002C3D6C">
          <w:rPr>
            <w:highlight w:val="green"/>
            <w:rPrChange w:id="154" w:author="马伟勋" w:date="2023-02-16T14:26:00Z">
              <w:rPr/>
            </w:rPrChange>
          </w:rPr>
          <w:t>(</w:t>
        </w:r>
      </w:ins>
      <w:r w:rsidRPr="002C3D6C">
        <w:rPr>
          <w:highlight w:val="green"/>
          <w:rPrChange w:id="155" w:author="马伟勋" w:date="2023-02-16T14:26:00Z">
            <w:rPr/>
          </w:rPrChange>
        </w:rPr>
        <w:t>present deep in caves</w:t>
      </w:r>
      <w:ins w:id="156" w:author="马伟勋" w:date="2023-02-16T14:26:00Z">
        <w:r w:rsidR="002C3D6C" w:rsidRPr="002C3D6C">
          <w:rPr>
            <w:highlight w:val="green"/>
            <w:rPrChange w:id="157" w:author="马伟勋" w:date="2023-02-16T14:26:00Z">
              <w:rPr/>
            </w:rPrChange>
          </w:rPr>
          <w:t>)</w:t>
        </w:r>
      </w:ins>
      <w:r w:rsidRPr="002C3D6C">
        <w:rPr>
          <w:highlight w:val="green"/>
          <w:rPrChange w:id="158" w:author="马伟勋" w:date="2023-02-16T14:26:00Z">
            <w:rPr/>
          </w:rPrChange>
        </w:rPr>
        <w:t xml:space="preserve"> might suggest</w:t>
      </w:r>
      <w:ins w:id="159" w:author="马伟勋" w:date="2023-02-16T14:26:00Z">
        <w:r w:rsidR="002C3D6C">
          <w:rPr>
            <w:highlight w:val="green"/>
          </w:rPr>
          <w:t>[</w:t>
        </w:r>
        <w:r w:rsidR="002C3D6C">
          <w:rPr>
            <w:rFonts w:hint="eastAsia"/>
            <w:highlight w:val="green"/>
          </w:rPr>
          <w:t>句子分析</w:t>
        </w:r>
        <w:r w:rsidR="002C3D6C">
          <w:rPr>
            <w:highlight w:val="green"/>
          </w:rPr>
          <w:t>]</w:t>
        </w:r>
      </w:ins>
      <w:r w:rsidRPr="002C3D6C">
        <w:rPr>
          <w:highlight w:val="green"/>
          <w:rPrChange w:id="160" w:author="马伟勋" w:date="2023-02-16T14:26:00Z">
            <w:rPr/>
          </w:rPrChange>
        </w:rPr>
        <w:t>.</w:t>
      </w:r>
      <w:r w:rsidRPr="008F0179">
        <w:t xml:space="preserve"> </w:t>
      </w:r>
      <w:r w:rsidRPr="00023F0F">
        <w:rPr>
          <w:highlight w:val="green"/>
          <w:rPrChange w:id="161" w:author="马伟勋" w:date="2023-02-16T14:28:00Z">
            <w:rPr/>
          </w:rPrChange>
        </w:rPr>
        <w:t>And,</w:t>
      </w:r>
      <w:ins w:id="162" w:author="马伟勋" w:date="2023-02-16T14:26:00Z">
        <w:r w:rsidR="002C3D6C" w:rsidRPr="00023F0F">
          <w:rPr>
            <w:highlight w:val="green"/>
            <w:rPrChange w:id="163" w:author="马伟勋" w:date="2023-02-16T14:28:00Z">
              <w:rPr/>
            </w:rPrChange>
          </w:rPr>
          <w:t xml:space="preserve"> </w:t>
        </w:r>
      </w:ins>
      <w:r w:rsidRPr="00023F0F">
        <w:rPr>
          <w:highlight w:val="green"/>
          <w:rPrChange w:id="164" w:author="马伟勋" w:date="2023-02-16T14:28:00Z">
            <w:rPr/>
          </w:rPrChange>
        </w:rPr>
        <w:t xml:space="preserve">if wall art was much more widespread and was typical of people's living sites, then single-cause explanations for wall art, especially those that are </w:t>
      </w:r>
      <w:r w:rsidRPr="00023F0F">
        <w:rPr>
          <w:highlight w:val="green"/>
          <w:u w:val="single"/>
          <w:rPrChange w:id="165" w:author="马伟勋" w:date="2023-02-16T14:28:00Z">
            <w:rPr/>
          </w:rPrChange>
        </w:rPr>
        <w:t>based</w:t>
      </w:r>
      <w:r w:rsidRPr="00023F0F">
        <w:rPr>
          <w:color w:val="FF0000"/>
          <w:highlight w:val="green"/>
          <w:rPrChange w:id="166" w:author="马伟勋" w:date="2023-02-16T14:28:00Z">
            <w:rPr/>
          </w:rPrChange>
        </w:rPr>
        <w:t xml:space="preserve"> </w:t>
      </w:r>
      <w:r w:rsidRPr="00023F0F">
        <w:rPr>
          <w:color w:val="FF0000"/>
          <w:highlight w:val="green"/>
          <w:u w:val="single"/>
          <w:rPrChange w:id="167" w:author="马伟勋" w:date="2023-02-16T14:28:00Z">
            <w:rPr/>
          </w:rPrChange>
        </w:rPr>
        <w:t>in part</w:t>
      </w:r>
      <w:ins w:id="168" w:author="马伟勋" w:date="2023-02-16T14:26:00Z">
        <w:r w:rsidR="002C3D6C" w:rsidRPr="00023F0F">
          <w:rPr>
            <w:rFonts w:hint="eastAsia"/>
            <w:highlight w:val="green"/>
            <w:u w:val="single"/>
            <w:rPrChange w:id="169" w:author="马伟勋" w:date="2023-02-16T14:28:00Z">
              <w:rPr>
                <w:rFonts w:hint="eastAsia"/>
                <w:u w:val="single"/>
              </w:rPr>
            </w:rPrChange>
          </w:rPr>
          <w:t>（）</w:t>
        </w:r>
      </w:ins>
      <w:r w:rsidRPr="00023F0F">
        <w:rPr>
          <w:highlight w:val="green"/>
          <w:rPrChange w:id="170" w:author="马伟勋" w:date="2023-02-16T14:28:00Z">
            <w:rPr/>
          </w:rPrChange>
        </w:rPr>
        <w:t xml:space="preserve"> </w:t>
      </w:r>
      <w:r w:rsidRPr="00023F0F">
        <w:rPr>
          <w:highlight w:val="green"/>
          <w:u w:val="single"/>
          <w:rPrChange w:id="171" w:author="马伟勋" w:date="2023-02-16T14:28:00Z">
            <w:rPr/>
          </w:rPrChange>
        </w:rPr>
        <w:t>on</w:t>
      </w:r>
      <w:r w:rsidRPr="00023F0F">
        <w:rPr>
          <w:highlight w:val="green"/>
          <w:rPrChange w:id="172" w:author="马伟勋" w:date="2023-02-16T14:28:00Z">
            <w:rPr/>
          </w:rPrChange>
        </w:rPr>
        <w:t xml:space="preserve"> its</w:t>
      </w:r>
      <w:r w:rsidRPr="00023F0F">
        <w:rPr>
          <w:color w:val="FF0000"/>
          <w:highlight w:val="green"/>
          <w:rPrChange w:id="173" w:author="马伟勋" w:date="2023-02-16T14:28:00Z">
            <w:rPr/>
          </w:rPrChange>
        </w:rPr>
        <w:t xml:space="preserve"> inaccessibility</w:t>
      </w:r>
      <w:r w:rsidRPr="00023F0F">
        <w:rPr>
          <w:highlight w:val="green"/>
          <w:rPrChange w:id="174" w:author="马伟勋" w:date="2023-02-16T14:28:00Z">
            <w:rPr/>
          </w:rPrChange>
        </w:rPr>
        <w:t xml:space="preserve"> in deep caves, seem </w:t>
      </w:r>
      <w:r w:rsidRPr="00023F0F">
        <w:rPr>
          <w:highlight w:val="green"/>
          <w:u w:val="dotted"/>
          <w:rPrChange w:id="175" w:author="马伟勋" w:date="2023-02-16T14:28:00Z">
            <w:rPr>
              <w:u w:val="dotted"/>
            </w:rPr>
          </w:rPrChange>
        </w:rPr>
        <w:t>less likely to be</w:t>
      </w:r>
      <w:r w:rsidRPr="00023F0F">
        <w:rPr>
          <w:highlight w:val="green"/>
          <w:rPrChange w:id="176" w:author="马伟勋" w:date="2023-02-16T14:28:00Z">
            <w:rPr/>
          </w:rPrChange>
        </w:rPr>
        <w:t xml:space="preserve"> accurate models for all Upper Paleolithic wall art.</w:t>
      </w:r>
      <w:r w:rsidRPr="008F0179">
        <w:t> </w:t>
      </w:r>
    </w:p>
    <w:p w14:paraId="744A7102" w14:textId="0ECE0F93" w:rsidR="00E758A6" w:rsidRDefault="00E758A6" w:rsidP="008F0179">
      <w:pPr>
        <w:rPr>
          <w:ins w:id="177" w:author="Angelina" w:date="2023-02-16T15:01:00Z"/>
        </w:rPr>
      </w:pPr>
      <w:ins w:id="178" w:author="Angelina" w:date="2023-02-16T15:01:00Z">
        <w:r>
          <w:t xml:space="preserve">Accumulate </w:t>
        </w:r>
      </w:ins>
    </w:p>
    <w:p w14:paraId="5BF81F50" w14:textId="1BD5DA96" w:rsidR="00E758A6" w:rsidRDefault="00E758A6" w:rsidP="008F0179">
      <w:pPr>
        <w:rPr>
          <w:ins w:id="179" w:author="Angelina" w:date="2023-02-16T15:02:00Z"/>
        </w:rPr>
      </w:pPr>
      <w:ins w:id="180" w:author="Angelina" w:date="2023-02-16T15:01:00Z">
        <w:r>
          <w:t xml:space="preserve">Inaccessible </w:t>
        </w:r>
      </w:ins>
      <w:ins w:id="181" w:author="Angelina" w:date="2023-02-16T15:02:00Z">
        <w:r>
          <w:t xml:space="preserve">accessible </w:t>
        </w:r>
      </w:ins>
      <w:ins w:id="182" w:author="Angelina" w:date="2023-02-16T15:03:00Z">
        <w:r w:rsidR="00FD5A35">
          <w:t xml:space="preserve">  </w:t>
        </w:r>
        <w:proofErr w:type="gramStart"/>
        <w:r w:rsidR="00FD5A35">
          <w:t>inaccessibility  accessibility</w:t>
        </w:r>
      </w:ins>
      <w:proofErr w:type="gramEnd"/>
      <w:ins w:id="183" w:author="Angelina" w:date="2023-02-16T15:02:00Z">
        <w:r>
          <w:t xml:space="preserve"> </w:t>
        </w:r>
      </w:ins>
      <w:ins w:id="184" w:author="Angelina" w:date="2023-02-16T15:01:00Z">
        <w:r>
          <w:t xml:space="preserve"> access have access </w:t>
        </w:r>
      </w:ins>
      <w:ins w:id="185" w:author="Angelina" w:date="2023-02-16T15:02:00Z">
        <w:r>
          <w:t xml:space="preserve">to  </w:t>
        </w:r>
      </w:ins>
    </w:p>
    <w:p w14:paraId="49D27C77" w14:textId="6365EE8E" w:rsidR="00E758A6" w:rsidRDefault="00E758A6" w:rsidP="008F0179">
      <w:pPr>
        <w:rPr>
          <w:ins w:id="186" w:author="Angelina" w:date="2023-02-16T15:02:00Z"/>
        </w:rPr>
      </w:pPr>
      <w:ins w:id="187" w:author="Angelina" w:date="2023-02-16T15:02:00Z">
        <w:r>
          <w:t>Shelter n./ v.    shelter sb. From = protect sb. From= shield sb. From</w:t>
        </w:r>
      </w:ins>
    </w:p>
    <w:p w14:paraId="72A298F8" w14:textId="77777777" w:rsidR="00E758A6" w:rsidRDefault="00E758A6" w:rsidP="008F0179">
      <w:pPr>
        <w:rPr>
          <w:ins w:id="188" w:author="Angelina" w:date="2023-02-16T15:02:00Z"/>
        </w:rPr>
      </w:pPr>
      <w:ins w:id="189" w:author="Angelina" w:date="2023-02-16T15:02:00Z">
        <w:r>
          <w:t xml:space="preserve">Be exposed to   exposure </w:t>
        </w:r>
      </w:ins>
    </w:p>
    <w:p w14:paraId="5A5DD73F" w14:textId="77777777" w:rsidR="00FD5A35" w:rsidRDefault="00FD5A35" w:rsidP="008F0179">
      <w:pPr>
        <w:rPr>
          <w:ins w:id="190" w:author="Angelina" w:date="2023-02-16T15:03:00Z"/>
        </w:rPr>
      </w:pPr>
      <w:ins w:id="191" w:author="Angelina" w:date="2023-02-16T15:03:00Z">
        <w:r>
          <w:t>Locale = locality= site= venue</w:t>
        </w:r>
      </w:ins>
    </w:p>
    <w:p w14:paraId="12382244" w14:textId="3082CD11" w:rsidR="00E758A6" w:rsidRPr="008F0179" w:rsidRDefault="00FD5A35" w:rsidP="008F0179">
      <w:ins w:id="192" w:author="Angelina" w:date="2023-02-16T15:03:00Z">
        <w:r>
          <w:t xml:space="preserve">In part= </w:t>
        </w:r>
        <w:proofErr w:type="gramStart"/>
        <w:r>
          <w:t>partially  e.g.</w:t>
        </w:r>
        <w:proofErr w:type="gramEnd"/>
        <w:r>
          <w:t xml:space="preserve"> </w:t>
        </w:r>
      </w:ins>
      <w:ins w:id="193" w:author="Angelina" w:date="2023-02-16T15:02:00Z">
        <w:r w:rsidR="00E758A6">
          <w:t xml:space="preserve">  </w:t>
        </w:r>
      </w:ins>
      <w:ins w:id="194" w:author="Angelina" w:date="2023-02-16T15:04:00Z">
        <w:r>
          <w:rPr>
            <w:rFonts w:hint="eastAsia"/>
          </w:rPr>
          <w:t>他的成果部分归功于他的合理时间规划。</w:t>
        </w:r>
      </w:ins>
    </w:p>
    <w:p w14:paraId="00C04513" w14:textId="77777777" w:rsidR="008F0179" w:rsidRPr="008F0179" w:rsidRDefault="008F0179" w:rsidP="008F0179">
      <w:pPr>
        <w:pStyle w:val="a7"/>
        <w:numPr>
          <w:ilvl w:val="0"/>
          <w:numId w:val="1"/>
        </w:numPr>
        <w:ind w:firstLineChars="0"/>
      </w:pPr>
      <w:r w:rsidRPr="008F0179">
        <w:t>Why does the author provide the information that wall art was created “not only in relatively inaccessible caves, but also in the rock shelters where they lived"?</w:t>
      </w:r>
    </w:p>
    <w:p w14:paraId="6B269DAD" w14:textId="77777777" w:rsidR="008F0179" w:rsidRPr="008F0179" w:rsidRDefault="008F0179" w:rsidP="008F0179">
      <w:pPr>
        <w:pStyle w:val="a7"/>
        <w:numPr>
          <w:ilvl w:val="0"/>
          <w:numId w:val="9"/>
        </w:numPr>
        <w:ind w:firstLineChars="0"/>
      </w:pPr>
      <w:r w:rsidRPr="008F0179">
        <w:t>To suggest that recent methods of accumulating evidence about cave art are more effective than earlier techniques</w:t>
      </w:r>
    </w:p>
    <w:p w14:paraId="437BE365" w14:textId="77777777" w:rsidR="008F0179" w:rsidRPr="008F0179" w:rsidRDefault="008F0179" w:rsidP="008F0179">
      <w:pPr>
        <w:pStyle w:val="a7"/>
        <w:numPr>
          <w:ilvl w:val="0"/>
          <w:numId w:val="9"/>
        </w:numPr>
        <w:ind w:firstLineChars="0"/>
      </w:pPr>
      <w:r w:rsidRPr="008F0179">
        <w:t>To compare the types of art in rock shelters in Europe to the types of art in African rock shelters</w:t>
      </w:r>
    </w:p>
    <w:p w14:paraId="02CF6E24" w14:textId="77777777" w:rsidR="008F0179" w:rsidRPr="006676E0" w:rsidRDefault="008F0179" w:rsidP="008F0179">
      <w:pPr>
        <w:pStyle w:val="a7"/>
        <w:numPr>
          <w:ilvl w:val="0"/>
          <w:numId w:val="9"/>
        </w:numPr>
        <w:ind w:firstLineChars="0"/>
        <w:rPr>
          <w:highlight w:val="yellow"/>
          <w:rPrChange w:id="195" w:author="马伟勋" w:date="2023-02-16T14:27:00Z">
            <w:rPr/>
          </w:rPrChange>
        </w:rPr>
      </w:pPr>
      <w:r w:rsidRPr="006676E0">
        <w:rPr>
          <w:highlight w:val="yellow"/>
          <w:rPrChange w:id="196" w:author="马伟勋" w:date="2023-02-16T14:27:00Z">
            <w:rPr/>
          </w:rPrChange>
        </w:rPr>
        <w:t xml:space="preserve">To argue that the purposes of wall art cannot be understood </w:t>
      </w:r>
      <w:r w:rsidRPr="006676E0">
        <w:rPr>
          <w:color w:val="FF0000"/>
          <w:highlight w:val="yellow"/>
          <w:rPrChange w:id="197" w:author="马伟勋" w:date="2023-02-16T14:27:00Z">
            <w:rPr/>
          </w:rPrChange>
        </w:rPr>
        <w:t>solely</w:t>
      </w:r>
      <w:r w:rsidRPr="006676E0">
        <w:rPr>
          <w:highlight w:val="yellow"/>
          <w:rPrChange w:id="198" w:author="马伟勋" w:date="2023-02-16T14:27:00Z">
            <w:rPr/>
          </w:rPrChange>
        </w:rPr>
        <w:t xml:space="preserve"> by its </w:t>
      </w:r>
      <w:r w:rsidRPr="006676E0">
        <w:rPr>
          <w:color w:val="FF0000"/>
          <w:highlight w:val="yellow"/>
          <w:rPrChange w:id="199" w:author="马伟勋" w:date="2023-02-16T14:27:00Z">
            <w:rPr/>
          </w:rPrChange>
        </w:rPr>
        <w:t>inaccessible</w:t>
      </w:r>
      <w:r w:rsidRPr="006676E0">
        <w:rPr>
          <w:highlight w:val="yellow"/>
          <w:rPrChange w:id="200" w:author="马伟勋" w:date="2023-02-16T14:27:00Z">
            <w:rPr/>
          </w:rPrChange>
        </w:rPr>
        <w:t xml:space="preserve"> location in deep caves</w:t>
      </w:r>
    </w:p>
    <w:p w14:paraId="6AC10363" w14:textId="77777777" w:rsidR="008F0179" w:rsidRPr="008F0179" w:rsidRDefault="008F0179" w:rsidP="008F0179">
      <w:pPr>
        <w:pStyle w:val="a7"/>
        <w:numPr>
          <w:ilvl w:val="0"/>
          <w:numId w:val="9"/>
        </w:numPr>
        <w:ind w:firstLineChars="0"/>
      </w:pPr>
      <w:r w:rsidRPr="008F0179">
        <w:t>To explain why most of the wall art we still have is cave art rather than art from rock shelters</w:t>
      </w:r>
    </w:p>
    <w:p w14:paraId="09ABE289" w14:textId="77777777" w:rsidR="008F0179" w:rsidRPr="008F0179" w:rsidRDefault="008F0179" w:rsidP="008F0179">
      <w:pPr>
        <w:pStyle w:val="a7"/>
        <w:ind w:left="360" w:firstLineChars="0" w:firstLine="0"/>
      </w:pPr>
    </w:p>
    <w:p w14:paraId="221E45AA" w14:textId="77777777" w:rsidR="008F0179" w:rsidRPr="008F0179" w:rsidRDefault="008F0179" w:rsidP="008F0179">
      <w:pPr>
        <w:pStyle w:val="a7"/>
        <w:numPr>
          <w:ilvl w:val="0"/>
          <w:numId w:val="1"/>
        </w:numPr>
        <w:ind w:firstLineChars="0"/>
      </w:pPr>
      <w:r w:rsidRPr="008F0179">
        <w:t xml:space="preserve">Look at the four </w:t>
      </w:r>
      <w:proofErr w:type="gramStart"/>
      <w:r w:rsidRPr="008F0179">
        <w:t>squares[</w:t>
      </w:r>
      <w:proofErr w:type="gramEnd"/>
      <w:r w:rsidRPr="008F0179">
        <w:rPr>
          <w:shd w:val="clear" w:color="auto" w:fill="000000" w:themeFill="text1"/>
        </w:rPr>
        <w:t xml:space="preserve">  </w:t>
      </w:r>
      <w:r w:rsidRPr="008F0179">
        <w:t>] that indicate where the following sentence could be added to the passage. Where would the sentence best fit?</w:t>
      </w:r>
    </w:p>
    <w:p w14:paraId="7E633E74" w14:textId="77777777" w:rsidR="008F0179" w:rsidRPr="008F0179" w:rsidRDefault="008F0179" w:rsidP="008F0179">
      <w:pPr>
        <w:ind w:firstLineChars="200" w:firstLine="420"/>
        <w:rPr>
          <w:b/>
          <w:bCs/>
        </w:rPr>
      </w:pPr>
      <w:r w:rsidRPr="00023F0F">
        <w:rPr>
          <w:b/>
          <w:bCs/>
          <w:highlight w:val="cyan"/>
          <w:rPrChange w:id="201" w:author="马伟勋" w:date="2023-02-16T14:28:00Z">
            <w:rPr>
              <w:b/>
              <w:bCs/>
            </w:rPr>
          </w:rPrChange>
        </w:rPr>
        <w:t>These findings</w:t>
      </w:r>
      <w:r w:rsidRPr="008F0179">
        <w:rPr>
          <w:b/>
          <w:bCs/>
        </w:rPr>
        <w:t xml:space="preserve"> raised the question of </w:t>
      </w:r>
      <w:r w:rsidRPr="00052207">
        <w:rPr>
          <w:b/>
          <w:bCs/>
          <w:highlight w:val="magenta"/>
          <w:rPrChange w:id="202" w:author="马伟勋" w:date="2023-02-16T14:29:00Z">
            <w:rPr>
              <w:b/>
              <w:bCs/>
            </w:rPr>
          </w:rPrChange>
        </w:rPr>
        <w:t>why the art began</w:t>
      </w:r>
      <w:r w:rsidRPr="008F0179">
        <w:rPr>
          <w:b/>
          <w:bCs/>
        </w:rPr>
        <w:t>.</w:t>
      </w:r>
    </w:p>
    <w:p w14:paraId="405FF515" w14:textId="77777777" w:rsidR="008F0179" w:rsidRPr="008F0179" w:rsidRDefault="008F0179" w:rsidP="008F0179">
      <w:pPr>
        <w:rPr>
          <w:shd w:val="clear" w:color="auto" w:fill="C5E0B3" w:themeFill="accent6" w:themeFillTint="66"/>
        </w:rPr>
      </w:pPr>
      <w:r w:rsidRPr="008F0179">
        <w:rPr>
          <w:u w:val="dotted"/>
        </w:rPr>
        <w:t>The Upper Paleolithic period</w:t>
      </w:r>
      <w:r w:rsidRPr="008F0179">
        <w:t xml:space="preserve"> began about 45,000 B.</w:t>
      </w:r>
      <w:r w:rsidRPr="008F0179">
        <w:rPr>
          <w:rFonts w:hint="eastAsia"/>
        </w:rPr>
        <w:t>C</w:t>
      </w:r>
      <w:r w:rsidRPr="008F0179">
        <w:t xml:space="preserve">. It is from this period, in several caves </w:t>
      </w:r>
      <w:r w:rsidRPr="008F0179">
        <w:lastRenderedPageBreak/>
        <w:t xml:space="preserve">located in Europe, that archaeologists have </w:t>
      </w:r>
      <w:r w:rsidRPr="00052207">
        <w:rPr>
          <w:highlight w:val="cyan"/>
          <w:rPrChange w:id="203" w:author="马伟勋" w:date="2023-02-16T14:29:00Z">
            <w:rPr/>
          </w:rPrChange>
        </w:rPr>
        <w:t>discovered remarkable examples</w:t>
      </w:r>
      <w:r w:rsidRPr="008F0179">
        <w:t xml:space="preserve"> of prehistoric art. </w:t>
      </w:r>
      <w:r w:rsidRPr="00052207">
        <w:rPr>
          <w:rFonts w:ascii="Segoe UI Emoji" w:hAnsi="Segoe UI Emoji" w:cs="Segoe UI Emoji"/>
          <w:highlight w:val="cyan"/>
          <w:rPrChange w:id="204" w:author="马伟勋" w:date="2023-02-16T14:29:00Z">
            <w:rPr>
              <w:rFonts w:ascii="Segoe UI Emoji" w:hAnsi="Segoe UI Emoji" w:cs="Segoe UI Emoji"/>
            </w:rPr>
          </w:rPrChange>
        </w:rPr>
        <w:t>⬛</w:t>
      </w:r>
      <w:r w:rsidRPr="008F0179">
        <w:t xml:space="preserve">One of the early </w:t>
      </w:r>
      <w:r w:rsidRPr="00052207">
        <w:rPr>
          <w:highlight w:val="magenta"/>
          <w:rPrChange w:id="205" w:author="马伟勋" w:date="2023-02-16T14:29:00Z">
            <w:rPr/>
          </w:rPrChange>
        </w:rPr>
        <w:t>interpretations</w:t>
      </w:r>
      <w:r w:rsidRPr="008F0179">
        <w:t xml:space="preserve"> of cave art was that it was “art </w:t>
      </w:r>
      <w:r w:rsidRPr="008F0179">
        <w:rPr>
          <w:u w:val="dotted"/>
        </w:rPr>
        <w:t>for the sake of</w:t>
      </w:r>
      <w:r w:rsidRPr="008F0179">
        <w:t xml:space="preserve"> art," much as we today might go to a museum to see the skills of artists. </w:t>
      </w:r>
      <w:r w:rsidRPr="008F0179">
        <w:rPr>
          <w:rFonts w:ascii="Segoe UI Emoji" w:hAnsi="Segoe UI Emoji" w:cs="Segoe UI Emoji"/>
        </w:rPr>
        <w:t>⬛</w:t>
      </w:r>
      <w:r w:rsidRPr="008F0179">
        <w:t xml:space="preserve"> This is a Western-culture-centered interpretation, however, and some would argue that there might be other, context-specific interpretations that are more suitable. </w:t>
      </w:r>
      <w:r w:rsidRPr="008F0179">
        <w:rPr>
          <w:rFonts w:ascii="Segoe UI Emoji" w:hAnsi="Segoe UI Emoji" w:cs="Segoe UI Emoji"/>
        </w:rPr>
        <w:t>⬛</w:t>
      </w:r>
      <w:r w:rsidRPr="008F0179">
        <w:t xml:space="preserve">The location of this art deep within dark caves, in which small flickering lamps would only reveal </w:t>
      </w:r>
      <w:r w:rsidRPr="008F0179">
        <w:rPr>
          <w:u w:val="dotted"/>
        </w:rPr>
        <w:t>small portions of</w:t>
      </w:r>
      <w:r w:rsidRPr="008F0179">
        <w:t xml:space="preserve"> painted walls, also does not seem to </w:t>
      </w:r>
      <w:r w:rsidRPr="008F0179">
        <w:rPr>
          <w:u w:val="dotted"/>
        </w:rPr>
        <w:t>fit with</w:t>
      </w:r>
      <w:r w:rsidRPr="008F0179">
        <w:t xml:space="preserve"> an interpretation of prehistoric “</w:t>
      </w:r>
      <w:r w:rsidRPr="008F0179">
        <w:rPr>
          <w:u w:val="dotted"/>
        </w:rPr>
        <w:t>art galleries</w:t>
      </w:r>
      <w:r w:rsidRPr="008F0179">
        <w:t xml:space="preserve">." </w:t>
      </w:r>
      <w:r w:rsidRPr="008F0179">
        <w:rPr>
          <w:rFonts w:ascii="Segoe UI Emoji" w:hAnsi="Segoe UI Emoji" w:cs="Segoe UI Emoji"/>
        </w:rPr>
        <w:t>⬛</w:t>
      </w:r>
    </w:p>
    <w:p w14:paraId="3C49F3BB" w14:textId="77777777" w:rsidR="008F0179" w:rsidRPr="008F0179" w:rsidRDefault="008F0179" w:rsidP="008F0179"/>
    <w:p w14:paraId="7C18233F" w14:textId="77777777" w:rsidR="008F0179" w:rsidRPr="00052207" w:rsidRDefault="008F0179" w:rsidP="008F0179">
      <w:pPr>
        <w:pStyle w:val="a7"/>
        <w:numPr>
          <w:ilvl w:val="0"/>
          <w:numId w:val="1"/>
        </w:numPr>
        <w:ind w:firstLineChars="0"/>
        <w:rPr>
          <w:b/>
          <w:bCs/>
          <w:rPrChange w:id="206" w:author="马伟勋" w:date="2023-02-16T14:29:00Z">
            <w:rPr/>
          </w:rPrChange>
        </w:rPr>
      </w:pPr>
      <w:r w:rsidRPr="00052207">
        <w:rPr>
          <w:b/>
          <w:bCs/>
          <w:rPrChange w:id="207" w:author="马伟勋" w:date="2023-02-16T14:29:00Z">
            <w:rPr/>
          </w:rPrChange>
        </w:rPr>
        <w:t>Archaeologists have attempted to understand why prehistoric people created art on the walls of caves.</w:t>
      </w:r>
    </w:p>
    <w:p w14:paraId="450D31AE" w14:textId="77777777" w:rsidR="008F0179" w:rsidRPr="00052207" w:rsidRDefault="008F0179" w:rsidP="008F0179">
      <w:pPr>
        <w:pStyle w:val="a7"/>
        <w:numPr>
          <w:ilvl w:val="0"/>
          <w:numId w:val="10"/>
        </w:numPr>
        <w:ind w:firstLineChars="0"/>
        <w:rPr>
          <w:highlight w:val="yellow"/>
          <w:rPrChange w:id="208" w:author="马伟勋" w:date="2023-02-16T14:30:00Z">
            <w:rPr/>
          </w:rPrChange>
        </w:rPr>
      </w:pPr>
      <w:r w:rsidRPr="00052207">
        <w:rPr>
          <w:highlight w:val="yellow"/>
          <w:rPrChange w:id="209" w:author="马伟勋" w:date="2023-02-16T14:30:00Z">
            <w:rPr/>
          </w:rPrChange>
        </w:rPr>
        <w:t xml:space="preserve">Some early archaeologists believed that cave art may have </w:t>
      </w:r>
      <w:r w:rsidRPr="00052207">
        <w:rPr>
          <w:color w:val="FF0000"/>
          <w:highlight w:val="yellow"/>
          <w:u w:val="single"/>
          <w:rPrChange w:id="210" w:author="马伟勋" w:date="2023-02-16T14:30:00Z">
            <w:rPr/>
          </w:rPrChange>
        </w:rPr>
        <w:t>been related to</w:t>
      </w:r>
      <w:r w:rsidRPr="00052207">
        <w:rPr>
          <w:highlight w:val="yellow"/>
          <w:rPrChange w:id="211" w:author="马伟勋" w:date="2023-02-16T14:30:00Z">
            <w:rPr/>
          </w:rPrChange>
        </w:rPr>
        <w:t xml:space="preserve"> hunting </w:t>
      </w:r>
      <w:r w:rsidRPr="00052207">
        <w:rPr>
          <w:color w:val="FF0000"/>
          <w:highlight w:val="yellow"/>
          <w:u w:val="single"/>
          <w:rPrChange w:id="212" w:author="马伟勋" w:date="2023-02-16T14:30:00Z">
            <w:rPr/>
          </w:rPrChange>
        </w:rPr>
        <w:t xml:space="preserve">as opposed to </w:t>
      </w:r>
      <w:r w:rsidRPr="00052207">
        <w:rPr>
          <w:highlight w:val="yellow"/>
          <w:rPrChange w:id="213" w:author="马伟勋" w:date="2023-02-16T14:30:00Z">
            <w:rPr/>
          </w:rPrChange>
        </w:rPr>
        <w:t>having been created purely for enjoyment of the art itself.</w:t>
      </w:r>
    </w:p>
    <w:p w14:paraId="2637BB8D" w14:textId="77777777" w:rsidR="008F0179" w:rsidRPr="0002165F" w:rsidRDefault="008F0179" w:rsidP="008F0179">
      <w:pPr>
        <w:pStyle w:val="a7"/>
        <w:numPr>
          <w:ilvl w:val="0"/>
          <w:numId w:val="10"/>
        </w:numPr>
        <w:ind w:firstLineChars="0"/>
        <w:rPr>
          <w:highlight w:val="yellow"/>
          <w:rPrChange w:id="214" w:author="马伟勋" w:date="2023-02-16T14:30:00Z">
            <w:rPr/>
          </w:rPrChange>
        </w:rPr>
      </w:pPr>
      <w:r w:rsidRPr="0002165F">
        <w:rPr>
          <w:highlight w:val="yellow"/>
          <w:rPrChange w:id="215" w:author="马伟勋" w:date="2023-02-16T14:30:00Z">
            <w:rPr/>
          </w:rPrChange>
        </w:rPr>
        <w:t>Some researchers consider that the art may reflect visions experienced by their creators during altered states of consciousness.</w:t>
      </w:r>
    </w:p>
    <w:p w14:paraId="4322D3CF" w14:textId="77777777" w:rsidR="008F0179" w:rsidRPr="0002165F" w:rsidRDefault="008F0179" w:rsidP="008F0179">
      <w:pPr>
        <w:pStyle w:val="a7"/>
        <w:numPr>
          <w:ilvl w:val="0"/>
          <w:numId w:val="10"/>
        </w:numPr>
        <w:ind w:firstLineChars="0"/>
        <w:rPr>
          <w:highlight w:val="yellow"/>
          <w:rPrChange w:id="216" w:author="马伟勋" w:date="2023-02-16T14:30:00Z">
            <w:rPr/>
          </w:rPrChange>
        </w:rPr>
      </w:pPr>
      <w:r w:rsidRPr="0002165F">
        <w:rPr>
          <w:highlight w:val="yellow"/>
          <w:rPrChange w:id="217" w:author="马伟勋" w:date="2023-02-16T14:30:00Z">
            <w:rPr/>
          </w:rPrChange>
        </w:rPr>
        <w:t>Art may have been more common in people's everyday lives than was previously thought, perhaps establishing group identities that allowed communication both within and across groups of people.</w:t>
      </w:r>
    </w:p>
    <w:p w14:paraId="2A247FE5" w14:textId="77777777" w:rsidR="008F0179" w:rsidRPr="008F0179" w:rsidRDefault="008F0179" w:rsidP="008F0179">
      <w:pPr>
        <w:pStyle w:val="a7"/>
        <w:numPr>
          <w:ilvl w:val="0"/>
          <w:numId w:val="10"/>
        </w:numPr>
        <w:ind w:firstLineChars="0"/>
      </w:pPr>
      <w:r w:rsidRPr="008F0179">
        <w:t xml:space="preserve">The fact that </w:t>
      </w:r>
      <w:r w:rsidRPr="0002165F">
        <w:rPr>
          <w:strike/>
          <w:rPrChange w:id="218" w:author="马伟勋" w:date="2023-02-16T14:30:00Z">
            <w:rPr/>
          </w:rPrChange>
        </w:rPr>
        <w:t>only some people participated</w:t>
      </w:r>
      <w:r w:rsidRPr="008F0179">
        <w:t xml:space="preserve"> in cave rituals suggests that cave art was </w:t>
      </w:r>
      <w:r w:rsidRPr="0002165F">
        <w:rPr>
          <w:strike/>
          <w:rPrChange w:id="219" w:author="马伟勋" w:date="2023-02-16T14:30:00Z">
            <w:rPr/>
          </w:rPrChange>
        </w:rPr>
        <w:t xml:space="preserve">created for the </w:t>
      </w:r>
      <w:r w:rsidRPr="0002165F">
        <w:rPr>
          <w:b/>
          <w:bCs/>
          <w:strike/>
          <w:rPrChange w:id="220" w:author="马伟勋" w:date="2023-02-16T14:31:00Z">
            <w:rPr/>
          </w:rPrChange>
        </w:rPr>
        <w:t>personal satisfaction</w:t>
      </w:r>
      <w:r w:rsidRPr="008F0179">
        <w:t xml:space="preserve"> of the artists themselves.</w:t>
      </w:r>
    </w:p>
    <w:p w14:paraId="554B49E9" w14:textId="77777777" w:rsidR="008F0179" w:rsidRPr="008F0179" w:rsidRDefault="008F0179" w:rsidP="008F0179">
      <w:pPr>
        <w:pStyle w:val="a7"/>
        <w:numPr>
          <w:ilvl w:val="0"/>
          <w:numId w:val="10"/>
        </w:numPr>
        <w:ind w:firstLineChars="0"/>
      </w:pPr>
      <w:r w:rsidRPr="008F0179">
        <w:t xml:space="preserve">By studying cave art, scientists </w:t>
      </w:r>
      <w:r w:rsidRPr="0002165F">
        <w:rPr>
          <w:strike/>
          <w:rPrChange w:id="221" w:author="马伟勋" w:date="2023-02-16T14:30:00Z">
            <w:rPr/>
          </w:rPrChange>
        </w:rPr>
        <w:t xml:space="preserve">have developed a </w:t>
      </w:r>
      <w:r w:rsidRPr="0002165F">
        <w:rPr>
          <w:b/>
          <w:bCs/>
          <w:strike/>
          <w:rPrChange w:id="222" w:author="马伟勋" w:date="2023-02-16T14:30:00Z">
            <w:rPr/>
          </w:rPrChange>
        </w:rPr>
        <w:t>better</w:t>
      </w:r>
      <w:r w:rsidRPr="0002165F">
        <w:rPr>
          <w:strike/>
          <w:rPrChange w:id="223" w:author="马伟勋" w:date="2023-02-16T14:30:00Z">
            <w:rPr/>
          </w:rPrChange>
        </w:rPr>
        <w:t xml:space="preserve"> understanding </w:t>
      </w:r>
      <w:r w:rsidRPr="008F0179">
        <w:t>of how the human mind reacts to images that people look at during changing states of consciousness.</w:t>
      </w:r>
    </w:p>
    <w:p w14:paraId="054C65CD" w14:textId="42AA1C1D" w:rsidR="006457B2" w:rsidRDefault="008F0179" w:rsidP="006457B2">
      <w:pPr>
        <w:pStyle w:val="a7"/>
        <w:numPr>
          <w:ilvl w:val="0"/>
          <w:numId w:val="10"/>
        </w:numPr>
        <w:ind w:firstLineChars="0"/>
      </w:pPr>
      <w:r w:rsidRPr="008F0179">
        <w:t xml:space="preserve">The idea that wall art </w:t>
      </w:r>
      <w:r w:rsidRPr="00EF70C2">
        <w:rPr>
          <w:color w:val="FF0000"/>
          <w:u w:val="single"/>
          <w:rPrChange w:id="224" w:author="马伟勋" w:date="2023-02-16T14:31:00Z">
            <w:rPr/>
          </w:rPrChange>
        </w:rPr>
        <w:t>functioned as</w:t>
      </w:r>
      <w:r w:rsidRPr="008F0179">
        <w:t xml:space="preserve"> </w:t>
      </w:r>
      <w:ins w:id="225" w:author="马伟勋" w:date="2023-02-16T14:31:00Z">
        <w:r w:rsidR="00EF70C2">
          <w:rPr>
            <w:rFonts w:hint="eastAsia"/>
          </w:rPr>
          <w:t>（语法分析）</w:t>
        </w:r>
      </w:ins>
      <w:r w:rsidRPr="008F0179">
        <w:t xml:space="preserve">an aid in </w:t>
      </w:r>
      <w:r w:rsidRPr="00EF70C2">
        <w:rPr>
          <w:strike/>
          <w:rPrChange w:id="226" w:author="马伟勋" w:date="2023-02-16T14:31:00Z">
            <w:rPr/>
          </w:rPrChange>
        </w:rPr>
        <w:t xml:space="preserve">hunting </w:t>
      </w:r>
      <w:r w:rsidRPr="008F0179">
        <w:t xml:space="preserve">is supported by both research into wall art in caves </w:t>
      </w:r>
      <w:r w:rsidRPr="00EF70C2">
        <w:rPr>
          <w:strike/>
          <w:rPrChange w:id="227" w:author="马伟勋" w:date="2023-02-16T14:31:00Z">
            <w:rPr/>
          </w:rPrChange>
        </w:rPr>
        <w:t>and</w:t>
      </w:r>
      <w:r w:rsidRPr="008F0179">
        <w:t xml:space="preserve"> into wall art found in the sites where people lived.</w:t>
      </w:r>
    </w:p>
    <w:p w14:paraId="7A07D891" w14:textId="77777777" w:rsidR="00E861E1" w:rsidRPr="008F0179" w:rsidRDefault="00E861E1" w:rsidP="003C1CB3">
      <w:pPr>
        <w:ind w:left="360"/>
        <w:rPr>
          <w:rFonts w:hint="eastAsia"/>
        </w:rPr>
      </w:pPr>
    </w:p>
    <w:sectPr w:rsidR="00E861E1" w:rsidRPr="008F01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7521" w14:textId="77777777" w:rsidR="002A1E89" w:rsidRDefault="002A1E89" w:rsidP="008F0179">
      <w:r>
        <w:separator/>
      </w:r>
    </w:p>
  </w:endnote>
  <w:endnote w:type="continuationSeparator" w:id="0">
    <w:p w14:paraId="448187B2" w14:textId="77777777" w:rsidR="002A1E89" w:rsidRDefault="002A1E89" w:rsidP="008F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E8DF" w14:textId="77777777" w:rsidR="002A1E89" w:rsidRDefault="002A1E89" w:rsidP="008F0179">
      <w:r>
        <w:separator/>
      </w:r>
    </w:p>
  </w:footnote>
  <w:footnote w:type="continuationSeparator" w:id="0">
    <w:p w14:paraId="5DE65191" w14:textId="77777777" w:rsidR="002A1E89" w:rsidRDefault="002A1E89" w:rsidP="008F0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3076"/>
    <w:multiLevelType w:val="hybridMultilevel"/>
    <w:tmpl w:val="F4C25744"/>
    <w:lvl w:ilvl="0" w:tplc="AE00CA7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80A54"/>
    <w:multiLevelType w:val="hybridMultilevel"/>
    <w:tmpl w:val="08482CCE"/>
    <w:lvl w:ilvl="0" w:tplc="554CCF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E3C03"/>
    <w:multiLevelType w:val="hybridMultilevel"/>
    <w:tmpl w:val="1C7E79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90174C"/>
    <w:multiLevelType w:val="hybridMultilevel"/>
    <w:tmpl w:val="59080300"/>
    <w:lvl w:ilvl="0" w:tplc="921EF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30373"/>
    <w:multiLevelType w:val="hybridMultilevel"/>
    <w:tmpl w:val="7E5606EA"/>
    <w:lvl w:ilvl="0" w:tplc="AD88A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5C68C5"/>
    <w:multiLevelType w:val="hybridMultilevel"/>
    <w:tmpl w:val="233400D0"/>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29B50F2"/>
    <w:multiLevelType w:val="hybridMultilevel"/>
    <w:tmpl w:val="20A60B58"/>
    <w:lvl w:ilvl="0" w:tplc="384887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447998"/>
    <w:multiLevelType w:val="hybridMultilevel"/>
    <w:tmpl w:val="341A3090"/>
    <w:lvl w:ilvl="0" w:tplc="B6125B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CE1EC4"/>
    <w:multiLevelType w:val="hybridMultilevel"/>
    <w:tmpl w:val="E718194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A624ACF"/>
    <w:multiLevelType w:val="hybridMultilevel"/>
    <w:tmpl w:val="575CD90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02F70D3"/>
    <w:multiLevelType w:val="hybridMultilevel"/>
    <w:tmpl w:val="1CB00566"/>
    <w:lvl w:ilvl="0" w:tplc="6F4C0E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1147FC"/>
    <w:multiLevelType w:val="hybridMultilevel"/>
    <w:tmpl w:val="C2BADEF0"/>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55AB4FC3"/>
    <w:multiLevelType w:val="hybridMultilevel"/>
    <w:tmpl w:val="9582433E"/>
    <w:lvl w:ilvl="0" w:tplc="A282CF3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6593A18"/>
    <w:multiLevelType w:val="hybridMultilevel"/>
    <w:tmpl w:val="2CDAFA72"/>
    <w:lvl w:ilvl="0" w:tplc="2348D2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9C4B1A"/>
    <w:multiLevelType w:val="hybridMultilevel"/>
    <w:tmpl w:val="5A26F546"/>
    <w:lvl w:ilvl="0" w:tplc="872658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610DE9"/>
    <w:multiLevelType w:val="hybridMultilevel"/>
    <w:tmpl w:val="A9C2F81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86319536">
    <w:abstractNumId w:val="4"/>
  </w:num>
  <w:num w:numId="2" w16cid:durableId="40247200">
    <w:abstractNumId w:val="12"/>
  </w:num>
  <w:num w:numId="3" w16cid:durableId="1878159675">
    <w:abstractNumId w:val="13"/>
  </w:num>
  <w:num w:numId="4" w16cid:durableId="1927222786">
    <w:abstractNumId w:val="3"/>
  </w:num>
  <w:num w:numId="5" w16cid:durableId="922758477">
    <w:abstractNumId w:val="10"/>
  </w:num>
  <w:num w:numId="6" w16cid:durableId="1457024567">
    <w:abstractNumId w:val="0"/>
  </w:num>
  <w:num w:numId="7" w16cid:durableId="952244043">
    <w:abstractNumId w:val="1"/>
  </w:num>
  <w:num w:numId="8" w16cid:durableId="1224560048">
    <w:abstractNumId w:val="7"/>
  </w:num>
  <w:num w:numId="9" w16cid:durableId="1406369453">
    <w:abstractNumId w:val="14"/>
  </w:num>
  <w:num w:numId="10" w16cid:durableId="1042636334">
    <w:abstractNumId w:val="6"/>
  </w:num>
  <w:num w:numId="11" w16cid:durableId="480392059">
    <w:abstractNumId w:val="8"/>
  </w:num>
  <w:num w:numId="12" w16cid:durableId="2014918241">
    <w:abstractNumId w:val="11"/>
  </w:num>
  <w:num w:numId="13" w16cid:durableId="1193349028">
    <w:abstractNumId w:val="2"/>
  </w:num>
  <w:num w:numId="14" w16cid:durableId="1481193133">
    <w:abstractNumId w:val="5"/>
  </w:num>
  <w:num w:numId="15" w16cid:durableId="1772311274">
    <w:abstractNumId w:val="15"/>
  </w:num>
  <w:num w:numId="16" w16cid:durableId="44678198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马伟勋">
    <w15:presenceInfo w15:providerId="None" w15:userId="马伟勋"/>
  </w15:person>
  <w15:person w15:author="Angelina Ling">
    <w15:presenceInfo w15:providerId="None" w15:userId="Angelina Ling"/>
  </w15:person>
  <w15:person w15:author="Angelina">
    <w15:presenceInfo w15:providerId="None" w15:userId="Angel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EB"/>
    <w:rsid w:val="00016150"/>
    <w:rsid w:val="0002165F"/>
    <w:rsid w:val="00023F0F"/>
    <w:rsid w:val="00052207"/>
    <w:rsid w:val="000B5EEB"/>
    <w:rsid w:val="00126E74"/>
    <w:rsid w:val="00211ABE"/>
    <w:rsid w:val="002A1E89"/>
    <w:rsid w:val="002C3D6C"/>
    <w:rsid w:val="0031303A"/>
    <w:rsid w:val="003C1CB3"/>
    <w:rsid w:val="00420987"/>
    <w:rsid w:val="004763FD"/>
    <w:rsid w:val="00543791"/>
    <w:rsid w:val="00571D26"/>
    <w:rsid w:val="00585F2B"/>
    <w:rsid w:val="0064541E"/>
    <w:rsid w:val="006457B2"/>
    <w:rsid w:val="006676E0"/>
    <w:rsid w:val="007427CC"/>
    <w:rsid w:val="00797493"/>
    <w:rsid w:val="007E3C63"/>
    <w:rsid w:val="008D1C39"/>
    <w:rsid w:val="008F0179"/>
    <w:rsid w:val="009A5372"/>
    <w:rsid w:val="00A93596"/>
    <w:rsid w:val="00B82A87"/>
    <w:rsid w:val="00C35C43"/>
    <w:rsid w:val="00C417B7"/>
    <w:rsid w:val="00D11A16"/>
    <w:rsid w:val="00E758A6"/>
    <w:rsid w:val="00E861E1"/>
    <w:rsid w:val="00E90389"/>
    <w:rsid w:val="00EB6BB3"/>
    <w:rsid w:val="00EF70C2"/>
    <w:rsid w:val="00F73D35"/>
    <w:rsid w:val="00FC2F8A"/>
    <w:rsid w:val="00FD5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C71EC"/>
  <w15:chartTrackingRefBased/>
  <w15:docId w15:val="{B8FF53FB-9E5F-415F-B609-7988EFA4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1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0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0179"/>
    <w:rPr>
      <w:sz w:val="18"/>
      <w:szCs w:val="18"/>
    </w:rPr>
  </w:style>
  <w:style w:type="paragraph" w:styleId="a5">
    <w:name w:val="footer"/>
    <w:basedOn w:val="a"/>
    <w:link w:val="a6"/>
    <w:uiPriority w:val="99"/>
    <w:unhideWhenUsed/>
    <w:rsid w:val="008F0179"/>
    <w:pPr>
      <w:tabs>
        <w:tab w:val="center" w:pos="4153"/>
        <w:tab w:val="right" w:pos="8306"/>
      </w:tabs>
      <w:snapToGrid w:val="0"/>
      <w:jc w:val="left"/>
    </w:pPr>
    <w:rPr>
      <w:sz w:val="18"/>
      <w:szCs w:val="18"/>
    </w:rPr>
  </w:style>
  <w:style w:type="character" w:customStyle="1" w:styleId="a6">
    <w:name w:val="页脚 字符"/>
    <w:basedOn w:val="a0"/>
    <w:link w:val="a5"/>
    <w:uiPriority w:val="99"/>
    <w:rsid w:val="008F0179"/>
    <w:rPr>
      <w:sz w:val="18"/>
      <w:szCs w:val="18"/>
    </w:rPr>
  </w:style>
  <w:style w:type="paragraph" w:styleId="a7">
    <w:name w:val="List Paragraph"/>
    <w:basedOn w:val="a"/>
    <w:uiPriority w:val="34"/>
    <w:qFormat/>
    <w:rsid w:val="008F0179"/>
    <w:pPr>
      <w:ind w:firstLineChars="200" w:firstLine="420"/>
    </w:pPr>
  </w:style>
  <w:style w:type="paragraph" w:styleId="a8">
    <w:name w:val="Revision"/>
    <w:hidden/>
    <w:uiPriority w:val="99"/>
    <w:semiHidden/>
    <w:rsid w:val="00645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3642">
      <w:bodyDiv w:val="1"/>
      <w:marLeft w:val="0"/>
      <w:marRight w:val="0"/>
      <w:marTop w:val="0"/>
      <w:marBottom w:val="0"/>
      <w:divBdr>
        <w:top w:val="none" w:sz="0" w:space="0" w:color="auto"/>
        <w:left w:val="none" w:sz="0" w:space="0" w:color="auto"/>
        <w:bottom w:val="none" w:sz="0" w:space="0" w:color="auto"/>
        <w:right w:val="none" w:sz="0" w:space="0" w:color="auto"/>
      </w:divBdr>
      <w:divsChild>
        <w:div w:id="219441403">
          <w:marLeft w:val="0"/>
          <w:marRight w:val="0"/>
          <w:marTop w:val="0"/>
          <w:marBottom w:val="0"/>
          <w:divBdr>
            <w:top w:val="none" w:sz="0" w:space="0" w:color="auto"/>
            <w:left w:val="none" w:sz="0" w:space="0" w:color="auto"/>
            <w:bottom w:val="none" w:sz="0" w:space="0" w:color="auto"/>
            <w:right w:val="none" w:sz="0" w:space="0" w:color="auto"/>
          </w:divBdr>
          <w:divsChild>
            <w:div w:id="615405247">
              <w:marLeft w:val="0"/>
              <w:marRight w:val="0"/>
              <w:marTop w:val="0"/>
              <w:marBottom w:val="0"/>
              <w:divBdr>
                <w:top w:val="none" w:sz="0" w:space="0" w:color="auto"/>
                <w:left w:val="none" w:sz="0" w:space="0" w:color="auto"/>
                <w:bottom w:val="none" w:sz="0" w:space="0" w:color="auto"/>
                <w:right w:val="none" w:sz="0" w:space="0" w:color="auto"/>
              </w:divBdr>
              <w:divsChild>
                <w:div w:id="2029677650">
                  <w:marLeft w:val="0"/>
                  <w:marRight w:val="0"/>
                  <w:marTop w:val="0"/>
                  <w:marBottom w:val="0"/>
                  <w:divBdr>
                    <w:top w:val="none" w:sz="0" w:space="0" w:color="auto"/>
                    <w:left w:val="none" w:sz="0" w:space="0" w:color="auto"/>
                    <w:bottom w:val="none" w:sz="0" w:space="0" w:color="auto"/>
                    <w:right w:val="none" w:sz="0" w:space="0" w:color="auto"/>
                  </w:divBdr>
                  <w:divsChild>
                    <w:div w:id="299381650">
                      <w:marLeft w:val="0"/>
                      <w:marRight w:val="0"/>
                      <w:marTop w:val="0"/>
                      <w:marBottom w:val="0"/>
                      <w:divBdr>
                        <w:top w:val="none" w:sz="0" w:space="0" w:color="auto"/>
                        <w:left w:val="none" w:sz="0" w:space="0" w:color="auto"/>
                        <w:bottom w:val="none" w:sz="0" w:space="0" w:color="auto"/>
                        <w:right w:val="none" w:sz="0" w:space="0" w:color="auto"/>
                      </w:divBdr>
                      <w:divsChild>
                        <w:div w:id="1870070211">
                          <w:marLeft w:val="0"/>
                          <w:marRight w:val="0"/>
                          <w:marTop w:val="0"/>
                          <w:marBottom w:val="0"/>
                          <w:divBdr>
                            <w:top w:val="none" w:sz="0" w:space="0" w:color="auto"/>
                            <w:left w:val="none" w:sz="0" w:space="0" w:color="auto"/>
                            <w:bottom w:val="none" w:sz="0" w:space="0" w:color="auto"/>
                            <w:right w:val="none" w:sz="0" w:space="0" w:color="auto"/>
                          </w:divBdr>
                          <w:divsChild>
                            <w:div w:id="2066027424">
                              <w:marLeft w:val="0"/>
                              <w:marRight w:val="0"/>
                              <w:marTop w:val="75"/>
                              <w:marBottom w:val="75"/>
                              <w:divBdr>
                                <w:top w:val="none" w:sz="0" w:space="0" w:color="auto"/>
                                <w:left w:val="none" w:sz="0" w:space="0" w:color="auto"/>
                                <w:bottom w:val="none" w:sz="0" w:space="0" w:color="auto"/>
                                <w:right w:val="none" w:sz="0" w:space="0" w:color="auto"/>
                              </w:divBdr>
                              <w:divsChild>
                                <w:div w:id="2113086710">
                                  <w:marLeft w:val="0"/>
                                  <w:marRight w:val="0"/>
                                  <w:marTop w:val="0"/>
                                  <w:marBottom w:val="0"/>
                                  <w:divBdr>
                                    <w:top w:val="none" w:sz="0" w:space="0" w:color="auto"/>
                                    <w:left w:val="none" w:sz="0" w:space="0" w:color="auto"/>
                                    <w:bottom w:val="none" w:sz="0" w:space="0" w:color="auto"/>
                                    <w:right w:val="none" w:sz="0" w:space="0" w:color="auto"/>
                                  </w:divBdr>
                                  <w:divsChild>
                                    <w:div w:id="882474586">
                                      <w:marLeft w:val="0"/>
                                      <w:marRight w:val="0"/>
                                      <w:marTop w:val="0"/>
                                      <w:marBottom w:val="0"/>
                                      <w:divBdr>
                                        <w:top w:val="none" w:sz="0" w:space="0" w:color="auto"/>
                                        <w:left w:val="none" w:sz="0" w:space="0" w:color="auto"/>
                                        <w:bottom w:val="none" w:sz="0" w:space="0" w:color="auto"/>
                                        <w:right w:val="none" w:sz="0" w:space="0" w:color="auto"/>
                                      </w:divBdr>
                                      <w:divsChild>
                                        <w:div w:id="591813316">
                                          <w:marLeft w:val="0"/>
                                          <w:marRight w:val="0"/>
                                          <w:marTop w:val="0"/>
                                          <w:marBottom w:val="75"/>
                                          <w:divBdr>
                                            <w:top w:val="none" w:sz="0" w:space="0" w:color="auto"/>
                                            <w:left w:val="none" w:sz="0" w:space="0" w:color="auto"/>
                                            <w:bottom w:val="none" w:sz="0" w:space="0" w:color="auto"/>
                                            <w:right w:val="none" w:sz="0" w:space="0" w:color="auto"/>
                                          </w:divBdr>
                                          <w:divsChild>
                                            <w:div w:id="4253511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551901">
      <w:bodyDiv w:val="1"/>
      <w:marLeft w:val="0"/>
      <w:marRight w:val="0"/>
      <w:marTop w:val="0"/>
      <w:marBottom w:val="0"/>
      <w:divBdr>
        <w:top w:val="none" w:sz="0" w:space="0" w:color="auto"/>
        <w:left w:val="none" w:sz="0" w:space="0" w:color="auto"/>
        <w:bottom w:val="none" w:sz="0" w:space="0" w:color="auto"/>
        <w:right w:val="none" w:sz="0" w:space="0" w:color="auto"/>
      </w:divBdr>
      <w:divsChild>
        <w:div w:id="1301768562">
          <w:marLeft w:val="0"/>
          <w:marRight w:val="0"/>
          <w:marTop w:val="0"/>
          <w:marBottom w:val="0"/>
          <w:divBdr>
            <w:top w:val="none" w:sz="0" w:space="0" w:color="auto"/>
            <w:left w:val="none" w:sz="0" w:space="0" w:color="auto"/>
            <w:bottom w:val="none" w:sz="0" w:space="0" w:color="auto"/>
            <w:right w:val="none" w:sz="0" w:space="0" w:color="auto"/>
          </w:divBdr>
        </w:div>
      </w:divsChild>
    </w:div>
    <w:div w:id="1752000173">
      <w:bodyDiv w:val="1"/>
      <w:marLeft w:val="0"/>
      <w:marRight w:val="0"/>
      <w:marTop w:val="0"/>
      <w:marBottom w:val="0"/>
      <w:divBdr>
        <w:top w:val="none" w:sz="0" w:space="0" w:color="auto"/>
        <w:left w:val="none" w:sz="0" w:space="0" w:color="auto"/>
        <w:bottom w:val="none" w:sz="0" w:space="0" w:color="auto"/>
        <w:right w:val="none" w:sz="0" w:space="0" w:color="auto"/>
      </w:divBdr>
      <w:divsChild>
        <w:div w:id="379480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1831</Words>
  <Characters>9031</Characters>
  <Application>Microsoft Office Word</Application>
  <DocSecurity>0</DocSecurity>
  <Lines>173</Lines>
  <Paragraphs>100</Paragraphs>
  <ScaleCrop>false</ScaleCrop>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shuai</dc:creator>
  <cp:keywords/>
  <dc:description/>
  <cp:lastModifiedBy>Lin Xiran</cp:lastModifiedBy>
  <cp:revision>8</cp:revision>
  <dcterms:created xsi:type="dcterms:W3CDTF">2023-02-08T03:19:00Z</dcterms:created>
  <dcterms:modified xsi:type="dcterms:W3CDTF">2023-02-17T01:37:00Z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a065469762e823da04258bbf037d9211bc76720c937130e401399ee5384f3f10</vt:lpwstr>
  </property>
</Properties>
</file>
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A9B2" w14:textId="45B2AC4C" w:rsidR="004235B5" w:rsidRPr="00C01750" w:rsidRDefault="004235B5" w:rsidP="004235B5">
      <w:pPr>
        <w:rPr>
          <w:b/>
          <w:bCs/>
          <w:shd w:val="pct15" w:color="auto" w:fill="FFFFFF"/>
        </w:rPr>
      </w:pPr>
      <w:r w:rsidRPr="00C01750">
        <w:rPr>
          <w:b/>
          <w:bCs/>
          <w:shd w:val="pct15" w:color="auto" w:fill="FFFFFF"/>
        </w:rPr>
        <w:t>-Do you agree or disagree the following statement?</w:t>
      </w:r>
    </w:p>
    <w:p w14:paraId="13D10116" w14:textId="574D1035" w:rsidR="004235B5" w:rsidRPr="00C01750" w:rsidRDefault="004235B5" w:rsidP="004235B5">
      <w:pPr>
        <w:rPr>
          <w:b/>
          <w:bCs/>
          <w:shd w:val="pct15" w:color="auto" w:fill="FFFFFF"/>
        </w:rPr>
      </w:pPr>
      <w:r w:rsidRPr="00C01750">
        <w:rPr>
          <w:b/>
          <w:bCs/>
          <w:shd w:val="pct15" w:color="auto" w:fill="FFFFFF"/>
        </w:rPr>
        <w:t>The more money a person has, the more should he or she give away to charities.</w:t>
      </w:r>
    </w:p>
    <w:tbl>
      <w:tblPr>
        <w:tblStyle w:val="a7"/>
        <w:tblW w:w="10060" w:type="dxa"/>
        <w:tblLook w:val="04A0" w:firstRow="1" w:lastRow="0" w:firstColumn="1" w:lastColumn="0" w:noHBand="0" w:noVBand="1"/>
      </w:tblPr>
      <w:tblGrid>
        <w:gridCol w:w="4868"/>
        <w:gridCol w:w="5192"/>
      </w:tblGrid>
      <w:tr w:rsidR="00AE4C9A" w:rsidRPr="0012799E" w14:paraId="03D7EBBF" w14:textId="77777777" w:rsidTr="00C01750">
        <w:tc>
          <w:tcPr>
            <w:tcW w:w="4868" w:type="dxa"/>
          </w:tcPr>
          <w:p w14:paraId="38C36C7E" w14:textId="6EA1C18E" w:rsidR="00AE4C9A" w:rsidRPr="009B2B9B" w:rsidRDefault="00AE4C9A" w:rsidP="00D00419">
            <w:pPr>
              <w:rPr>
                <w:rFonts w:ascii="Times New Roman" w:hAnsi="Times New Roman" w:cs="Times New Roman"/>
                <w:b/>
                <w:sz w:val="24"/>
              </w:rPr>
            </w:pPr>
            <w:r w:rsidRPr="009B2B9B">
              <w:rPr>
                <w:rFonts w:ascii="Times New Roman" w:hAnsi="Times New Roman" w:cs="Times New Roman"/>
                <w:b/>
                <w:sz w:val="24"/>
              </w:rPr>
              <w:t>Agree -</w:t>
            </w:r>
            <w:r>
              <w:rPr>
                <w:rFonts w:ascii="Times New Roman" w:hAnsi="Times New Roman" w:cs="Times New Roman"/>
                <w:b/>
                <w:sz w:val="24"/>
              </w:rPr>
              <w:t xml:space="preserve">more … more </w:t>
            </w:r>
          </w:p>
        </w:tc>
        <w:tc>
          <w:tcPr>
            <w:tcW w:w="5192" w:type="dxa"/>
          </w:tcPr>
          <w:p w14:paraId="19484050" w14:textId="72DCCCC1" w:rsidR="00AE4C9A" w:rsidRPr="0012799E" w:rsidRDefault="00AE4C9A" w:rsidP="00AE4C9A">
            <w:pPr>
              <w:rPr>
                <w:rFonts w:ascii="Times New Roman" w:hAnsi="Times New Roman" w:cs="Times New Roman"/>
                <w:sz w:val="24"/>
              </w:rPr>
            </w:pPr>
            <w:r w:rsidRPr="009B2B9B">
              <w:rPr>
                <w:rFonts w:ascii="Times New Roman" w:hAnsi="Times New Roman" w:cs="Times New Roman"/>
                <w:b/>
                <w:sz w:val="24"/>
              </w:rPr>
              <w:t xml:space="preserve">Disagree </w:t>
            </w:r>
            <w:r>
              <w:rPr>
                <w:rFonts w:ascii="Times New Roman" w:hAnsi="Times New Roman" w:cs="Times New Roman"/>
                <w:b/>
                <w:sz w:val="24"/>
              </w:rPr>
              <w:t xml:space="preserve">– X more … more/ </w:t>
            </w:r>
            <w:r w:rsidRPr="00AE4C9A">
              <w:rPr>
                <w:rFonts w:ascii="Times New Roman" w:hAnsi="Times New Roman" w:cs="Times New Roman"/>
                <w:b/>
                <w:bCs/>
                <w:sz w:val="24"/>
              </w:rPr>
              <w:t>decide on one’s own</w:t>
            </w:r>
          </w:p>
        </w:tc>
      </w:tr>
      <w:tr w:rsidR="00AE4C9A" w:rsidRPr="0012799E" w14:paraId="29DB9BD7" w14:textId="77777777" w:rsidTr="00C01750">
        <w:tc>
          <w:tcPr>
            <w:tcW w:w="4868" w:type="dxa"/>
          </w:tcPr>
          <w:p w14:paraId="0D7BB816" w14:textId="77777777" w:rsidR="00AE4C9A" w:rsidRPr="0012799E" w:rsidRDefault="00AE4C9A" w:rsidP="00D00419">
            <w:pPr>
              <w:rPr>
                <w:rFonts w:ascii="Times New Roman" w:hAnsi="Times New Roman" w:cs="Times New Roman"/>
                <w:sz w:val="24"/>
              </w:rPr>
            </w:pPr>
          </w:p>
          <w:p w14:paraId="5E51D239" w14:textId="77777777" w:rsidR="00AE4C9A" w:rsidRDefault="00AE4C9A" w:rsidP="00D00419">
            <w:pPr>
              <w:rPr>
                <w:rFonts w:ascii="Times New Roman" w:hAnsi="Times New Roman" w:cs="Times New Roman"/>
                <w:sz w:val="24"/>
              </w:rPr>
            </w:pPr>
            <w:r>
              <w:rPr>
                <w:rFonts w:ascii="Times New Roman" w:hAnsi="Times New Roman" w:cs="Times New Roman" w:hint="eastAsia"/>
                <w:sz w:val="24"/>
              </w:rPr>
              <w:t>Reason</w:t>
            </w:r>
            <w:r>
              <w:rPr>
                <w:rFonts w:ascii="Times New Roman" w:hAnsi="Times New Roman" w:cs="Times New Roman"/>
                <w:sz w:val="24"/>
              </w:rPr>
              <w:t xml:space="preserve"> 1 </w:t>
            </w:r>
          </w:p>
          <w:p w14:paraId="2D30A50C" w14:textId="77777777" w:rsidR="00AE4C9A" w:rsidRDefault="00AE4C9A" w:rsidP="00D00419">
            <w:pPr>
              <w:rPr>
                <w:rFonts w:ascii="Times New Roman" w:hAnsi="Times New Roman" w:cs="Times New Roman"/>
                <w:sz w:val="24"/>
              </w:rPr>
            </w:pPr>
          </w:p>
          <w:p w14:paraId="03FAB153" w14:textId="1AE70ED4" w:rsidR="00AE4C9A" w:rsidRPr="0012799E" w:rsidRDefault="00AE4C9A" w:rsidP="00D00419">
            <w:pPr>
              <w:rPr>
                <w:rFonts w:ascii="Times New Roman" w:hAnsi="Times New Roman" w:cs="Times New Roman"/>
                <w:sz w:val="24"/>
              </w:rPr>
            </w:pPr>
          </w:p>
        </w:tc>
        <w:tc>
          <w:tcPr>
            <w:tcW w:w="5192" w:type="dxa"/>
          </w:tcPr>
          <w:p w14:paraId="43715DBF" w14:textId="77777777" w:rsidR="00AE4C9A" w:rsidRDefault="00AE4C9A" w:rsidP="00D00419">
            <w:pPr>
              <w:rPr>
                <w:rFonts w:ascii="Times New Roman" w:hAnsi="Times New Roman" w:cs="Times New Roman"/>
                <w:sz w:val="24"/>
              </w:rPr>
            </w:pPr>
          </w:p>
          <w:p w14:paraId="6F2642BF" w14:textId="77777777" w:rsidR="00AE4C9A" w:rsidRPr="0012799E" w:rsidRDefault="00AE4C9A" w:rsidP="00D00419">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eason 1</w:t>
            </w:r>
          </w:p>
        </w:tc>
      </w:tr>
      <w:tr w:rsidR="00AE4C9A" w:rsidRPr="0012799E" w14:paraId="17EE0140" w14:textId="77777777" w:rsidTr="00C01750">
        <w:tc>
          <w:tcPr>
            <w:tcW w:w="4868" w:type="dxa"/>
          </w:tcPr>
          <w:p w14:paraId="68F643B8" w14:textId="77777777" w:rsidR="00AE4C9A" w:rsidRDefault="00AE4C9A" w:rsidP="00D00419">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 xml:space="preserve">eason 2 </w:t>
            </w:r>
          </w:p>
          <w:p w14:paraId="523A1FE9" w14:textId="77777777" w:rsidR="00AE4C9A" w:rsidRDefault="00AE4C9A" w:rsidP="00D00419">
            <w:pPr>
              <w:rPr>
                <w:rFonts w:ascii="Times New Roman" w:hAnsi="Times New Roman" w:cs="Times New Roman"/>
                <w:sz w:val="24"/>
              </w:rPr>
            </w:pPr>
          </w:p>
          <w:p w14:paraId="4A90E806" w14:textId="3E8D6A77" w:rsidR="00AE4C9A" w:rsidRPr="0012799E" w:rsidRDefault="00AE4C9A" w:rsidP="00D00419">
            <w:pPr>
              <w:rPr>
                <w:rFonts w:ascii="Times New Roman" w:hAnsi="Times New Roman" w:cs="Times New Roman"/>
                <w:sz w:val="24"/>
              </w:rPr>
            </w:pPr>
          </w:p>
        </w:tc>
        <w:tc>
          <w:tcPr>
            <w:tcW w:w="5192" w:type="dxa"/>
          </w:tcPr>
          <w:p w14:paraId="34220386" w14:textId="77777777" w:rsidR="00AE4C9A" w:rsidRPr="0012799E" w:rsidRDefault="00AE4C9A" w:rsidP="00D00419">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eason 2</w:t>
            </w:r>
          </w:p>
        </w:tc>
      </w:tr>
      <w:tr w:rsidR="00AE4C9A" w:rsidRPr="0012799E" w14:paraId="5F2F5F3F" w14:textId="77777777" w:rsidTr="00C01750">
        <w:tc>
          <w:tcPr>
            <w:tcW w:w="4868" w:type="dxa"/>
          </w:tcPr>
          <w:p w14:paraId="20B2B85D" w14:textId="7F139895" w:rsidR="00AE4C9A" w:rsidRDefault="00AE4C9A" w:rsidP="00D00419">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eason 3 (or concession)</w:t>
            </w:r>
          </w:p>
          <w:p w14:paraId="03577F89" w14:textId="77777777" w:rsidR="00AE4C9A" w:rsidRPr="0012799E" w:rsidRDefault="00AE4C9A" w:rsidP="00D00419">
            <w:pPr>
              <w:rPr>
                <w:rFonts w:ascii="Times New Roman" w:hAnsi="Times New Roman" w:cs="Times New Roman"/>
                <w:sz w:val="24"/>
              </w:rPr>
            </w:pPr>
          </w:p>
        </w:tc>
        <w:tc>
          <w:tcPr>
            <w:tcW w:w="5192" w:type="dxa"/>
          </w:tcPr>
          <w:p w14:paraId="01D46768" w14:textId="77777777" w:rsidR="00AE4C9A" w:rsidRDefault="00AE4C9A" w:rsidP="00AE4C9A">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eason 3(or concession)</w:t>
            </w:r>
          </w:p>
          <w:p w14:paraId="1F494B08" w14:textId="4C8FAA84" w:rsidR="00AE4C9A" w:rsidRDefault="00AE4C9A" w:rsidP="00D00419">
            <w:pPr>
              <w:rPr>
                <w:rFonts w:ascii="Times New Roman" w:hAnsi="Times New Roman" w:cs="Times New Roman"/>
                <w:sz w:val="24"/>
              </w:rPr>
            </w:pPr>
          </w:p>
          <w:p w14:paraId="4EC463A4" w14:textId="10C6376F" w:rsidR="00AE4C9A" w:rsidRPr="0012799E" w:rsidRDefault="00AE4C9A" w:rsidP="00D00419">
            <w:pPr>
              <w:rPr>
                <w:rFonts w:ascii="Times New Roman" w:hAnsi="Times New Roman" w:cs="Times New Roman"/>
                <w:sz w:val="24"/>
              </w:rPr>
            </w:pPr>
          </w:p>
        </w:tc>
      </w:tr>
    </w:tbl>
    <w:p w14:paraId="2BD99AE3" w14:textId="5213F3C7" w:rsidR="004235B5" w:rsidRDefault="004235B5" w:rsidP="004235B5"/>
    <w:p w14:paraId="627C0616" w14:textId="6744CC84" w:rsidR="00D420AA" w:rsidRPr="00963CBA" w:rsidRDefault="00963CBA" w:rsidP="004235B5">
      <w:pPr>
        <w:rPr>
          <w:b/>
          <w:bCs/>
        </w:rPr>
      </w:pPr>
      <w:r w:rsidRPr="00963CBA">
        <w:rPr>
          <w:rFonts w:hint="eastAsia"/>
          <w:b/>
          <w:bCs/>
        </w:rPr>
        <w:t>S</w:t>
      </w:r>
      <w:r w:rsidRPr="00963CBA">
        <w:rPr>
          <w:b/>
          <w:bCs/>
        </w:rPr>
        <w:t>ample 1:</w:t>
      </w:r>
    </w:p>
    <w:p w14:paraId="5423605D" w14:textId="43D058DE" w:rsidR="004235B5" w:rsidRDefault="00C25721" w:rsidP="00D420AA">
      <w:pPr>
        <w:ind w:rightChars="2050" w:right="4305"/>
      </w:pPr>
      <w:r w:rsidRPr="00187DEF">
        <w:rPr>
          <w:noProof/>
          <w:shd w:val="clear" w:color="auto" w:fill="F7CAAC" w:themeFill="accent2" w:themeFillTint="66"/>
          <w:rPrChange w:id="0" w:author="马伟勋" w:date="2023-02-16T09:08:00Z">
            <w:rPr>
              <w:noProof/>
            </w:rPr>
          </w:rPrChange>
        </w:rPr>
        <mc:AlternateContent>
          <mc:Choice Requires="wps">
            <w:drawing>
              <wp:anchor distT="45720" distB="45720" distL="114300" distR="114300" simplePos="0" relativeHeight="251659264" behindDoc="0" locked="0" layoutInCell="1" allowOverlap="1" wp14:anchorId="6B8D92D7" wp14:editId="6F1FF0B4">
                <wp:simplePos x="0" y="0"/>
                <wp:positionH relativeFrom="column">
                  <wp:posOffset>3647440</wp:posOffset>
                </wp:positionH>
                <wp:positionV relativeFrom="paragraph">
                  <wp:posOffset>15240</wp:posOffset>
                </wp:positionV>
                <wp:extent cx="2783840" cy="1798320"/>
                <wp:effectExtent l="0" t="0" r="1651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798320"/>
                        </a:xfrm>
                        <a:prstGeom prst="rect">
                          <a:avLst/>
                        </a:prstGeom>
                        <a:solidFill>
                          <a:srgbClr val="FFFFFF"/>
                        </a:solidFill>
                        <a:ln w="9525">
                          <a:solidFill>
                            <a:srgbClr val="000000"/>
                          </a:solidFill>
                          <a:miter lim="800000"/>
                          <a:headEnd/>
                          <a:tailEnd/>
                        </a:ln>
                      </wps:spPr>
                      <wps:txbx>
                        <w:txbxContent>
                          <w:p w14:paraId="67DDB7B2" w14:textId="3FB0491E" w:rsidR="00C25721" w:rsidRDefault="00D420AA">
                            <w:r>
                              <w:t>Analyze the opening paragraph:</w:t>
                            </w:r>
                          </w:p>
                          <w:p w14:paraId="68F1EA06" w14:textId="23ABD820" w:rsidR="00D420AA" w:rsidRDefault="00D420AA"/>
                          <w:p w14:paraId="128F0557" w14:textId="13CC998C" w:rsidR="00D420AA" w:rsidRDefault="00D420AA"/>
                          <w:p w14:paraId="2B2B5984" w14:textId="3915E5A2" w:rsidR="00D420AA" w:rsidRDefault="00D420AA"/>
                          <w:p w14:paraId="18175909" w14:textId="52BF784C" w:rsidR="00D420AA" w:rsidRDefault="00D420AA"/>
                          <w:p w14:paraId="1676E722" w14:textId="6376F24A" w:rsidR="00D420AA" w:rsidRDefault="00D420AA">
                            <w:r>
                              <w:t>Words and expressions to learn:</w:t>
                            </w:r>
                          </w:p>
                          <w:p w14:paraId="6539F638" w14:textId="77777777" w:rsidR="00D420AA" w:rsidRDefault="00D420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8D92D7" id="_x0000_t202" coordsize="21600,21600" o:spt="202" path="m,l,21600r21600,l21600,xe">
                <v:stroke joinstyle="miter"/>
                <v:path gradientshapeok="t" o:connecttype="rect"/>
              </v:shapetype>
              <v:shape id="文本框 2" o:spid="_x0000_s1026" type="#_x0000_t202" style="position:absolute;left:0;text-align:left;margin-left:287.2pt;margin-top:1.2pt;width:219.2pt;height:14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">
                <v:textbox>
                  <w:txbxContent>
                    <w:p w14:paraId="67DDB7B2" w14:textId="3FB0491E" w:rsidR="00C25721" w:rsidRDefault="00D420AA">
                      <w:r>
                        <w:t>Analyze the opening paragraph:</w:t>
                      </w:r>
                    </w:p>
                    <w:p w14:paraId="68F1EA06" w14:textId="23ABD820" w:rsidR="00D420AA" w:rsidRDefault="00D420AA"/>
                    <w:p w14:paraId="128F0557" w14:textId="13CC998C" w:rsidR="00D420AA" w:rsidRDefault="00D420AA"/>
                    <w:p w14:paraId="2B2B5984" w14:textId="3915E5A2" w:rsidR="00D420AA" w:rsidRDefault="00D420AA"/>
                    <w:p w14:paraId="18175909" w14:textId="52BF784C" w:rsidR="00D420AA" w:rsidRDefault="00D420AA"/>
                    <w:p w14:paraId="1676E722" w14:textId="6376F24A" w:rsidR="00D420AA" w:rsidRDefault="00D420AA">
                      <w:r>
                        <w:t>Words and expressions to learn:</w:t>
                      </w:r>
                    </w:p>
                    <w:p w14:paraId="6539F638" w14:textId="77777777" w:rsidR="00D420AA" w:rsidRDefault="00D420AA"/>
                  </w:txbxContent>
                </v:textbox>
                <w10:wrap type="square"/>
              </v:shape>
            </w:pict>
          </mc:Fallback>
        </mc:AlternateContent>
      </w:r>
      <w:r w:rsidR="004235B5" w:rsidRPr="00187DEF">
        <w:rPr>
          <w:shd w:val="clear" w:color="auto" w:fill="F7CAAC" w:themeFill="accent2" w:themeFillTint="66"/>
          <w:rPrChange w:id="1" w:author="马伟勋" w:date="2023-02-16T09:08:00Z">
            <w:rPr/>
          </w:rPrChange>
        </w:rPr>
        <w:t>Our sophisticated modern society, giving rise to a growing awareness of freedom of opinions and choices, provides each citizen with ingredients for hard work, prominence, and happiness. It comes as no surprise that people strive for their dream, for the sake of finding happiness.</w:t>
      </w:r>
      <w:r w:rsidR="004235B5">
        <w:t xml:space="preserve"> </w:t>
      </w:r>
      <w:r w:rsidR="004235B5" w:rsidRPr="00187DEF">
        <w:rPr>
          <w:shd w:val="clear" w:color="auto" w:fill="F7CAAC" w:themeFill="accent2" w:themeFillTint="66"/>
          <w:rPrChange w:id="2" w:author="马伟勋" w:date="2023-02-16T09:09:00Z">
            <w:rPr/>
          </w:rPrChange>
        </w:rPr>
        <w:t xml:space="preserve">On the other hand, opinions could vary dramatically, in face of numerous choices and changes. </w:t>
      </w:r>
      <w:r w:rsidR="004235B5" w:rsidRPr="00187DEF">
        <w:rPr>
          <w:shd w:val="clear" w:color="auto" w:fill="FFE599" w:themeFill="accent4" w:themeFillTint="66"/>
          <w:rPrChange w:id="3" w:author="马伟勋" w:date="2023-02-16T09:09:00Z">
            <w:rPr/>
          </w:rPrChange>
        </w:rPr>
        <w:t xml:space="preserve">When it comes to the issue whether wealthier person should donate more money to charity, opinions diverge greatly. </w:t>
      </w:r>
      <w:r w:rsidR="004235B5" w:rsidRPr="00187DEF">
        <w:rPr>
          <w:shd w:val="clear" w:color="auto" w:fill="C5E0B3" w:themeFill="accent6" w:themeFillTint="66"/>
          <w:rPrChange w:id="4" w:author="马伟勋" w:date="2023-02-16T09:09:00Z">
            <w:rPr/>
          </w:rPrChange>
        </w:rPr>
        <w:t>In my perspective, l agree with the statement</w:t>
      </w:r>
      <w:ins w:id="5" w:author="马伟勋" w:date="2023-02-16T09:45:00Z">
        <w:r w:rsidR="003B3CB3">
          <w:rPr>
            <w:shd w:val="clear" w:color="auto" w:fill="C5E0B3" w:themeFill="accent6" w:themeFillTint="66"/>
          </w:rPr>
          <w:t xml:space="preserve"> </w:t>
        </w:r>
        <w:r w:rsidR="003B3CB3">
          <w:rPr>
            <w:rFonts w:hint="eastAsia"/>
            <w:shd w:val="clear" w:color="auto" w:fill="C5E0B3" w:themeFill="accent6" w:themeFillTint="66"/>
          </w:rPr>
          <w:t>that</w:t>
        </w:r>
        <w:r w:rsidR="003B3CB3">
          <w:rPr>
            <w:shd w:val="clear" w:color="auto" w:fill="C5E0B3" w:themeFill="accent6" w:themeFillTint="66"/>
          </w:rPr>
          <w:t xml:space="preserve"> </w:t>
        </w:r>
        <w:r w:rsidR="003B3CB3">
          <w:rPr>
            <w:rFonts w:hint="eastAsia"/>
            <w:shd w:val="clear" w:color="auto" w:fill="C5E0B3" w:themeFill="accent6" w:themeFillTint="66"/>
          </w:rPr>
          <w:t>补充完整</w:t>
        </w:r>
      </w:ins>
      <w:r w:rsidR="004235B5" w:rsidRPr="00187DEF">
        <w:rPr>
          <w:shd w:val="clear" w:color="auto" w:fill="C5E0B3" w:themeFill="accent6" w:themeFillTint="66"/>
          <w:rPrChange w:id="6" w:author="马伟勋" w:date="2023-02-16T09:09:00Z">
            <w:rPr/>
          </w:rPrChange>
        </w:rPr>
        <w:t>.</w:t>
      </w:r>
      <w:ins w:id="7" w:author="马伟勋" w:date="2023-02-16T08:57:00Z">
        <w:r w:rsidR="00A307CC">
          <w:t xml:space="preserve"> </w:t>
        </w:r>
      </w:ins>
      <w:r w:rsidR="009D0879">
        <w:t>(95)</w:t>
      </w:r>
      <w:ins w:id="8" w:author="马伟勋" w:date="2023-02-16T09:45:00Z">
        <w:r w:rsidR="003B3CB3">
          <w:t xml:space="preserve">  </w:t>
        </w:r>
        <w:r w:rsidR="003B3CB3">
          <w:rPr>
            <w:rFonts w:hint="eastAsia"/>
          </w:rPr>
          <w:t>hook（需要改）+</w:t>
        </w:r>
        <w:r w:rsidR="003B3CB3">
          <w:t xml:space="preserve"> </w:t>
        </w:r>
        <w:r w:rsidR="003B3CB3">
          <w:rPr>
            <w:rFonts w:hint="eastAsia"/>
          </w:rPr>
          <w:t>改写题目+我的观点</w:t>
        </w:r>
      </w:ins>
    </w:p>
    <w:p w14:paraId="3DD511BF" w14:textId="68396648" w:rsidR="004235B5" w:rsidRDefault="004235B5" w:rsidP="00C25721">
      <w:pPr>
        <w:ind w:rightChars="1550" w:right="3255"/>
      </w:pPr>
    </w:p>
    <w:p w14:paraId="17AC4C28" w14:textId="651EA7F9" w:rsidR="00E70787" w:rsidRDefault="00D420AA" w:rsidP="00D420AA">
      <w:pPr>
        <w:ind w:rightChars="2050" w:right="4305"/>
      </w:pPr>
      <w:r w:rsidRPr="00693999">
        <w:rPr>
          <w:noProof/>
          <w:shd w:val="clear" w:color="auto" w:fill="FBE4D5" w:themeFill="accent2" w:themeFillTint="33"/>
          <w:rPrChange w:id="9" w:author="马伟勋" w:date="2023-02-16T09:11:00Z">
            <w:rPr>
              <w:noProof/>
            </w:rPr>
          </w:rPrChange>
        </w:rPr>
        <mc:AlternateContent>
          <mc:Choice Requires="wps">
            <w:drawing>
              <wp:anchor distT="45720" distB="45720" distL="114300" distR="114300" simplePos="0" relativeHeight="251661312" behindDoc="0" locked="0" layoutInCell="1" allowOverlap="1" wp14:anchorId="7FD16D16" wp14:editId="60EE5A9B">
                <wp:simplePos x="0" y="0"/>
                <wp:positionH relativeFrom="column">
                  <wp:posOffset>3647440</wp:posOffset>
                </wp:positionH>
                <wp:positionV relativeFrom="paragraph">
                  <wp:posOffset>15240</wp:posOffset>
                </wp:positionV>
                <wp:extent cx="2783840" cy="2971800"/>
                <wp:effectExtent l="0" t="0" r="16510" b="1905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2971800"/>
                        </a:xfrm>
                        <a:prstGeom prst="rect">
                          <a:avLst/>
                        </a:prstGeom>
                        <a:solidFill>
                          <a:srgbClr val="FFFFFF"/>
                        </a:solidFill>
                        <a:ln w="9525">
                          <a:solidFill>
                            <a:srgbClr val="000000"/>
                          </a:solidFill>
                          <a:miter lim="800000"/>
                          <a:headEnd/>
                          <a:tailEnd/>
                        </a:ln>
                      </wps:spPr>
                      <wps:txbx>
                        <w:txbxContent>
                          <w:p w14:paraId="6F6930A4" w14:textId="7010DF1B" w:rsidR="00D420AA" w:rsidRDefault="00D420AA" w:rsidP="00D420AA">
                            <w:r>
                              <w:t>Analyze the 1st</w:t>
                            </w:r>
                            <w:r>
                              <w:rPr>
                                <w:rFonts w:hint="eastAsia"/>
                              </w:rPr>
                              <w:t xml:space="preserve"> </w:t>
                            </w:r>
                            <w:r>
                              <w:t>body paragraph:</w:t>
                            </w:r>
                          </w:p>
                          <w:p w14:paraId="317BFF36" w14:textId="77777777" w:rsidR="00D420AA" w:rsidRDefault="00D420AA" w:rsidP="00D420AA"/>
                          <w:p w14:paraId="7CFA895D" w14:textId="77777777" w:rsidR="00D420AA" w:rsidRDefault="00D420AA" w:rsidP="00D420AA"/>
                          <w:p w14:paraId="3274B151" w14:textId="77777777" w:rsidR="00D420AA" w:rsidRDefault="00D420AA" w:rsidP="00D420AA"/>
                          <w:p w14:paraId="41C34612" w14:textId="63235B98" w:rsidR="00D420AA" w:rsidRDefault="00D420AA" w:rsidP="00D420AA"/>
                          <w:p w14:paraId="5E7DCB55" w14:textId="1AEE690D" w:rsidR="00D420AA" w:rsidRDefault="00D420AA" w:rsidP="00D420AA"/>
                          <w:p w14:paraId="4740E426" w14:textId="1F7D6A23" w:rsidR="00D420AA" w:rsidRDefault="00D420AA" w:rsidP="00D420AA"/>
                          <w:p w14:paraId="295D7C82" w14:textId="027E5F1F" w:rsidR="00D420AA" w:rsidRDefault="00D420AA" w:rsidP="00D420AA"/>
                          <w:p w14:paraId="4513DE36" w14:textId="77777777" w:rsidR="00D420AA" w:rsidRPr="00D420AA" w:rsidRDefault="00D420AA" w:rsidP="00D420AA"/>
                          <w:p w14:paraId="7B63EB9D" w14:textId="77777777" w:rsidR="00D420AA" w:rsidRDefault="00D420AA" w:rsidP="00D420AA">
                            <w:r>
                              <w:t>Words and expressions to learn:</w:t>
                            </w:r>
                          </w:p>
                          <w:p w14:paraId="4352E663" w14:textId="77777777" w:rsidR="00D420AA" w:rsidRDefault="00D420AA" w:rsidP="00D420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16D16" id="_x0000_s1027" type="#_x0000_t202" style="position:absolute;left:0;text-align:left;margin-left:287.2pt;margin-top:1.2pt;width:219.2pt;height:2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">
                <v:textbox>
                  <w:txbxContent>
                    <w:p w14:paraId="6F6930A4" w14:textId="7010DF1B" w:rsidR="00D420AA" w:rsidRDefault="00D420AA" w:rsidP="00D420AA">
                      <w:r>
                        <w:t>Analyze the 1st</w:t>
                      </w:r>
                      <w:r>
                        <w:rPr>
                          <w:rFonts w:hint="eastAsia"/>
                        </w:rPr>
                        <w:t xml:space="preserve"> </w:t>
                      </w:r>
                      <w:r>
                        <w:t>body paragraph:</w:t>
                      </w:r>
                    </w:p>
                    <w:p w14:paraId="317BFF36" w14:textId="77777777" w:rsidR="00D420AA" w:rsidRDefault="00D420AA" w:rsidP="00D420AA"/>
                    <w:p w14:paraId="7CFA895D" w14:textId="77777777" w:rsidR="00D420AA" w:rsidRDefault="00D420AA" w:rsidP="00D420AA"/>
                    <w:p w14:paraId="3274B151" w14:textId="77777777" w:rsidR="00D420AA" w:rsidRDefault="00D420AA" w:rsidP="00D420AA"/>
                    <w:p w14:paraId="41C34612" w14:textId="63235B98" w:rsidR="00D420AA" w:rsidRDefault="00D420AA" w:rsidP="00D420AA"/>
                    <w:p w14:paraId="5E7DCB55" w14:textId="1AEE690D" w:rsidR="00D420AA" w:rsidRDefault="00D420AA" w:rsidP="00D420AA"/>
                    <w:p w14:paraId="4740E426" w14:textId="1F7D6A23" w:rsidR="00D420AA" w:rsidRDefault="00D420AA" w:rsidP="00D420AA"/>
                    <w:p w14:paraId="295D7C82" w14:textId="027E5F1F" w:rsidR="00D420AA" w:rsidRDefault="00D420AA" w:rsidP="00D420AA"/>
                    <w:p w14:paraId="4513DE36" w14:textId="77777777" w:rsidR="00D420AA" w:rsidRPr="00D420AA" w:rsidRDefault="00D420AA" w:rsidP="00D420AA"/>
                    <w:p w14:paraId="7B63EB9D" w14:textId="77777777" w:rsidR="00D420AA" w:rsidRDefault="00D420AA" w:rsidP="00D420AA">
                      <w:r>
                        <w:t>Words and expressions to learn:</w:t>
                      </w:r>
                    </w:p>
                    <w:p w14:paraId="4352E663" w14:textId="77777777" w:rsidR="00D420AA" w:rsidRDefault="00D420AA" w:rsidP="00D420AA"/>
                  </w:txbxContent>
                </v:textbox>
                <w10:wrap type="square"/>
              </v:shape>
            </w:pict>
          </mc:Fallback>
        </mc:AlternateContent>
      </w:r>
      <w:r w:rsidR="004235B5" w:rsidRPr="00693999">
        <w:rPr>
          <w:shd w:val="clear" w:color="auto" w:fill="FBE4D5" w:themeFill="accent2" w:themeFillTint="33"/>
          <w:rPrChange w:id="10" w:author="马伟勋" w:date="2023-02-16T09:11:00Z">
            <w:rPr/>
          </w:rPrChange>
        </w:rPr>
        <w:t>First of all, considering their financial situation, rich people can spend more money on such charity activities or even participate in them.</w:t>
      </w:r>
      <w:r w:rsidR="004235B5">
        <w:t xml:space="preserve"> </w:t>
      </w:r>
      <w:ins w:id="11" w:author="马伟勋" w:date="2023-02-16T09:43:00Z">
        <w:r w:rsidR="003B3CB3">
          <w:rPr>
            <w:rFonts w:hint="eastAsia"/>
          </w:rPr>
          <w:t>解释：</w:t>
        </w:r>
      </w:ins>
      <w:ins w:id="12" w:author="马伟勋" w:date="2023-02-16T09:44:00Z">
        <w:r w:rsidR="003B3CB3">
          <w:rPr>
            <w:rFonts w:hint="eastAsia"/>
          </w:rPr>
          <w:t>rich有结余，在保证自己日常生活、生产运营的情况下，有大量的盈余，存在银行或者投资赚更多的钱，都对自己的生活没有大的影响，能够很容易分出来一部分去帮助他人。</w:t>
        </w:r>
      </w:ins>
      <w:r w:rsidR="004235B5" w:rsidRPr="00693999">
        <w:rPr>
          <w:shd w:val="clear" w:color="auto" w:fill="FFF2CC" w:themeFill="accent4" w:themeFillTint="33"/>
          <w:rPrChange w:id="13" w:author="马伟勋" w:date="2023-02-16T09:12:00Z">
            <w:rPr/>
          </w:rPrChange>
        </w:rPr>
        <w:t>The amount of money they can pay may help the charity to facilitate its activities. Owing to the fact that ordinary people cannot spend too much on such activities, it is less likely that they can contribute more. However, if rich people consider spending a regular big amount of money, charities can start their funding programs and as a result poor people will benefit sooner.</w:t>
      </w:r>
      <w:r w:rsidR="004235B5">
        <w:t xml:space="preserve"> </w:t>
      </w:r>
      <w:r w:rsidR="004235B5" w:rsidRPr="00693999">
        <w:rPr>
          <w:shd w:val="clear" w:color="auto" w:fill="DEEAF6" w:themeFill="accent5" w:themeFillTint="33"/>
          <w:rPrChange w:id="14" w:author="马伟勋" w:date="2023-02-16T09:12:00Z">
            <w:rPr/>
          </w:rPrChange>
        </w:rPr>
        <w:t>Since such amount of money is not a big deal to the rich as to the poor, it won’t bring as much opportunity cost to the rich to donate such money.</w:t>
      </w:r>
      <w:r w:rsidR="004235B5">
        <w:t xml:space="preserve"> </w:t>
      </w:r>
      <w:r w:rsidR="004235B5" w:rsidRPr="006139CA">
        <w:rPr>
          <w:strike/>
          <w:shd w:val="clear" w:color="auto" w:fill="E2EFD9" w:themeFill="accent6" w:themeFillTint="33"/>
          <w:rPrChange w:id="15" w:author="马伟勋" w:date="2023-02-16T09:24:00Z">
            <w:rPr/>
          </w:rPrChange>
        </w:rPr>
        <w:t>On the other hand, the rich will benefit from reduction of tax and a better reputation, which will bring further benefits to his/her business. Therefore, they should donate more money to the charity.</w:t>
      </w:r>
      <w:r w:rsidR="009D0879">
        <w:t xml:space="preserve"> (151)</w:t>
      </w:r>
    </w:p>
    <w:p w14:paraId="298A469B" w14:textId="77777777" w:rsidR="00AE4C9A" w:rsidRDefault="00AE4C9A" w:rsidP="00D420AA">
      <w:pPr>
        <w:ind w:rightChars="2050" w:right="4305"/>
      </w:pPr>
    </w:p>
    <w:p w14:paraId="6770DE2B" w14:textId="1F087A0A" w:rsidR="004235B5" w:rsidRDefault="00AE4C9A" w:rsidP="005B33F2">
      <w:pPr>
        <w:ind w:rightChars="1550" w:right="3255"/>
      </w:pPr>
      <w:r w:rsidRPr="003043AE">
        <w:rPr>
          <w:noProof/>
          <w:shd w:val="clear" w:color="auto" w:fill="FBE4D5" w:themeFill="accent2" w:themeFillTint="33"/>
          <w:rPrChange w:id="16" w:author="马伟勋" w:date="2023-02-16T09:16:00Z">
            <w:rPr>
              <w:noProof/>
            </w:rPr>
          </w:rPrChange>
        </w:rPr>
        <mc:AlternateContent>
          <mc:Choice Requires="wps">
            <w:drawing>
              <wp:anchor distT="45720" distB="45720" distL="114300" distR="114300" simplePos="0" relativeHeight="251663360" behindDoc="0" locked="0" layoutInCell="1" allowOverlap="1" wp14:anchorId="6A5D878C" wp14:editId="7377B69B">
                <wp:simplePos x="0" y="0"/>
                <wp:positionH relativeFrom="column">
                  <wp:posOffset>3498215</wp:posOffset>
                </wp:positionH>
                <wp:positionV relativeFrom="paragraph">
                  <wp:posOffset>76200</wp:posOffset>
                </wp:positionV>
                <wp:extent cx="2713355" cy="2483485"/>
                <wp:effectExtent l="0" t="0" r="10795" b="1206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2483485"/>
                        </a:xfrm>
                        <a:prstGeom prst="rect">
                          <a:avLst/>
                        </a:prstGeom>
                        <a:solidFill>
                          <a:srgbClr val="FFFFFF"/>
                        </a:solidFill>
                        <a:ln w="9525">
                          <a:solidFill>
                            <a:srgbClr val="000000"/>
                          </a:solidFill>
                          <a:miter lim="800000"/>
                          <a:headEnd/>
                          <a:tailEnd/>
                        </a:ln>
                      </wps:spPr>
                      <wps:txbx>
                        <w:txbxContent>
                          <w:p w14:paraId="6F9C321E" w14:textId="206EB49F" w:rsidR="00D420AA" w:rsidRDefault="00D420AA" w:rsidP="00D420AA">
                            <w:r>
                              <w:t>Analyze the 2nd</w:t>
                            </w:r>
                            <w:r>
                              <w:rPr>
                                <w:rFonts w:hint="eastAsia"/>
                              </w:rPr>
                              <w:t xml:space="preserve"> </w:t>
                            </w:r>
                            <w:r>
                              <w:t>body paragraph:</w:t>
                            </w:r>
                          </w:p>
                          <w:p w14:paraId="563B9ED6" w14:textId="77777777" w:rsidR="00D420AA" w:rsidRDefault="00D420AA" w:rsidP="00D420AA"/>
                          <w:p w14:paraId="48494DFC" w14:textId="77777777" w:rsidR="00D420AA" w:rsidRDefault="00D420AA" w:rsidP="00D420AA"/>
                          <w:p w14:paraId="3F419902" w14:textId="77777777" w:rsidR="00D420AA" w:rsidRDefault="00D420AA" w:rsidP="00D420AA"/>
                          <w:p w14:paraId="5297C11C" w14:textId="77777777" w:rsidR="00D420AA" w:rsidRPr="00D420AA" w:rsidRDefault="00D420AA" w:rsidP="00D420AA"/>
                          <w:p w14:paraId="22D831C8" w14:textId="77777777" w:rsidR="00D420AA" w:rsidRDefault="00D420AA" w:rsidP="00D420AA"/>
                          <w:p w14:paraId="5AFA7AA1" w14:textId="77777777" w:rsidR="00D420AA" w:rsidRDefault="00D420AA" w:rsidP="00D420AA"/>
                          <w:p w14:paraId="563F5C70" w14:textId="77777777" w:rsidR="00D420AA" w:rsidRDefault="00D420AA" w:rsidP="00D420AA"/>
                          <w:p w14:paraId="57CA0862" w14:textId="77777777" w:rsidR="00D420AA" w:rsidRPr="00D420AA" w:rsidRDefault="00D420AA" w:rsidP="00D420AA"/>
                          <w:p w14:paraId="7CB06D51" w14:textId="77777777" w:rsidR="00D420AA" w:rsidRDefault="00D420AA" w:rsidP="00D420AA">
                            <w:r>
                              <w:t>Words and expressions to learn:</w:t>
                            </w:r>
                          </w:p>
                          <w:p w14:paraId="175EB4D7" w14:textId="77777777" w:rsidR="00D420AA" w:rsidRDefault="00D420AA" w:rsidP="00D420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D878C" id="_x0000_s1028" type="#_x0000_t202" style="position:absolute;left:0;text-align:left;margin-left:275.45pt;margin-top:6pt;width:213.65pt;height:195.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">
                <v:textbox>
                  <w:txbxContent>
                    <w:p w14:paraId="6F9C321E" w14:textId="206EB49F" w:rsidR="00D420AA" w:rsidRDefault="00D420AA" w:rsidP="00D420AA">
                      <w:r>
                        <w:t>Analyze the 2nd</w:t>
                      </w:r>
                      <w:r>
                        <w:rPr>
                          <w:rFonts w:hint="eastAsia"/>
                        </w:rPr>
                        <w:t xml:space="preserve"> </w:t>
                      </w:r>
                      <w:r>
                        <w:t>body paragraph:</w:t>
                      </w:r>
                    </w:p>
                    <w:p w14:paraId="563B9ED6" w14:textId="77777777" w:rsidR="00D420AA" w:rsidRDefault="00D420AA" w:rsidP="00D420AA"/>
                    <w:p w14:paraId="48494DFC" w14:textId="77777777" w:rsidR="00D420AA" w:rsidRDefault="00D420AA" w:rsidP="00D420AA"/>
                    <w:p w14:paraId="3F419902" w14:textId="77777777" w:rsidR="00D420AA" w:rsidRDefault="00D420AA" w:rsidP="00D420AA"/>
                    <w:p w14:paraId="5297C11C" w14:textId="77777777" w:rsidR="00D420AA" w:rsidRPr="00D420AA" w:rsidRDefault="00D420AA" w:rsidP="00D420AA"/>
                    <w:p w14:paraId="22D831C8" w14:textId="77777777" w:rsidR="00D420AA" w:rsidRDefault="00D420AA" w:rsidP="00D420AA"/>
                    <w:p w14:paraId="5AFA7AA1" w14:textId="77777777" w:rsidR="00D420AA" w:rsidRDefault="00D420AA" w:rsidP="00D420AA"/>
                    <w:p w14:paraId="563F5C70" w14:textId="77777777" w:rsidR="00D420AA" w:rsidRDefault="00D420AA" w:rsidP="00D420AA"/>
                    <w:p w14:paraId="57CA0862" w14:textId="77777777" w:rsidR="00D420AA" w:rsidRPr="00D420AA" w:rsidRDefault="00D420AA" w:rsidP="00D420AA"/>
                    <w:p w14:paraId="7CB06D51" w14:textId="77777777" w:rsidR="00D420AA" w:rsidRDefault="00D420AA" w:rsidP="00D420AA">
                      <w:r>
                        <w:t>Words and expressions to learn:</w:t>
                      </w:r>
                    </w:p>
                    <w:p w14:paraId="175EB4D7" w14:textId="77777777" w:rsidR="00D420AA" w:rsidRDefault="00D420AA" w:rsidP="00D420AA"/>
                  </w:txbxContent>
                </v:textbox>
                <w10:wrap type="square"/>
              </v:shape>
            </w:pict>
          </mc:Fallback>
        </mc:AlternateContent>
      </w:r>
      <w:r w:rsidR="004235B5" w:rsidRPr="003043AE">
        <w:rPr>
          <w:shd w:val="clear" w:color="auto" w:fill="FBE4D5" w:themeFill="accent2" w:themeFillTint="33"/>
          <w:rPrChange w:id="17" w:author="马伟勋" w:date="2023-02-16T09:16:00Z">
            <w:rPr/>
          </w:rPrChange>
        </w:rPr>
        <w:t>Secondly,</w:t>
      </w:r>
      <w:ins w:id="18" w:author="马伟勋" w:date="2023-02-16T09:38:00Z">
        <w:r w:rsidR="009A24F6">
          <w:rPr>
            <w:shd w:val="clear" w:color="auto" w:fill="FBE4D5" w:themeFill="accent2" w:themeFillTint="33"/>
          </w:rPr>
          <w:t xml:space="preserve"> </w:t>
        </w:r>
        <w:r w:rsidR="009A24F6">
          <w:rPr>
            <w:rFonts w:hint="eastAsia"/>
            <w:shd w:val="clear" w:color="auto" w:fill="FBE4D5" w:themeFill="accent2" w:themeFillTint="33"/>
          </w:rPr>
          <w:t>richer</w:t>
        </w:r>
        <w:r w:rsidR="009A24F6">
          <w:rPr>
            <w:shd w:val="clear" w:color="auto" w:fill="FBE4D5" w:themeFill="accent2" w:themeFillTint="33"/>
          </w:rPr>
          <w:t xml:space="preserve"> people donating more to</w:t>
        </w:r>
      </w:ins>
      <w:del w:id="19" w:author="马伟勋" w:date="2023-02-16T09:38:00Z">
        <w:r w:rsidR="004235B5" w:rsidRPr="003043AE" w:rsidDel="009A24F6">
          <w:rPr>
            <w:shd w:val="clear" w:color="auto" w:fill="FBE4D5" w:themeFill="accent2" w:themeFillTint="33"/>
            <w:rPrChange w:id="20" w:author="马伟勋" w:date="2023-02-16T09:16:00Z">
              <w:rPr/>
            </w:rPrChange>
          </w:rPr>
          <w:delText xml:space="preserve"> by doing</w:delText>
        </w:r>
      </w:del>
      <w:r w:rsidR="004235B5" w:rsidRPr="003043AE">
        <w:rPr>
          <w:shd w:val="clear" w:color="auto" w:fill="FBE4D5" w:themeFill="accent2" w:themeFillTint="33"/>
          <w:rPrChange w:id="21" w:author="马伟勋" w:date="2023-02-16T09:16:00Z">
            <w:rPr/>
          </w:rPrChange>
        </w:rPr>
        <w:t xml:space="preserve"> charities</w:t>
      </w:r>
      <w:ins w:id="22" w:author="马伟勋" w:date="2023-02-16T09:38:00Z">
        <w:r w:rsidR="009A24F6">
          <w:rPr>
            <w:shd w:val="clear" w:color="auto" w:fill="FBE4D5" w:themeFill="accent2" w:themeFillTint="33"/>
          </w:rPr>
          <w:t xml:space="preserve"> </w:t>
        </w:r>
      </w:ins>
      <w:del w:id="23" w:author="马伟勋" w:date="2023-02-16T09:38:00Z">
        <w:r w:rsidR="004235B5" w:rsidRPr="003043AE" w:rsidDel="009A24F6">
          <w:rPr>
            <w:shd w:val="clear" w:color="auto" w:fill="FBE4D5" w:themeFill="accent2" w:themeFillTint="33"/>
            <w:rPrChange w:id="24" w:author="马伟勋" w:date="2023-02-16T09:16:00Z">
              <w:rPr/>
            </w:rPrChange>
          </w:rPr>
          <w:delText xml:space="preserve">, </w:delText>
        </w:r>
      </w:del>
      <w:r w:rsidR="004235B5" w:rsidRPr="003043AE">
        <w:rPr>
          <w:strike/>
          <w:shd w:val="clear" w:color="auto" w:fill="FBE4D5" w:themeFill="accent2" w:themeFillTint="33"/>
          <w:rPrChange w:id="25" w:author="马伟勋" w:date="2023-02-16T09:16:00Z">
            <w:rPr/>
          </w:rPrChange>
        </w:rPr>
        <w:t>influential people</w:t>
      </w:r>
      <w:r w:rsidR="004235B5" w:rsidRPr="003043AE">
        <w:rPr>
          <w:shd w:val="clear" w:color="auto" w:fill="FBE4D5" w:themeFill="accent2" w:themeFillTint="33"/>
          <w:rPrChange w:id="26" w:author="马伟勋" w:date="2023-02-16T09:16:00Z">
            <w:rPr/>
          </w:rPrChange>
        </w:rPr>
        <w:t xml:space="preserve"> can actually make a positive impact on</w:t>
      </w:r>
      <w:r w:rsidR="00C25721" w:rsidRPr="003043AE">
        <w:rPr>
          <w:shd w:val="clear" w:color="auto" w:fill="FBE4D5" w:themeFill="accent2" w:themeFillTint="33"/>
          <w:rPrChange w:id="27" w:author="马伟勋" w:date="2023-02-16T09:16:00Z">
            <w:rPr/>
          </w:rPrChange>
        </w:rPr>
        <w:t xml:space="preserve"> </w:t>
      </w:r>
      <w:r w:rsidR="004235B5" w:rsidRPr="003043AE">
        <w:rPr>
          <w:shd w:val="clear" w:color="auto" w:fill="FBE4D5" w:themeFill="accent2" w:themeFillTint="33"/>
          <w:rPrChange w:id="28" w:author="马伟勋" w:date="2023-02-16T09:16:00Z">
            <w:rPr/>
          </w:rPrChange>
        </w:rPr>
        <w:t>the community.</w:t>
      </w:r>
      <w:r w:rsidR="00C25721" w:rsidRPr="003043AE">
        <w:rPr>
          <w:shd w:val="clear" w:color="auto" w:fill="FBE4D5" w:themeFill="accent2" w:themeFillTint="33"/>
          <w:rPrChange w:id="29" w:author="马伟勋" w:date="2023-02-16T09:16:00Z">
            <w:rPr/>
          </w:rPrChange>
        </w:rPr>
        <w:t xml:space="preserve"> </w:t>
      </w:r>
      <w:r w:rsidR="004235B5" w:rsidRPr="00391125">
        <w:rPr>
          <w:shd w:val="clear" w:color="auto" w:fill="FFF2CC" w:themeFill="accent4" w:themeFillTint="33"/>
          <w:rPrChange w:id="30" w:author="马伟勋" w:date="2023-02-16T09:19:00Z">
            <w:rPr/>
          </w:rPrChange>
        </w:rPr>
        <w:t>As affluent people can be successful in different fields, they can inspire people</w:t>
      </w:r>
      <w:r w:rsidR="00C25721" w:rsidRPr="00391125">
        <w:rPr>
          <w:shd w:val="clear" w:color="auto" w:fill="FFF2CC" w:themeFill="accent4" w:themeFillTint="33"/>
          <w:rPrChange w:id="31" w:author="马伟勋" w:date="2023-02-16T09:19:00Z">
            <w:rPr/>
          </w:rPrChange>
        </w:rPr>
        <w:t xml:space="preserve"> </w:t>
      </w:r>
      <w:r w:rsidR="004235B5" w:rsidRPr="00391125">
        <w:rPr>
          <w:shd w:val="clear" w:color="auto" w:fill="FFF2CC" w:themeFill="accent4" w:themeFillTint="33"/>
          <w:rPrChange w:id="32" w:author="马伟勋" w:date="2023-02-16T09:19:00Z">
            <w:rPr/>
          </w:rPrChange>
        </w:rPr>
        <w:t>by building a good image of themselves.</w:t>
      </w:r>
      <w:ins w:id="33" w:author="马伟勋" w:date="2023-02-16T09:38:00Z">
        <w:r w:rsidR="009A24F6">
          <w:rPr>
            <w:shd w:val="clear" w:color="auto" w:fill="FFF2CC" w:themeFill="accent4" w:themeFillTint="33"/>
          </w:rPr>
          <w:t xml:space="preserve"> </w:t>
        </w:r>
        <w:r w:rsidR="009A24F6">
          <w:rPr>
            <w:rFonts w:hint="eastAsia"/>
            <w:shd w:val="clear" w:color="auto" w:fill="FFF2CC" w:themeFill="accent4" w:themeFillTint="33"/>
          </w:rPr>
          <w:t>数据论证：1mn</w:t>
        </w:r>
        <w:r w:rsidR="009A24F6">
          <w:rPr>
            <w:shd w:val="clear" w:color="auto" w:fill="FFF2CC" w:themeFill="accent4" w:themeFillTint="33"/>
          </w:rPr>
          <w:t xml:space="preserve"> </w:t>
        </w:r>
      </w:ins>
      <w:ins w:id="34" w:author="马伟勋" w:date="2023-02-16T09:39:00Z">
        <w:r w:rsidR="009A24F6">
          <w:rPr>
            <w:rFonts w:hint="eastAsia"/>
            <w:shd w:val="clear" w:color="auto" w:fill="FFF2CC" w:themeFill="accent4" w:themeFillTint="33"/>
          </w:rPr>
          <w:t>捐1</w:t>
        </w:r>
        <w:r w:rsidR="00102625">
          <w:rPr>
            <w:rFonts w:hint="eastAsia"/>
            <w:shd w:val="clear" w:color="auto" w:fill="FFF2CC" w:themeFill="accent4" w:themeFillTint="33"/>
          </w:rPr>
          <w:t>w</w:t>
        </w:r>
        <w:r w:rsidR="009A24F6">
          <w:rPr>
            <w:rFonts w:hint="eastAsia"/>
            <w:shd w:val="clear" w:color="auto" w:fill="FFF2CC" w:themeFill="accent4" w:themeFillTint="33"/>
          </w:rPr>
          <w:t>，</w:t>
        </w:r>
      </w:ins>
      <w:ins w:id="35" w:author="马伟勋" w:date="2023-02-16T09:40:00Z">
        <w:r w:rsidR="00102625">
          <w:rPr>
            <w:rFonts w:hint="eastAsia"/>
            <w:shd w:val="clear" w:color="auto" w:fill="FFF2CC" w:themeFill="accent4" w:themeFillTint="33"/>
          </w:rPr>
          <w:t>1</w:t>
        </w:r>
        <w:r w:rsidR="00102625">
          <w:rPr>
            <w:shd w:val="clear" w:color="auto" w:fill="FFF2CC" w:themeFill="accent4" w:themeFillTint="33"/>
          </w:rPr>
          <w:t>%</w:t>
        </w:r>
        <w:r w:rsidR="00102625">
          <w:rPr>
            <w:rFonts w:hint="eastAsia"/>
            <w:shd w:val="clear" w:color="auto" w:fill="FFF2CC" w:themeFill="accent4" w:themeFillTint="33"/>
          </w:rPr>
          <w:t xml:space="preserve">； </w:t>
        </w:r>
        <w:r w:rsidR="00102625">
          <w:rPr>
            <w:shd w:val="clear" w:color="auto" w:fill="FFF2CC" w:themeFill="accent4" w:themeFillTint="33"/>
          </w:rPr>
          <w:t>1</w:t>
        </w:r>
        <w:r w:rsidR="00102625">
          <w:rPr>
            <w:rFonts w:hint="eastAsia"/>
            <w:shd w:val="clear" w:color="auto" w:fill="FFF2CC" w:themeFill="accent4" w:themeFillTint="33"/>
          </w:rPr>
          <w:t xml:space="preserve">bn捐 </w:t>
        </w:r>
      </w:ins>
      <w:ins w:id="36" w:author="马伟勋" w:date="2023-02-16T09:41:00Z">
        <w:r w:rsidR="008D5AD3">
          <w:rPr>
            <w:shd w:val="clear" w:color="auto" w:fill="FFF2CC" w:themeFill="accent4" w:themeFillTint="33"/>
          </w:rPr>
          <w:t>1</w:t>
        </w:r>
        <w:r w:rsidR="008D5AD3">
          <w:rPr>
            <w:rFonts w:hint="eastAsia"/>
            <w:shd w:val="clear" w:color="auto" w:fill="FFF2CC" w:themeFill="accent4" w:themeFillTint="33"/>
          </w:rPr>
          <w:t>kw，也是1</w:t>
        </w:r>
        <w:r w:rsidR="008D5AD3">
          <w:rPr>
            <w:shd w:val="clear" w:color="auto" w:fill="FFF2CC" w:themeFill="accent4" w:themeFillTint="33"/>
          </w:rPr>
          <w:t>%</w:t>
        </w:r>
        <w:r w:rsidR="008D5AD3">
          <w:rPr>
            <w:rFonts w:hint="eastAsia"/>
            <w:shd w:val="clear" w:color="auto" w:fill="FFF2CC" w:themeFill="accent4" w:themeFillTint="33"/>
          </w:rPr>
          <w:t xml:space="preserve">。 </w:t>
        </w:r>
      </w:ins>
      <w:ins w:id="37" w:author="马伟勋" w:date="2023-02-16T09:42:00Z">
        <w:r w:rsidR="008D5AD3">
          <w:rPr>
            <w:rFonts w:hint="eastAsia"/>
            <w:shd w:val="clear" w:color="auto" w:fill="FFF2CC" w:themeFill="accent4" w:themeFillTint="33"/>
          </w:rPr>
          <w:t>越有钱捐得越多，对于普通人来说是一种inspiration，every</w:t>
        </w:r>
        <w:r w:rsidR="008D5AD3">
          <w:rPr>
            <w:shd w:val="clear" w:color="auto" w:fill="FFF2CC" w:themeFill="accent4" w:themeFillTint="33"/>
          </w:rPr>
          <w:t xml:space="preserve">one </w:t>
        </w:r>
        <w:r w:rsidR="008D5AD3">
          <w:rPr>
            <w:rFonts w:hint="eastAsia"/>
            <w:shd w:val="clear" w:color="auto" w:fill="FFF2CC" w:themeFill="accent4" w:themeFillTint="33"/>
          </w:rPr>
          <w:t>can</w:t>
        </w:r>
        <w:r w:rsidR="008D5AD3">
          <w:rPr>
            <w:shd w:val="clear" w:color="auto" w:fill="FFF2CC" w:themeFill="accent4" w:themeFillTint="33"/>
          </w:rPr>
          <w:t xml:space="preserve"> do their bit to their society according to their financial ability, so does </w:t>
        </w:r>
        <w:r w:rsidR="00DF22E1">
          <w:rPr>
            <w:shd w:val="clear" w:color="auto" w:fill="FFF2CC" w:themeFill="accent4" w:themeFillTint="33"/>
          </w:rPr>
          <w:t xml:space="preserve">ordinary people with average incomes. </w:t>
        </w:r>
        <w:r w:rsidR="008D5AD3">
          <w:rPr>
            <w:shd w:val="clear" w:color="auto" w:fill="FFF2CC" w:themeFill="accent4" w:themeFillTint="33"/>
          </w:rPr>
          <w:t xml:space="preserve"> </w:t>
        </w:r>
      </w:ins>
      <w:r w:rsidR="00C25721">
        <w:t xml:space="preserve"> </w:t>
      </w:r>
      <w:r w:rsidR="004235B5" w:rsidRPr="00B23659">
        <w:rPr>
          <w:strike/>
          <w:shd w:val="clear" w:color="auto" w:fill="E2EFD9" w:themeFill="accent6" w:themeFillTint="33"/>
          <w:rPrChange w:id="38" w:author="马伟勋" w:date="2023-02-16T09:21:00Z">
            <w:rPr/>
          </w:rPrChange>
        </w:rPr>
        <w:t>And people will always keep a</w:t>
      </w:r>
      <w:r w:rsidR="00C25721" w:rsidRPr="00B23659">
        <w:rPr>
          <w:strike/>
          <w:shd w:val="clear" w:color="auto" w:fill="E2EFD9" w:themeFill="accent6" w:themeFillTint="33"/>
          <w:rPrChange w:id="39" w:author="马伟勋" w:date="2023-02-16T09:21:00Z">
            <w:rPr/>
          </w:rPrChange>
        </w:rPr>
        <w:t>n</w:t>
      </w:r>
      <w:r w:rsidR="004235B5" w:rsidRPr="00B23659">
        <w:rPr>
          <w:strike/>
          <w:shd w:val="clear" w:color="auto" w:fill="E2EFD9" w:themeFill="accent6" w:themeFillTint="33"/>
          <w:rPrChange w:id="40" w:author="马伟勋" w:date="2023-02-16T09:21:00Z">
            <w:rPr/>
          </w:rPrChange>
        </w:rPr>
        <w:t xml:space="preserve"> optimistic attitude and</w:t>
      </w:r>
      <w:r w:rsidR="00C25721" w:rsidRPr="00B23659">
        <w:rPr>
          <w:strike/>
          <w:shd w:val="clear" w:color="auto" w:fill="E2EFD9" w:themeFill="accent6" w:themeFillTint="33"/>
          <w:rPrChange w:id="41" w:author="马伟勋" w:date="2023-02-16T09:21:00Z">
            <w:rPr/>
          </w:rPrChange>
        </w:rPr>
        <w:t xml:space="preserve"> </w:t>
      </w:r>
      <w:r w:rsidR="004235B5" w:rsidRPr="00B23659">
        <w:rPr>
          <w:strike/>
          <w:shd w:val="clear" w:color="auto" w:fill="E2EFD9" w:themeFill="accent6" w:themeFillTint="33"/>
          <w:rPrChange w:id="42" w:author="马伟勋" w:date="2023-02-16T09:21:00Z">
            <w:rPr/>
          </w:rPrChange>
        </w:rPr>
        <w:t>a thankful heart whenever they face difficulties or at the time overcome them.</w:t>
      </w:r>
      <w:r w:rsidR="00C25721" w:rsidRPr="00B23659">
        <w:rPr>
          <w:shd w:val="clear" w:color="auto" w:fill="E2EFD9" w:themeFill="accent6" w:themeFillTint="33"/>
          <w:rPrChange w:id="43" w:author="马伟勋" w:date="2023-02-16T09:21:00Z">
            <w:rPr/>
          </w:rPrChange>
        </w:rPr>
        <w:t xml:space="preserve"> </w:t>
      </w:r>
      <w:r w:rsidR="004235B5" w:rsidRPr="00B23659">
        <w:rPr>
          <w:shd w:val="clear" w:color="auto" w:fill="E2EFD9" w:themeFill="accent6" w:themeFillTint="33"/>
          <w:rPrChange w:id="44" w:author="马伟勋" w:date="2023-02-16T09:21:00Z">
            <w:rPr/>
          </w:rPrChange>
        </w:rPr>
        <w:t>A recent survey</w:t>
      </w:r>
      <w:r w:rsidR="00C25721" w:rsidRPr="00B23659">
        <w:rPr>
          <w:shd w:val="clear" w:color="auto" w:fill="E2EFD9" w:themeFill="accent6" w:themeFillTint="33"/>
          <w:rPrChange w:id="45" w:author="马伟勋" w:date="2023-02-16T09:21:00Z">
            <w:rPr/>
          </w:rPrChange>
        </w:rPr>
        <w:t xml:space="preserve"> </w:t>
      </w:r>
      <w:r w:rsidR="004235B5" w:rsidRPr="00B23659">
        <w:rPr>
          <w:shd w:val="clear" w:color="auto" w:fill="E2EFD9" w:themeFill="accent6" w:themeFillTint="33"/>
          <w:rPrChange w:id="46" w:author="马伟勋" w:date="2023-02-16T09:21:00Z">
            <w:rPr/>
          </w:rPrChange>
        </w:rPr>
        <w:t>conducted in my community showed that 78.8% people would contribute more to charity</w:t>
      </w:r>
      <w:r w:rsidR="00C25721" w:rsidRPr="00B23659">
        <w:rPr>
          <w:shd w:val="clear" w:color="auto" w:fill="E2EFD9" w:themeFill="accent6" w:themeFillTint="33"/>
          <w:rPrChange w:id="47" w:author="马伟勋" w:date="2023-02-16T09:21:00Z">
            <w:rPr/>
          </w:rPrChange>
        </w:rPr>
        <w:t xml:space="preserve"> </w:t>
      </w:r>
      <w:r w:rsidR="004235B5" w:rsidRPr="00B23659">
        <w:rPr>
          <w:shd w:val="clear" w:color="auto" w:fill="E2EFD9" w:themeFill="accent6" w:themeFillTint="33"/>
          <w:rPrChange w:id="48" w:author="马伟勋" w:date="2023-02-16T09:21:00Z">
            <w:rPr/>
          </w:rPrChange>
        </w:rPr>
        <w:t xml:space="preserve">when they see </w:t>
      </w:r>
      <w:r w:rsidR="004235B5" w:rsidRPr="00B23659">
        <w:rPr>
          <w:strike/>
          <w:shd w:val="clear" w:color="auto" w:fill="E2EFD9" w:themeFill="accent6" w:themeFillTint="33"/>
          <w:rPrChange w:id="49" w:author="马伟勋" w:date="2023-02-16T09:21:00Z">
            <w:rPr/>
          </w:rPrChange>
        </w:rPr>
        <w:t>an influential local celebrity</w:t>
      </w:r>
      <w:r w:rsidR="004235B5" w:rsidRPr="00B23659">
        <w:rPr>
          <w:shd w:val="clear" w:color="auto" w:fill="E2EFD9" w:themeFill="accent6" w:themeFillTint="33"/>
          <w:rPrChange w:id="50" w:author="马伟勋" w:date="2023-02-16T09:21:00Z">
            <w:rPr/>
          </w:rPrChange>
        </w:rPr>
        <w:t xml:space="preserve"> donating money to local charity programs.</w:t>
      </w:r>
      <w:r w:rsidR="004235B5" w:rsidRPr="004235B5">
        <w:t xml:space="preserve"> </w:t>
      </w:r>
      <w:r w:rsidR="004235B5" w:rsidRPr="00B23659">
        <w:rPr>
          <w:shd w:val="clear" w:color="auto" w:fill="DEEAF6" w:themeFill="accent5" w:themeFillTint="33"/>
          <w:rPrChange w:id="51" w:author="马伟勋" w:date="2023-02-16T09:21:00Z">
            <w:rPr/>
          </w:rPrChange>
        </w:rPr>
        <w:t>They</w:t>
      </w:r>
      <w:r w:rsidR="00C25721" w:rsidRPr="00B23659">
        <w:rPr>
          <w:shd w:val="clear" w:color="auto" w:fill="DEEAF6" w:themeFill="accent5" w:themeFillTint="33"/>
          <w:rPrChange w:id="52" w:author="马伟勋" w:date="2023-02-16T09:21:00Z">
            <w:rPr/>
          </w:rPrChange>
        </w:rPr>
        <w:t xml:space="preserve"> </w:t>
      </w:r>
      <w:r w:rsidR="004235B5" w:rsidRPr="00B23659">
        <w:rPr>
          <w:shd w:val="clear" w:color="auto" w:fill="DEEAF6" w:themeFill="accent5" w:themeFillTint="33"/>
          <w:rPrChange w:id="53" w:author="马伟勋" w:date="2023-02-16T09:21:00Z">
            <w:rPr/>
          </w:rPrChange>
        </w:rPr>
        <w:t>attribute this choice to the fact that they will trust the charity program more if the credible</w:t>
      </w:r>
      <w:r w:rsidR="00C25721" w:rsidRPr="00B23659">
        <w:rPr>
          <w:shd w:val="clear" w:color="auto" w:fill="DEEAF6" w:themeFill="accent5" w:themeFillTint="33"/>
          <w:rPrChange w:id="54" w:author="马伟勋" w:date="2023-02-16T09:21:00Z">
            <w:rPr/>
          </w:rPrChange>
        </w:rPr>
        <w:t xml:space="preserve"> </w:t>
      </w:r>
      <w:r w:rsidR="004235B5" w:rsidRPr="00B23659">
        <w:rPr>
          <w:shd w:val="clear" w:color="auto" w:fill="DEEAF6" w:themeFill="accent5" w:themeFillTint="33"/>
          <w:rPrChange w:id="55" w:author="马伟勋" w:date="2023-02-16T09:21:00Z">
            <w:rPr/>
          </w:rPrChange>
        </w:rPr>
        <w:t>wealthy person donates the money.</w:t>
      </w:r>
      <w:r w:rsidR="00C25721" w:rsidRPr="00B23659">
        <w:rPr>
          <w:shd w:val="clear" w:color="auto" w:fill="DEEAF6" w:themeFill="accent5" w:themeFillTint="33"/>
          <w:rPrChange w:id="56" w:author="马伟勋" w:date="2023-02-16T09:21:00Z">
            <w:rPr/>
          </w:rPrChange>
        </w:rPr>
        <w:t xml:space="preserve"> </w:t>
      </w:r>
      <w:r w:rsidR="004235B5" w:rsidRPr="00B23659">
        <w:rPr>
          <w:shd w:val="clear" w:color="auto" w:fill="DEEAF6" w:themeFill="accent5" w:themeFillTint="33"/>
          <w:rPrChange w:id="57" w:author="马伟勋" w:date="2023-02-16T09:21:00Z">
            <w:rPr/>
          </w:rPrChange>
        </w:rPr>
        <w:t>It’s human nature that we follow exam</w:t>
      </w:r>
      <w:ins w:id="58" w:author="马伟勋" w:date="2023-02-16T09:00:00Z">
        <w:r w:rsidR="00C04A7F" w:rsidRPr="00B23659">
          <w:rPr>
            <w:shd w:val="clear" w:color="auto" w:fill="DEEAF6" w:themeFill="accent5" w:themeFillTint="33"/>
            <w:rPrChange w:id="59" w:author="马伟勋" w:date="2023-02-16T09:21:00Z">
              <w:rPr/>
            </w:rPrChange>
          </w:rPr>
          <w:t>ple</w:t>
        </w:r>
      </w:ins>
      <w:r w:rsidR="004235B5" w:rsidRPr="00B23659">
        <w:rPr>
          <w:shd w:val="clear" w:color="auto" w:fill="DEEAF6" w:themeFill="accent5" w:themeFillTint="33"/>
          <w:rPrChange w:id="60" w:author="马伟勋" w:date="2023-02-16T09:21:00Z">
            <w:rPr/>
          </w:rPrChange>
        </w:rPr>
        <w:t>s</w:t>
      </w:r>
      <w:r w:rsidR="004235B5" w:rsidRPr="004235B5">
        <w:t>.</w:t>
      </w:r>
      <w:ins w:id="61" w:author="马伟勋" w:date="2023-02-16T09:00:00Z">
        <w:r w:rsidR="00C04A7F">
          <w:t xml:space="preserve"> </w:t>
        </w:r>
      </w:ins>
      <w:r w:rsidR="009D0879">
        <w:t>(116)</w:t>
      </w:r>
    </w:p>
    <w:p w14:paraId="7DEAA317" w14:textId="2ED93611" w:rsidR="00C25721" w:rsidRDefault="00C25721" w:rsidP="00C25721">
      <w:pPr>
        <w:ind w:rightChars="1550" w:right="3255"/>
      </w:pPr>
    </w:p>
    <w:p w14:paraId="17004C0C" w14:textId="22066F00" w:rsidR="008A2D2E" w:rsidRDefault="00D420AA" w:rsidP="00C25721">
      <w:pPr>
        <w:ind w:rightChars="1550" w:right="3255"/>
        <w:rPr>
          <w:ins w:id="62" w:author="马伟勋" w:date="2023-02-16T09:26:00Z"/>
        </w:rPr>
      </w:pPr>
      <w:r>
        <w:rPr>
          <w:noProof/>
        </w:rPr>
        <mc:AlternateContent>
          <mc:Choice Requires="wps">
            <w:drawing>
              <wp:anchor distT="45720" distB="45720" distL="114300" distR="114300" simplePos="0" relativeHeight="251665408" behindDoc="0" locked="0" layoutInCell="1" allowOverlap="1" wp14:anchorId="030BA049" wp14:editId="06739C00">
                <wp:simplePos x="0" y="0"/>
                <wp:positionH relativeFrom="column">
                  <wp:posOffset>3472180</wp:posOffset>
                </wp:positionH>
                <wp:positionV relativeFrom="paragraph">
                  <wp:posOffset>12700</wp:posOffset>
                </wp:positionV>
                <wp:extent cx="2783840" cy="2499360"/>
                <wp:effectExtent l="0" t="0" r="16510" b="1524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2499360"/>
                        </a:xfrm>
                        <a:prstGeom prst="rect">
                          <a:avLst/>
                        </a:prstGeom>
                        <a:solidFill>
                          <a:srgbClr val="FFFFFF"/>
                        </a:solidFill>
                        <a:ln w="9525">
                          <a:solidFill>
                            <a:srgbClr val="000000"/>
                          </a:solidFill>
                          <a:miter lim="800000"/>
                          <a:headEnd/>
                          <a:tailEnd/>
                        </a:ln>
                      </wps:spPr>
                      <wps:txbx>
                        <w:txbxContent>
                          <w:p w14:paraId="27615C04" w14:textId="615761E3" w:rsidR="00D420AA" w:rsidRDefault="00D420AA" w:rsidP="00D420AA">
                            <w:r>
                              <w:t>Analyze the 3rd</w:t>
                            </w:r>
                            <w:r>
                              <w:rPr>
                                <w:rFonts w:hint="eastAsia"/>
                              </w:rPr>
                              <w:t xml:space="preserve"> </w:t>
                            </w:r>
                            <w:r>
                              <w:t>body paragraph:</w:t>
                            </w:r>
                          </w:p>
                          <w:p w14:paraId="5D13BC26" w14:textId="77777777" w:rsidR="00D420AA" w:rsidRDefault="00D420AA" w:rsidP="00D420AA"/>
                          <w:p w14:paraId="5925EE92" w14:textId="77777777" w:rsidR="00D420AA" w:rsidRDefault="00D420AA" w:rsidP="00D420AA"/>
                          <w:p w14:paraId="1F3E3F0B" w14:textId="77777777" w:rsidR="00D420AA" w:rsidRPr="00D420AA" w:rsidRDefault="00D420AA" w:rsidP="00D420AA"/>
                          <w:p w14:paraId="320540F8" w14:textId="77777777" w:rsidR="00D420AA" w:rsidRDefault="00D420AA" w:rsidP="00D420AA"/>
                          <w:p w14:paraId="0E9A37DF" w14:textId="77777777" w:rsidR="00D420AA" w:rsidRDefault="00D420AA" w:rsidP="00D420AA"/>
                          <w:p w14:paraId="4D5E2E51" w14:textId="77777777" w:rsidR="00D420AA" w:rsidRDefault="00D420AA" w:rsidP="00D420AA"/>
                          <w:p w14:paraId="3123BE21" w14:textId="77777777" w:rsidR="00D420AA" w:rsidRDefault="00D420AA" w:rsidP="00D420AA"/>
                          <w:p w14:paraId="4341D69F" w14:textId="77777777" w:rsidR="00D420AA" w:rsidRPr="00D420AA" w:rsidRDefault="00D420AA" w:rsidP="00D420AA"/>
                          <w:p w14:paraId="4FD37B69" w14:textId="77777777" w:rsidR="00D420AA" w:rsidRDefault="00D420AA" w:rsidP="00D420AA">
                            <w:r>
                              <w:t>Words and expressions to learn:</w:t>
                            </w:r>
                          </w:p>
                          <w:p w14:paraId="7F324953" w14:textId="77777777" w:rsidR="00D420AA" w:rsidRDefault="00D420AA" w:rsidP="00D420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BA049" id="_x0000_s1029" type="#_x0000_t202" style="position:absolute;left:0;text-align:left;margin-left:273.4pt;margin-top:1pt;width:219.2pt;height:196.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">
                <v:textbox>
                  <w:txbxContent>
                    <w:p w14:paraId="27615C04" w14:textId="615761E3" w:rsidR="00D420AA" w:rsidRDefault="00D420AA" w:rsidP="00D420AA">
                      <w:r>
                        <w:t>Analyze the 3rd</w:t>
                      </w:r>
                      <w:r>
                        <w:rPr>
                          <w:rFonts w:hint="eastAsia"/>
                        </w:rPr>
                        <w:t xml:space="preserve"> </w:t>
                      </w:r>
                      <w:r>
                        <w:t>body paragraph:</w:t>
                      </w:r>
                    </w:p>
                    <w:p w14:paraId="5D13BC26" w14:textId="77777777" w:rsidR="00D420AA" w:rsidRDefault="00D420AA" w:rsidP="00D420AA"/>
                    <w:p w14:paraId="5925EE92" w14:textId="77777777" w:rsidR="00D420AA" w:rsidRDefault="00D420AA" w:rsidP="00D420AA"/>
                    <w:p w14:paraId="1F3E3F0B" w14:textId="77777777" w:rsidR="00D420AA" w:rsidRPr="00D420AA" w:rsidRDefault="00D420AA" w:rsidP="00D420AA"/>
                    <w:p w14:paraId="320540F8" w14:textId="77777777" w:rsidR="00D420AA" w:rsidRDefault="00D420AA" w:rsidP="00D420AA"/>
                    <w:p w14:paraId="0E9A37DF" w14:textId="77777777" w:rsidR="00D420AA" w:rsidRDefault="00D420AA" w:rsidP="00D420AA"/>
                    <w:p w14:paraId="4D5E2E51" w14:textId="77777777" w:rsidR="00D420AA" w:rsidRDefault="00D420AA" w:rsidP="00D420AA"/>
                    <w:p w14:paraId="3123BE21" w14:textId="77777777" w:rsidR="00D420AA" w:rsidRDefault="00D420AA" w:rsidP="00D420AA"/>
                    <w:p w14:paraId="4341D69F" w14:textId="77777777" w:rsidR="00D420AA" w:rsidRPr="00D420AA" w:rsidRDefault="00D420AA" w:rsidP="00D420AA"/>
                    <w:p w14:paraId="4FD37B69" w14:textId="77777777" w:rsidR="00D420AA" w:rsidRDefault="00D420AA" w:rsidP="00D420AA">
                      <w:r>
                        <w:t>Words and expressions to learn:</w:t>
                      </w:r>
                    </w:p>
                    <w:p w14:paraId="7F324953" w14:textId="77777777" w:rsidR="00D420AA" w:rsidRDefault="00D420AA" w:rsidP="00D420AA"/>
                  </w:txbxContent>
                </v:textbox>
                <w10:wrap type="square"/>
              </v:shape>
            </w:pict>
          </mc:Fallback>
        </mc:AlternateContent>
      </w:r>
      <w:r w:rsidR="00C25721" w:rsidRPr="00C25721">
        <w:t>Lastly,</w:t>
      </w:r>
      <w:ins w:id="63" w:author="马伟勋" w:date="2023-02-16T09:26:00Z">
        <w:r w:rsidR="008A2D2E">
          <w:t xml:space="preserve"> </w:t>
        </w:r>
        <w:r w:rsidR="008A2D2E">
          <w:rPr>
            <w:rFonts w:hint="eastAsia"/>
          </w:rPr>
          <w:t>the</w:t>
        </w:r>
        <w:r w:rsidR="008A2D2E">
          <w:t xml:space="preserve"> </w:t>
        </w:r>
        <w:r w:rsidR="00444A30">
          <w:t>practice/ move of richer people giving more mone</w:t>
        </w:r>
      </w:ins>
      <w:ins w:id="64" w:author="马伟勋" w:date="2023-02-16T09:27:00Z">
        <w:r w:rsidR="00444A30">
          <w:t xml:space="preserve">y to others can actually benefit the wealthy </w:t>
        </w:r>
        <w:r w:rsidR="00613294">
          <w:t xml:space="preserve">themselves per se. </w:t>
        </w:r>
      </w:ins>
      <w:ins w:id="65" w:author="马伟勋" w:date="2023-02-16T09:28:00Z">
        <w:r w:rsidR="00B46002">
          <w:t xml:space="preserve"> </w:t>
        </w:r>
        <w:r w:rsidR="00B46002">
          <w:rPr>
            <w:rFonts w:hint="eastAsia"/>
          </w:rPr>
          <w:t xml:space="preserve">解释benefit，进行分类； </w:t>
        </w:r>
      </w:ins>
    </w:p>
    <w:p w14:paraId="147091F2" w14:textId="1900AB7D" w:rsidR="00C25721" w:rsidRDefault="00C25721" w:rsidP="00C25721">
      <w:pPr>
        <w:ind w:rightChars="1550" w:right="3255"/>
      </w:pPr>
      <w:r w:rsidRPr="00C25721">
        <w:t xml:space="preserve"> </w:t>
      </w:r>
      <w:r w:rsidRPr="008A2D2E">
        <w:rPr>
          <w:strike/>
          <w:rPrChange w:id="66" w:author="马伟勋" w:date="2023-02-16T09:26:00Z">
            <w:rPr/>
          </w:rPrChange>
        </w:rPr>
        <w:t xml:space="preserve">rich people often need to advertise for themselves or their industry. There has been bias toward rich people and charity is a common way for celebrities to advertise themselves. </w:t>
      </w:r>
      <w:proofErr w:type="spellStart"/>
      <w:r w:rsidRPr="008A2D2E">
        <w:rPr>
          <w:strike/>
          <w:rPrChange w:id="67" w:author="马伟勋" w:date="2023-02-16T09:26:00Z">
            <w:rPr/>
          </w:rPrChange>
        </w:rPr>
        <w:t>lt</w:t>
      </w:r>
      <w:proofErr w:type="spellEnd"/>
      <w:r w:rsidRPr="008A2D2E">
        <w:rPr>
          <w:strike/>
          <w:rPrChange w:id="68" w:author="马伟勋" w:date="2023-02-16T09:26:00Z">
            <w:rPr/>
          </w:rPrChange>
        </w:rPr>
        <w:t xml:space="preserve"> is not only they give out money but at the same time, they can gain more awareness, get invited to more television shows or newspaper. Thus, instead of investing in advertisements, rich people could donate this money to charity to build positive images, and such acts could also help them recruit more loyal employees, receive more tax reductions, and build stronger ties with local governments and local people. Thus, they should devote more to the charity.</w:t>
      </w:r>
      <w:r w:rsidR="009D0879">
        <w:t xml:space="preserve"> (118)</w:t>
      </w:r>
      <w:ins w:id="69" w:author="马伟勋" w:date="2023-02-16T09:25:00Z">
        <w:r w:rsidR="008A2D2E">
          <w:t xml:space="preserve">  </w:t>
        </w:r>
      </w:ins>
      <w:ins w:id="70" w:author="马伟勋" w:date="2023-02-16T09:28:00Z">
        <w:r w:rsidR="00B46002">
          <w:rPr>
            <w:rFonts w:hint="eastAsia"/>
          </w:rPr>
          <w:t>举例：</w:t>
        </w:r>
      </w:ins>
      <w:ins w:id="71" w:author="马伟勋" w:date="2023-02-16T09:25:00Z">
        <w:r w:rsidR="008A2D2E">
          <w:t xml:space="preserve"> </w:t>
        </w:r>
        <w:r w:rsidR="008A2D2E">
          <w:rPr>
            <w:rFonts w:hint="eastAsia"/>
          </w:rPr>
          <w:t xml:space="preserve">白象方便面 </w:t>
        </w:r>
        <w:r w:rsidR="008A2D2E">
          <w:t xml:space="preserve">+ </w:t>
        </w:r>
        <w:proofErr w:type="gramStart"/>
        <w:r w:rsidR="008A2D2E">
          <w:rPr>
            <w:rFonts w:hint="eastAsia"/>
          </w:rPr>
          <w:t>鸿星尔</w:t>
        </w:r>
        <w:proofErr w:type="gramEnd"/>
        <w:r w:rsidR="008A2D2E">
          <w:rPr>
            <w:rFonts w:hint="eastAsia"/>
          </w:rPr>
          <w:t>克</w:t>
        </w:r>
      </w:ins>
    </w:p>
    <w:p w14:paraId="04E4F3A0" w14:textId="7B598D9D" w:rsidR="00C25721" w:rsidRDefault="00C25721" w:rsidP="00C25721">
      <w:pPr>
        <w:ind w:rightChars="1550" w:right="3255"/>
      </w:pPr>
    </w:p>
    <w:p w14:paraId="169BFA9E" w14:textId="1BBA11F0" w:rsidR="00C25721" w:rsidRDefault="009D0879" w:rsidP="009D0879">
      <w:pPr>
        <w:ind w:rightChars="2050" w:right="4305"/>
        <w:rPr>
          <w:rFonts w:hint="eastAsia"/>
        </w:rPr>
      </w:pPr>
      <w:r>
        <w:rPr>
          <w:noProof/>
        </w:rPr>
        <mc:AlternateContent>
          <mc:Choice Requires="wps">
            <w:drawing>
              <wp:anchor distT="45720" distB="45720" distL="114300" distR="114300" simplePos="0" relativeHeight="251667456" behindDoc="0" locked="0" layoutInCell="1" allowOverlap="1" wp14:anchorId="6848DA24" wp14:editId="71BCB780">
                <wp:simplePos x="0" y="0"/>
                <wp:positionH relativeFrom="column">
                  <wp:posOffset>3450590</wp:posOffset>
                </wp:positionH>
                <wp:positionV relativeFrom="paragraph">
                  <wp:posOffset>78105</wp:posOffset>
                </wp:positionV>
                <wp:extent cx="2805430" cy="1682115"/>
                <wp:effectExtent l="0" t="0" r="13970" b="1333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1682115"/>
                        </a:xfrm>
                        <a:prstGeom prst="rect">
                          <a:avLst/>
                        </a:prstGeom>
                        <a:solidFill>
                          <a:srgbClr val="FFFFFF"/>
                        </a:solidFill>
                        <a:ln w="9525">
                          <a:solidFill>
                            <a:srgbClr val="000000"/>
                          </a:solidFill>
                          <a:miter lim="800000"/>
                          <a:headEnd/>
                          <a:tailEnd/>
                        </a:ln>
                      </wps:spPr>
                      <wps:txbx>
                        <w:txbxContent>
                          <w:p w14:paraId="47DFBF4F" w14:textId="6D21726C" w:rsidR="009D0879" w:rsidRDefault="009D0879" w:rsidP="009D0879">
                            <w:r>
                              <w:t>Analyze the ending paragraph:</w:t>
                            </w:r>
                          </w:p>
                          <w:p w14:paraId="6DBB0334" w14:textId="77777777" w:rsidR="009D0879" w:rsidRDefault="009D0879" w:rsidP="009D0879"/>
                          <w:p w14:paraId="3A76C300" w14:textId="77777777" w:rsidR="009D0879" w:rsidRDefault="009D0879" w:rsidP="009D0879"/>
                          <w:p w14:paraId="79239A0F" w14:textId="77777777" w:rsidR="009D0879" w:rsidRPr="00D420AA" w:rsidRDefault="009D0879" w:rsidP="009D0879"/>
                          <w:p w14:paraId="74DB5C4E" w14:textId="77777777" w:rsidR="009D0879" w:rsidRDefault="009D0879" w:rsidP="009D0879">
                            <w:r>
                              <w:t>Words and expressions to learn: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8DA24" id="_x0000_s1030" type="#_x0000_t202" style="position:absolute;left:0;text-align:left;margin-left:271.7pt;margin-top:6.15pt;width:220.9pt;height:132.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">
                <v:textbox>
                  <w:txbxContent>
                    <w:p w14:paraId="47DFBF4F" w14:textId="6D21726C" w:rsidR="009D0879" w:rsidRDefault="009D0879" w:rsidP="009D0879">
                      <w:r>
                        <w:t>Analyze the ending paragraph:</w:t>
                      </w:r>
                    </w:p>
                    <w:p w14:paraId="6DBB0334" w14:textId="77777777" w:rsidR="009D0879" w:rsidRDefault="009D0879" w:rsidP="009D0879"/>
                    <w:p w14:paraId="3A76C300" w14:textId="77777777" w:rsidR="009D0879" w:rsidRDefault="009D0879" w:rsidP="009D0879"/>
                    <w:p w14:paraId="79239A0F" w14:textId="77777777" w:rsidR="009D0879" w:rsidRPr="00D420AA" w:rsidRDefault="009D0879" w:rsidP="009D0879"/>
                    <w:p w14:paraId="74DB5C4E" w14:textId="77777777" w:rsidR="009D0879" w:rsidRDefault="009D0879" w:rsidP="009D0879">
                      <w:r>
                        <w:t>Words and expressions to learn:</w:t>
                      </w:r>
                    </w:p>
                  </w:txbxContent>
                </v:textbox>
                <w10:wrap type="square"/>
              </v:shape>
            </w:pict>
          </mc:Fallback>
        </mc:AlternateContent>
      </w:r>
      <w:r w:rsidR="00C25721">
        <w:t>O</w:t>
      </w:r>
      <w:r w:rsidR="00C25721" w:rsidRPr="00C25721">
        <w:t>verall, as reasons presented above, it is better for rich people to give away more</w:t>
      </w:r>
      <w:r w:rsidR="00C25721">
        <w:t xml:space="preserve"> </w:t>
      </w:r>
      <w:r w:rsidR="00C25721" w:rsidRPr="00C25721">
        <w:t>money to charities as it is considered to be one of their responsibilities and could also benefit</w:t>
      </w:r>
      <w:r w:rsidR="00C25721">
        <w:t xml:space="preserve"> </w:t>
      </w:r>
      <w:r w:rsidR="00C25721" w:rsidRPr="00C25721">
        <w:t>themselves.</w:t>
      </w:r>
      <w:r>
        <w:t xml:space="preserve"> (42)</w:t>
      </w:r>
      <w:r w:rsidR="00C25721">
        <w:t xml:space="preserve"> (492)</w:t>
      </w:r>
      <w:ins w:id="72" w:author="马伟勋" w:date="2023-02-16T09:45:00Z">
        <w:r w:rsidR="003B3CB3">
          <w:t xml:space="preserve">  </w:t>
        </w:r>
        <w:r w:rsidR="003B3CB3">
          <w:rPr>
            <w:rFonts w:hint="eastAsia"/>
          </w:rPr>
          <w:t>总结全文+</w:t>
        </w:r>
        <w:r w:rsidR="003B3CB3">
          <w:t xml:space="preserve"> </w:t>
        </w:r>
        <w:r w:rsidR="003B3CB3">
          <w:rPr>
            <w:rFonts w:hint="eastAsia"/>
          </w:rPr>
          <w:t>重申观点+改写理由</w:t>
        </w:r>
      </w:ins>
    </w:p>
    <w:p w14:paraId="3DB2AB8E" w14:textId="0A6C4839" w:rsidR="0050580F" w:rsidRDefault="0050580F" w:rsidP="009D0879">
      <w:pPr>
        <w:ind w:rightChars="2050" w:right="4305"/>
      </w:pPr>
    </w:p>
    <w:p w14:paraId="771B59D1" w14:textId="6F51A015" w:rsidR="0050580F" w:rsidRDefault="0050580F" w:rsidP="009D0879">
      <w:pPr>
        <w:ind w:rightChars="2050" w:right="4305"/>
      </w:pPr>
    </w:p>
    <w:p w14:paraId="66281988" w14:textId="2F5A7331" w:rsidR="00AE4C9A" w:rsidRDefault="00AE4C9A">
      <w:pPr>
        <w:widowControl/>
        <w:jc w:val="left"/>
      </w:pPr>
    </w:p>
    <w:p w14:paraId="3C01FD83" w14:textId="336754D8" w:rsidR="004873F4" w:rsidRDefault="004873F4">
      <w:pPr>
        <w:widowControl/>
        <w:jc w:val="left"/>
      </w:pPr>
    </w:p>
    <w:p w14:paraId="1E2EBC89" w14:textId="77777777" w:rsidR="004873F4" w:rsidRDefault="004873F4">
      <w:pPr>
        <w:widowControl/>
        <w:jc w:val="left"/>
      </w:pPr>
    </w:p>
    <w:p w14:paraId="5F685A35" w14:textId="77777777" w:rsidR="002E06B1" w:rsidRPr="00C01750" w:rsidRDefault="00AE4C9A">
      <w:pPr>
        <w:widowControl/>
        <w:jc w:val="left"/>
        <w:rPr>
          <w:b/>
          <w:bCs/>
        </w:rPr>
      </w:pPr>
      <w:r w:rsidRPr="00C01750">
        <w:rPr>
          <w:rFonts w:hint="eastAsia"/>
          <w:b/>
          <w:bCs/>
        </w:rPr>
        <w:t>G</w:t>
      </w:r>
      <w:r w:rsidRPr="00C01750">
        <w:rPr>
          <w:b/>
          <w:bCs/>
        </w:rPr>
        <w:t xml:space="preserve">eneral </w:t>
      </w:r>
      <w:r w:rsidR="002E06B1" w:rsidRPr="00C01750">
        <w:rPr>
          <w:b/>
          <w:bCs/>
        </w:rPr>
        <w:t>comments:</w:t>
      </w:r>
    </w:p>
    <w:p w14:paraId="29773AE5" w14:textId="05E93A25" w:rsidR="0050580F" w:rsidRDefault="0050580F">
      <w:pPr>
        <w:widowControl/>
        <w:jc w:val="left"/>
      </w:pPr>
      <w:r>
        <w:br w:type="page"/>
      </w:r>
    </w:p>
    <w:p w14:paraId="627B0297" w14:textId="617AADB3" w:rsidR="00963CBA" w:rsidRPr="00963CBA" w:rsidRDefault="00963CBA" w:rsidP="00963CBA">
      <w:pPr>
        <w:ind w:rightChars="2050" w:right="4305"/>
        <w:rPr>
          <w:b/>
          <w:bCs/>
        </w:rPr>
      </w:pPr>
      <w:r w:rsidRPr="00963CBA">
        <w:rPr>
          <w:b/>
          <w:bCs/>
        </w:rPr>
        <w:lastRenderedPageBreak/>
        <w:t>Do you agree or disagree with the following statement? The more money people have, the more they should contribute to charity?</w:t>
      </w:r>
    </w:p>
    <w:p w14:paraId="603D2AF5" w14:textId="31BF8A16" w:rsidR="00963CBA" w:rsidRDefault="00963CBA" w:rsidP="00963CBA">
      <w:pPr>
        <w:ind w:rightChars="2050" w:right="4305"/>
        <w:rPr>
          <w:b/>
          <w:bCs/>
        </w:rPr>
      </w:pPr>
      <w:r>
        <w:rPr>
          <w:b/>
          <w:bCs/>
        </w:rPr>
        <w:t>Sample 2:</w:t>
      </w:r>
    </w:p>
    <w:p w14:paraId="19CEA33A" w14:textId="1C21303B" w:rsidR="00963CBA" w:rsidRDefault="00963CBA" w:rsidP="00C01750">
      <w:pPr>
        <w:ind w:rightChars="1300" w:right="2730"/>
      </w:pPr>
      <w:r>
        <w:rPr>
          <w:noProof/>
        </w:rPr>
        <mc:AlternateContent>
          <mc:Choice Requires="wps">
            <w:drawing>
              <wp:anchor distT="45720" distB="45720" distL="114300" distR="114300" simplePos="0" relativeHeight="251669504" behindDoc="0" locked="0" layoutInCell="1" allowOverlap="1" wp14:anchorId="4ED7109D" wp14:editId="49545C17">
                <wp:simplePos x="0" y="0"/>
                <wp:positionH relativeFrom="column">
                  <wp:posOffset>4201160</wp:posOffset>
                </wp:positionH>
                <wp:positionV relativeFrom="paragraph">
                  <wp:posOffset>16510</wp:posOffset>
                </wp:positionV>
                <wp:extent cx="2215515" cy="7878445"/>
                <wp:effectExtent l="0" t="0" r="13335" b="2730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7878445"/>
                        </a:xfrm>
                        <a:prstGeom prst="rect">
                          <a:avLst/>
                        </a:prstGeom>
                        <a:solidFill>
                          <a:srgbClr val="FFFFFF"/>
                        </a:solidFill>
                        <a:ln w="9525">
                          <a:solidFill>
                            <a:srgbClr val="000000"/>
                          </a:solidFill>
                          <a:miter lim="800000"/>
                          <a:headEnd/>
                          <a:tailEnd/>
                        </a:ln>
                      </wps:spPr>
                      <wps:txbx>
                        <w:txbxContent>
                          <w:p w14:paraId="5258ACFE" w14:textId="2F63C193" w:rsidR="00963CBA" w:rsidRDefault="00963CBA" w:rsidP="00963CBA">
                            <w:r>
                              <w:t>Analyze the sample and offer your ideas on its merits and demerits.</w:t>
                            </w:r>
                          </w:p>
                          <w:p w14:paraId="2105ED16" w14:textId="77777777" w:rsidR="00963CBA" w:rsidRDefault="00963CBA" w:rsidP="00963CBA"/>
                          <w:p w14:paraId="2EF15D59" w14:textId="77777777" w:rsidR="00963CBA" w:rsidRDefault="00963CBA" w:rsidP="00963CBA"/>
                          <w:p w14:paraId="7C96FE56" w14:textId="6A25D004" w:rsidR="00963CBA" w:rsidRDefault="00963CBA" w:rsidP="00963CBA"/>
                          <w:p w14:paraId="47AA1A85" w14:textId="63C83DD3" w:rsidR="009C29B1" w:rsidRDefault="009C29B1" w:rsidP="00963CBA"/>
                          <w:p w14:paraId="13F8BBDE" w14:textId="484C02EC" w:rsidR="009C29B1" w:rsidRDefault="009C29B1" w:rsidP="00963CBA"/>
                          <w:p w14:paraId="2718F852" w14:textId="77777777" w:rsidR="009C29B1" w:rsidRDefault="009C29B1" w:rsidP="00963CBA"/>
                          <w:p w14:paraId="47A835BC" w14:textId="5453B683" w:rsidR="00963CBA" w:rsidRDefault="00963CBA" w:rsidP="00963CBA"/>
                          <w:p w14:paraId="2A8DB381" w14:textId="192C35A1" w:rsidR="009C29B1" w:rsidRDefault="009C29B1" w:rsidP="00963CBA"/>
                          <w:p w14:paraId="50122C31" w14:textId="6436314F" w:rsidR="009C29B1" w:rsidRDefault="009C29B1" w:rsidP="00963CBA"/>
                          <w:p w14:paraId="0E0E97EB" w14:textId="60E6BB48" w:rsidR="009C29B1" w:rsidRDefault="009C29B1" w:rsidP="00963CBA"/>
                          <w:p w14:paraId="5D6516F2" w14:textId="37BA2369" w:rsidR="009C29B1" w:rsidRDefault="009C29B1" w:rsidP="00963CBA"/>
                          <w:p w14:paraId="7AED493C" w14:textId="7C1F77AF" w:rsidR="00C01750" w:rsidRDefault="00C01750" w:rsidP="00963CBA"/>
                          <w:p w14:paraId="5E3F5C33" w14:textId="3FC0F275" w:rsidR="00C01750" w:rsidRDefault="00C01750" w:rsidP="00963CBA"/>
                          <w:p w14:paraId="68225BDA" w14:textId="092AA2E0" w:rsidR="00C01750" w:rsidRDefault="00C01750" w:rsidP="00963CBA"/>
                          <w:p w14:paraId="43B71556" w14:textId="61BA534A" w:rsidR="00C01750" w:rsidRDefault="00C01750" w:rsidP="00963CBA"/>
                          <w:p w14:paraId="441A2FEC" w14:textId="3BAD5C1B" w:rsidR="00C01750" w:rsidRDefault="00C01750" w:rsidP="00963CBA"/>
                          <w:p w14:paraId="04B35CD1" w14:textId="6FFC6BB4" w:rsidR="00C01750" w:rsidRDefault="00C01750" w:rsidP="00963CBA"/>
                          <w:p w14:paraId="41BCD7EB" w14:textId="04B43235" w:rsidR="00C01750" w:rsidRDefault="00C01750" w:rsidP="00963CBA"/>
                          <w:p w14:paraId="0FF6DAF2" w14:textId="0C3A3887" w:rsidR="00C01750" w:rsidRDefault="00C01750" w:rsidP="00963CBA"/>
                          <w:p w14:paraId="309758E1" w14:textId="77777777" w:rsidR="00C01750" w:rsidRDefault="00C01750" w:rsidP="00963CBA"/>
                          <w:p w14:paraId="1B2236F4" w14:textId="77777777" w:rsidR="00963CBA" w:rsidRDefault="00963CBA" w:rsidP="00963CBA"/>
                          <w:p w14:paraId="0AA2F753" w14:textId="6B497382" w:rsidR="00963CBA" w:rsidRDefault="00963CBA" w:rsidP="00963CBA">
                            <w:r>
                              <w:t>Words and expressions to learn</w:t>
                            </w:r>
                            <w:r w:rsidR="00C01750">
                              <w:rPr>
                                <w:rFonts w:hint="eastAsia"/>
                              </w:rPr>
                              <w:t>：</w:t>
                            </w:r>
                          </w:p>
                          <w:p w14:paraId="28F6E5F9" w14:textId="77777777" w:rsidR="00963CBA" w:rsidRDefault="00963CBA" w:rsidP="00963C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7109D" id="_x0000_s1031" type="#_x0000_t202" style="position:absolute;left:0;text-align:left;margin-left:330.8pt;margin-top:1.3pt;width:174.45pt;height:620.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">
                <v:textbox>
                  <w:txbxContent>
                    <w:p w14:paraId="5258ACFE" w14:textId="2F63C193" w:rsidR="00963CBA" w:rsidRDefault="00963CBA" w:rsidP="00963CBA">
                      <w:r>
                        <w:t>Analyze the sample and offer your ideas on its merits and demerits.</w:t>
                      </w:r>
                    </w:p>
                    <w:p w14:paraId="2105ED16" w14:textId="77777777" w:rsidR="00963CBA" w:rsidRDefault="00963CBA" w:rsidP="00963CBA"/>
                    <w:p w14:paraId="2EF15D59" w14:textId="77777777" w:rsidR="00963CBA" w:rsidRDefault="00963CBA" w:rsidP="00963CBA"/>
                    <w:p w14:paraId="7C96FE56" w14:textId="6A25D004" w:rsidR="00963CBA" w:rsidRDefault="00963CBA" w:rsidP="00963CBA"/>
                    <w:p w14:paraId="47AA1A85" w14:textId="63C83DD3" w:rsidR="009C29B1" w:rsidRDefault="009C29B1" w:rsidP="00963CBA"/>
                    <w:p w14:paraId="13F8BBDE" w14:textId="484C02EC" w:rsidR="009C29B1" w:rsidRDefault="009C29B1" w:rsidP="00963CBA"/>
                    <w:p w14:paraId="2718F852" w14:textId="77777777" w:rsidR="009C29B1" w:rsidRDefault="009C29B1" w:rsidP="00963CBA"/>
                    <w:p w14:paraId="47A835BC" w14:textId="5453B683" w:rsidR="00963CBA" w:rsidRDefault="00963CBA" w:rsidP="00963CBA"/>
                    <w:p w14:paraId="2A8DB381" w14:textId="192C35A1" w:rsidR="009C29B1" w:rsidRDefault="009C29B1" w:rsidP="00963CBA"/>
                    <w:p w14:paraId="50122C31" w14:textId="6436314F" w:rsidR="009C29B1" w:rsidRDefault="009C29B1" w:rsidP="00963CBA"/>
                    <w:p w14:paraId="0E0E97EB" w14:textId="60E6BB48" w:rsidR="009C29B1" w:rsidRDefault="009C29B1" w:rsidP="00963CBA"/>
                    <w:p w14:paraId="5D6516F2" w14:textId="37BA2369" w:rsidR="009C29B1" w:rsidRDefault="009C29B1" w:rsidP="00963CBA"/>
                    <w:p w14:paraId="7AED493C" w14:textId="7C1F77AF" w:rsidR="00C01750" w:rsidRDefault="00C01750" w:rsidP="00963CBA"/>
                    <w:p w14:paraId="5E3F5C33" w14:textId="3FC0F275" w:rsidR="00C01750" w:rsidRDefault="00C01750" w:rsidP="00963CBA"/>
                    <w:p w14:paraId="68225BDA" w14:textId="092AA2E0" w:rsidR="00C01750" w:rsidRDefault="00C01750" w:rsidP="00963CBA"/>
                    <w:p w14:paraId="43B71556" w14:textId="61BA534A" w:rsidR="00C01750" w:rsidRDefault="00C01750" w:rsidP="00963CBA"/>
                    <w:p w14:paraId="441A2FEC" w14:textId="3BAD5C1B" w:rsidR="00C01750" w:rsidRDefault="00C01750" w:rsidP="00963CBA"/>
                    <w:p w14:paraId="04B35CD1" w14:textId="6FFC6BB4" w:rsidR="00C01750" w:rsidRDefault="00C01750" w:rsidP="00963CBA"/>
                    <w:p w14:paraId="41BCD7EB" w14:textId="04B43235" w:rsidR="00C01750" w:rsidRDefault="00C01750" w:rsidP="00963CBA"/>
                    <w:p w14:paraId="0FF6DAF2" w14:textId="0C3A3887" w:rsidR="00C01750" w:rsidRDefault="00C01750" w:rsidP="00963CBA"/>
                    <w:p w14:paraId="309758E1" w14:textId="77777777" w:rsidR="00C01750" w:rsidRDefault="00C01750" w:rsidP="00963CBA">
                      <w:pPr>
                        <w:rPr>
                          <w:rFonts w:hint="eastAsia"/>
                        </w:rPr>
                      </w:pPr>
                    </w:p>
                    <w:p w14:paraId="1B2236F4" w14:textId="77777777" w:rsidR="00963CBA" w:rsidRDefault="00963CBA" w:rsidP="00963CBA"/>
                    <w:p w14:paraId="0AA2F753" w14:textId="6B497382" w:rsidR="00963CBA" w:rsidRDefault="00963CBA" w:rsidP="00963CBA">
                      <w:pPr>
                        <w:rPr>
                          <w:rFonts w:hint="eastAsia"/>
                        </w:rPr>
                      </w:pPr>
                      <w:r>
                        <w:t>Words and expressions to learn</w:t>
                      </w:r>
                      <w:r w:rsidR="00C01750">
                        <w:rPr>
                          <w:rFonts w:hint="eastAsia"/>
                        </w:rPr>
                        <w:t>：</w:t>
                      </w:r>
                    </w:p>
                    <w:p w14:paraId="28F6E5F9" w14:textId="77777777" w:rsidR="00963CBA" w:rsidRDefault="00963CBA" w:rsidP="00963CBA"/>
                  </w:txbxContent>
                </v:textbox>
                <w10:wrap type="square"/>
              </v:shape>
            </w:pict>
          </mc:Fallback>
        </mc:AlternateContent>
      </w:r>
      <w:r w:rsidR="0050580F">
        <w:t>People are constantly driven by greed to pursue wealth. As celebrities gradually become some of the top-earning people in the country, they are also condemned for misusing their wealth. While people hold control over the money earned through hard work, as members of the interconnected society, they should be conscious of their responsibility in giving back to society in the form of charity and contribute proportionally to their wealth. As people earn more, they have more money that is not urgently needed and therefore should put them to good use. No matter how luxurious one lives, there is an upper limit to the amount of money needed to purchase the essentials. After people have a comfortable house and enough money to satisfy their basic needs, they store the leftover money in the bank. While they think they may need it for emergent situations，it is often left useless in banking accounts. Bill Gates is a well-known philanthropist who is truly dedicated to</w:t>
      </w:r>
      <w:r w:rsidR="00AC3773">
        <w:t xml:space="preserve"> </w:t>
      </w:r>
      <w:r w:rsidR="0050580F">
        <w:t xml:space="preserve">putting his money to good use. He lives by a relatively extravagant lifestyle with numerous fancy estates and all the goods you can only dream of. Nevertheless, he knows he already has all the money he ever needs and decided to distribute the money left idle to those in need. When an individual earns more, the more they leave unused. They should and can afford to take advantage of their wealth and utilize it for a good cause. </w:t>
      </w:r>
    </w:p>
    <w:p w14:paraId="0F25C695" w14:textId="77777777" w:rsidR="00963CBA" w:rsidRDefault="00963CBA" w:rsidP="00C01750">
      <w:pPr>
        <w:ind w:rightChars="1300" w:right="2730"/>
      </w:pPr>
    </w:p>
    <w:p w14:paraId="3856D1EF" w14:textId="2758A7B0" w:rsidR="0050580F" w:rsidRDefault="0050580F" w:rsidP="00C01750">
      <w:pPr>
        <w:ind w:rightChars="1300" w:right="2730"/>
      </w:pPr>
      <w:r>
        <w:t xml:space="preserve">Those who earn more money are responsible for giving back because they earned it from the people. There is only a limited amount of money circulating amongst society at a certain time. Therefore, those who are rich did not make money out of thin air but are rather skilled in relocating money into the pockets. An obvious example would be a company that makes products, such as Apple making money off of iPhones or </w:t>
      </w:r>
      <w:proofErr w:type="spellStart"/>
      <w:r>
        <w:t>Airpods</w:t>
      </w:r>
      <w:proofErr w:type="spellEnd"/>
      <w:r>
        <w:t xml:space="preserve"> from customers. Another example would be stockbrokers making money by tricking desperate people eager to earn money through investment into buying unrewarding stocks. One way or another, people make money off of each other, and those who earn more from others should give back the portion they do not need back to those they “stole” it from.</w:t>
      </w:r>
    </w:p>
    <w:p w14:paraId="1E8A6FEF" w14:textId="77777777" w:rsidR="0050580F" w:rsidRDefault="0050580F" w:rsidP="00C01750">
      <w:pPr>
        <w:ind w:rightChars="1300" w:right="2730"/>
      </w:pPr>
    </w:p>
    <w:p w14:paraId="78F181A4" w14:textId="28D52CC8" w:rsidR="0050580F" w:rsidRDefault="0050580F" w:rsidP="00C01750">
      <w:pPr>
        <w:ind w:rightChars="1300" w:right="2730"/>
      </w:pPr>
      <w:r>
        <w:t>There is an ever-growing desire to purchase extravagant but unnecessary goods. However, since all the unfortunate and fortunate that occur to one’s life are due to each other’s</w:t>
      </w:r>
    </w:p>
    <w:p w14:paraId="51CE1DF2" w14:textId="0A2E274C" w:rsidR="0050580F" w:rsidRDefault="0050580F" w:rsidP="00C01750">
      <w:pPr>
        <w:ind w:rightChars="1400" w:right="2940"/>
      </w:pPr>
      <w:r>
        <w:t>impacts, those who take more from the people are also responsible for giving it back to those needing it.</w:t>
      </w:r>
      <w:r w:rsidR="009C29B1">
        <w:t xml:space="preserve">  437</w:t>
      </w:r>
    </w:p>
    <w:p w14:paraId="121FA25A" w14:textId="2B3FE923" w:rsidR="00AE58A8" w:rsidRDefault="00AE58A8" w:rsidP="00C01750">
      <w:pPr>
        <w:ind w:rightChars="2050" w:right="4305"/>
        <w:jc w:val="center"/>
      </w:pPr>
      <w:r w:rsidRPr="00C034A6">
        <w:rPr>
          <w:rFonts w:ascii="宋体" w:eastAsia="宋体" w:hAnsi="宋体" w:cs="宋体"/>
          <w:noProof/>
          <w:kern w:val="0"/>
          <w:sz w:val="24"/>
        </w:rPr>
        <w:lastRenderedPageBreak/>
        <w:drawing>
          <wp:inline distT="0" distB="0" distL="0" distR="0" wp14:anchorId="4136AF95" wp14:editId="69FAB9EC">
            <wp:extent cx="5274310" cy="7131685"/>
            <wp:effectExtent l="19050" t="19050" r="21590" b="1206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7131685"/>
                    </a:xfrm>
                    <a:prstGeom prst="rect">
                      <a:avLst/>
                    </a:prstGeom>
                    <a:noFill/>
                    <a:ln>
                      <a:solidFill>
                        <a:schemeClr val="accent1"/>
                      </a:solidFill>
                    </a:ln>
                  </pic:spPr>
                </pic:pic>
              </a:graphicData>
            </a:graphic>
          </wp:inline>
        </w:drawing>
      </w:r>
    </w:p>
    <w:p w14:paraId="1510B97F" w14:textId="76691207" w:rsidR="00AE58A8" w:rsidRPr="00C01750" w:rsidRDefault="00AE58A8" w:rsidP="00C01750">
      <w:pPr>
        <w:widowControl/>
        <w:jc w:val="left"/>
        <w:rPr>
          <w:b/>
          <w:bCs/>
          <w:sz w:val="28"/>
          <w:szCs w:val="28"/>
        </w:rPr>
      </w:pPr>
      <w:r>
        <w:br w:type="page"/>
      </w:r>
      <w:r w:rsidRPr="00C01750">
        <w:rPr>
          <w:b/>
          <w:bCs/>
          <w:sz w:val="28"/>
          <w:szCs w:val="28"/>
        </w:rPr>
        <w:lastRenderedPageBreak/>
        <w:t>Homework:</w:t>
      </w:r>
    </w:p>
    <w:p w14:paraId="231DA721" w14:textId="6135F801" w:rsidR="00AE58A8" w:rsidRPr="00C01750" w:rsidRDefault="00AE58A8" w:rsidP="00C01750">
      <w:pPr>
        <w:rPr>
          <w:sz w:val="28"/>
          <w:szCs w:val="28"/>
        </w:rPr>
      </w:pPr>
      <w:r w:rsidRPr="00C01750">
        <w:rPr>
          <w:sz w:val="28"/>
          <w:szCs w:val="28"/>
        </w:rPr>
        <w:t xml:space="preserve">1. Please write a full piece on your own, or if challenging, ask for peers to collaborate into a full piece. Put all your names and contributions on the paper. </w:t>
      </w:r>
    </w:p>
    <w:p w14:paraId="6E7815F4" w14:textId="0FEF1872" w:rsidR="00C01750" w:rsidRPr="00C01750" w:rsidRDefault="00C01750" w:rsidP="00C01750">
      <w:pPr>
        <w:rPr>
          <w:sz w:val="28"/>
          <w:szCs w:val="28"/>
        </w:rPr>
      </w:pPr>
    </w:p>
    <w:p w14:paraId="628988FB" w14:textId="5158EE88" w:rsidR="00C01750" w:rsidRPr="00C01750" w:rsidRDefault="00C01750" w:rsidP="00C01750">
      <w:pPr>
        <w:rPr>
          <w:sz w:val="28"/>
          <w:szCs w:val="28"/>
        </w:rPr>
      </w:pPr>
    </w:p>
    <w:p w14:paraId="5BC3C014" w14:textId="7FACB5F3" w:rsidR="00C01750" w:rsidRPr="00C01750" w:rsidRDefault="00C01750" w:rsidP="00C01750">
      <w:pPr>
        <w:rPr>
          <w:sz w:val="28"/>
          <w:szCs w:val="28"/>
        </w:rPr>
      </w:pPr>
    </w:p>
    <w:p w14:paraId="1FCD20B1" w14:textId="1B6BF20E" w:rsidR="00C01750" w:rsidRPr="00C01750" w:rsidRDefault="00C01750" w:rsidP="00C01750">
      <w:pPr>
        <w:rPr>
          <w:sz w:val="28"/>
          <w:szCs w:val="28"/>
        </w:rPr>
      </w:pPr>
    </w:p>
    <w:p w14:paraId="1731CF11" w14:textId="6CE179B1" w:rsidR="00C01750" w:rsidRPr="00C01750" w:rsidRDefault="00C01750" w:rsidP="00C01750">
      <w:pPr>
        <w:rPr>
          <w:sz w:val="28"/>
          <w:szCs w:val="28"/>
        </w:rPr>
      </w:pPr>
    </w:p>
    <w:p w14:paraId="2106762F" w14:textId="0FF0BEB8" w:rsidR="00C01750" w:rsidRPr="00C01750" w:rsidRDefault="00C01750" w:rsidP="00C01750">
      <w:pPr>
        <w:rPr>
          <w:sz w:val="28"/>
          <w:szCs w:val="28"/>
        </w:rPr>
      </w:pPr>
    </w:p>
    <w:p w14:paraId="4235B746" w14:textId="77777777" w:rsidR="00C01750" w:rsidRPr="00C01750" w:rsidRDefault="00C01750" w:rsidP="00C01750">
      <w:pPr>
        <w:rPr>
          <w:sz w:val="28"/>
          <w:szCs w:val="28"/>
        </w:rPr>
      </w:pPr>
    </w:p>
    <w:p w14:paraId="24544ED1" w14:textId="77777777" w:rsidR="00C01750" w:rsidRPr="00C01750" w:rsidRDefault="00C01750" w:rsidP="00C01750">
      <w:pPr>
        <w:rPr>
          <w:sz w:val="28"/>
          <w:szCs w:val="28"/>
        </w:rPr>
      </w:pPr>
    </w:p>
    <w:p w14:paraId="22056F76" w14:textId="77777777" w:rsidR="00AE58A8" w:rsidRPr="00C01750" w:rsidRDefault="00AE58A8" w:rsidP="00C01750">
      <w:pPr>
        <w:rPr>
          <w:sz w:val="28"/>
          <w:szCs w:val="28"/>
        </w:rPr>
      </w:pPr>
    </w:p>
    <w:p w14:paraId="713BD019" w14:textId="16677866" w:rsidR="00347AB2" w:rsidRPr="00C01750" w:rsidRDefault="00AE58A8" w:rsidP="00C01750">
      <w:pPr>
        <w:rPr>
          <w:sz w:val="28"/>
          <w:szCs w:val="28"/>
        </w:rPr>
      </w:pPr>
      <w:r w:rsidRPr="00C01750">
        <w:rPr>
          <w:sz w:val="28"/>
          <w:szCs w:val="28"/>
        </w:rPr>
        <w:t xml:space="preserve">2. </w:t>
      </w:r>
      <w:r w:rsidR="00347AB2" w:rsidRPr="00C01750">
        <w:rPr>
          <w:rFonts w:hint="eastAsia"/>
          <w:sz w:val="28"/>
          <w:szCs w:val="28"/>
        </w:rPr>
        <w:t>B</w:t>
      </w:r>
      <w:r w:rsidR="00347AB2" w:rsidRPr="00C01750">
        <w:rPr>
          <w:sz w:val="28"/>
          <w:szCs w:val="28"/>
        </w:rPr>
        <w:t>rainstorming for similar prompts:</w:t>
      </w:r>
    </w:p>
    <w:p w14:paraId="0AC2B125" w14:textId="51607913" w:rsidR="00347AB2" w:rsidRPr="00C01750" w:rsidRDefault="00347AB2" w:rsidP="00C01750">
      <w:pPr>
        <w:rPr>
          <w:sz w:val="28"/>
          <w:szCs w:val="28"/>
        </w:rPr>
      </w:pPr>
      <w:r w:rsidRPr="00C01750">
        <w:rPr>
          <w:rFonts w:hint="eastAsia"/>
          <w:sz w:val="28"/>
          <w:szCs w:val="28"/>
          <w:bdr w:val="single" w:sz="4" w:space="0" w:color="auto"/>
        </w:rPr>
        <w:t>1</w:t>
      </w:r>
      <w:r w:rsidRPr="00C01750">
        <w:rPr>
          <w:sz w:val="28"/>
          <w:szCs w:val="28"/>
          <w:bdr w:val="single" w:sz="4" w:space="0" w:color="auto"/>
        </w:rPr>
        <w:t xml:space="preserve">. </w:t>
      </w:r>
      <w:r w:rsidR="002C5159" w:rsidRPr="00C01750">
        <w:rPr>
          <w:sz w:val="28"/>
          <w:szCs w:val="28"/>
        </w:rPr>
        <w:t>20191201 下午 - 独立写作</w:t>
      </w:r>
      <w:r w:rsidR="002C5159" w:rsidRPr="00C01750">
        <w:rPr>
          <w:rFonts w:hint="eastAsia"/>
          <w:sz w:val="28"/>
          <w:szCs w:val="28"/>
        </w:rPr>
        <w:t>:</w:t>
      </w:r>
      <w:r w:rsidR="002C5159" w:rsidRPr="00C01750">
        <w:rPr>
          <w:sz w:val="28"/>
          <w:szCs w:val="28"/>
        </w:rPr>
        <w:t xml:space="preserve"> </w:t>
      </w:r>
      <w:r w:rsidRPr="00C01750">
        <w:rPr>
          <w:sz w:val="28"/>
          <w:szCs w:val="28"/>
        </w:rPr>
        <w:t>在 charitable organization 捐钱的时候，应该由人们自己决定钱最终要捐给谁，还是</w:t>
      </w:r>
      <w:r w:rsidRPr="00C01750">
        <w:rPr>
          <w:rFonts w:hint="eastAsia"/>
          <w:sz w:val="28"/>
          <w:szCs w:val="28"/>
        </w:rPr>
        <w:t>由慈善组织决定?</w:t>
      </w:r>
    </w:p>
    <w:p w14:paraId="7D119CE0" w14:textId="27BC2873" w:rsidR="00C01750" w:rsidRPr="00C01750" w:rsidRDefault="00C01750" w:rsidP="00C01750">
      <w:pPr>
        <w:rPr>
          <w:sz w:val="28"/>
          <w:szCs w:val="28"/>
        </w:rPr>
      </w:pPr>
    </w:p>
    <w:p w14:paraId="78688CFB" w14:textId="5DF564C7" w:rsidR="00C01750" w:rsidRPr="00C01750" w:rsidRDefault="00C01750" w:rsidP="00C01750">
      <w:pPr>
        <w:rPr>
          <w:sz w:val="28"/>
          <w:szCs w:val="28"/>
        </w:rPr>
      </w:pPr>
    </w:p>
    <w:p w14:paraId="2A282034" w14:textId="606832AC" w:rsidR="00C01750" w:rsidRPr="00C01750" w:rsidRDefault="00C01750" w:rsidP="00C01750">
      <w:pPr>
        <w:rPr>
          <w:sz w:val="28"/>
          <w:szCs w:val="28"/>
        </w:rPr>
      </w:pPr>
    </w:p>
    <w:p w14:paraId="186CCAC7" w14:textId="20ABE30D" w:rsidR="00C01750" w:rsidRPr="00C01750" w:rsidRDefault="00C01750" w:rsidP="00C01750">
      <w:pPr>
        <w:rPr>
          <w:sz w:val="28"/>
          <w:szCs w:val="28"/>
        </w:rPr>
      </w:pPr>
    </w:p>
    <w:p w14:paraId="7D322A62" w14:textId="0890E871" w:rsidR="00C01750" w:rsidRPr="00C01750" w:rsidRDefault="00C01750" w:rsidP="00C01750">
      <w:pPr>
        <w:rPr>
          <w:sz w:val="28"/>
          <w:szCs w:val="28"/>
        </w:rPr>
      </w:pPr>
    </w:p>
    <w:p w14:paraId="3A31EDD3" w14:textId="58319FCD" w:rsidR="00C01750" w:rsidRPr="00C01750" w:rsidRDefault="00C01750" w:rsidP="00C01750">
      <w:pPr>
        <w:rPr>
          <w:sz w:val="28"/>
          <w:szCs w:val="28"/>
        </w:rPr>
      </w:pPr>
    </w:p>
    <w:p w14:paraId="02CC70AA" w14:textId="780AE087" w:rsidR="00C01750" w:rsidRPr="00C01750" w:rsidRDefault="00C01750" w:rsidP="00C01750">
      <w:pPr>
        <w:rPr>
          <w:sz w:val="28"/>
          <w:szCs w:val="28"/>
        </w:rPr>
      </w:pPr>
    </w:p>
    <w:p w14:paraId="67CF9717" w14:textId="4A94FC20" w:rsidR="00347AB2" w:rsidRPr="00C01750" w:rsidRDefault="00347AB2" w:rsidP="00C01750">
      <w:pPr>
        <w:rPr>
          <w:sz w:val="28"/>
          <w:szCs w:val="28"/>
        </w:rPr>
      </w:pPr>
      <w:r w:rsidRPr="00C01750">
        <w:rPr>
          <w:sz w:val="28"/>
          <w:szCs w:val="28"/>
          <w:bdr w:val="single" w:sz="4" w:space="0" w:color="auto"/>
        </w:rPr>
        <w:lastRenderedPageBreak/>
        <w:t xml:space="preserve">2. </w:t>
      </w:r>
      <w:r w:rsidRPr="00C01750">
        <w:rPr>
          <w:sz w:val="28"/>
          <w:szCs w:val="28"/>
        </w:rPr>
        <w:t xml:space="preserve"> 20220917 上午 - 独立写作</w:t>
      </w:r>
    </w:p>
    <w:p w14:paraId="0D54E2CD" w14:textId="6D922582" w:rsidR="00347AB2" w:rsidRPr="00C01750" w:rsidRDefault="00347AB2" w:rsidP="00C01750">
      <w:pPr>
        <w:rPr>
          <w:sz w:val="28"/>
          <w:szCs w:val="28"/>
        </w:rPr>
      </w:pPr>
      <w:r w:rsidRPr="00C01750">
        <w:rPr>
          <w:sz w:val="28"/>
          <w:szCs w:val="28"/>
        </w:rPr>
        <w:t>Do you agree or disagree with the following statement? People are happier when they give away extra money to charity or a good cause rather than when they spend it on themselves.</w:t>
      </w:r>
    </w:p>
    <w:p w14:paraId="1AB5ED7B" w14:textId="506447E5" w:rsidR="00C01750" w:rsidRPr="00C01750" w:rsidRDefault="00C01750" w:rsidP="00C01750">
      <w:pPr>
        <w:rPr>
          <w:sz w:val="28"/>
          <w:szCs w:val="28"/>
        </w:rPr>
      </w:pPr>
    </w:p>
    <w:p w14:paraId="32270F95" w14:textId="1F8D967B" w:rsidR="00C01750" w:rsidRPr="00C01750" w:rsidRDefault="00C01750" w:rsidP="00C01750">
      <w:pPr>
        <w:rPr>
          <w:sz w:val="28"/>
          <w:szCs w:val="28"/>
        </w:rPr>
      </w:pPr>
    </w:p>
    <w:p w14:paraId="15D2ADE0" w14:textId="4E651EE6" w:rsidR="00C01750" w:rsidRPr="00C01750" w:rsidRDefault="00C01750" w:rsidP="00C01750">
      <w:pPr>
        <w:rPr>
          <w:sz w:val="28"/>
          <w:szCs w:val="28"/>
        </w:rPr>
      </w:pPr>
    </w:p>
    <w:p w14:paraId="185F440F" w14:textId="19C2B983" w:rsidR="00C01750" w:rsidRPr="00C01750" w:rsidRDefault="00C01750" w:rsidP="00C01750">
      <w:pPr>
        <w:rPr>
          <w:sz w:val="28"/>
          <w:szCs w:val="28"/>
        </w:rPr>
      </w:pPr>
    </w:p>
    <w:p w14:paraId="5E5383B2" w14:textId="44F02AD7" w:rsidR="00C01750" w:rsidRPr="00C01750" w:rsidRDefault="00C01750" w:rsidP="00C01750">
      <w:pPr>
        <w:rPr>
          <w:sz w:val="28"/>
          <w:szCs w:val="28"/>
        </w:rPr>
      </w:pPr>
    </w:p>
    <w:p w14:paraId="39E08C09" w14:textId="77777777" w:rsidR="00AE58A8" w:rsidRPr="00C01750" w:rsidRDefault="00AE58A8" w:rsidP="00C01750">
      <w:pPr>
        <w:rPr>
          <w:sz w:val="28"/>
          <w:szCs w:val="28"/>
        </w:rPr>
      </w:pPr>
    </w:p>
    <w:p w14:paraId="39E18403" w14:textId="11E9AE12" w:rsidR="00347AB2" w:rsidRPr="00C01750" w:rsidRDefault="00347AB2" w:rsidP="00C01750">
      <w:pPr>
        <w:rPr>
          <w:sz w:val="28"/>
          <w:szCs w:val="28"/>
        </w:rPr>
      </w:pPr>
      <w:r w:rsidRPr="00C01750">
        <w:rPr>
          <w:sz w:val="28"/>
          <w:szCs w:val="28"/>
          <w:bdr w:val="single" w:sz="4" w:space="0" w:color="auto"/>
        </w:rPr>
        <w:t>3.</w:t>
      </w:r>
      <w:r w:rsidRPr="00C01750">
        <w:rPr>
          <w:sz w:val="28"/>
          <w:szCs w:val="28"/>
        </w:rPr>
        <w:t xml:space="preserve"> 20210526 - 独立写作</w:t>
      </w:r>
      <w:r w:rsidRPr="00C01750">
        <w:rPr>
          <w:rFonts w:hint="eastAsia"/>
          <w:sz w:val="28"/>
          <w:szCs w:val="28"/>
        </w:rPr>
        <w:t xml:space="preserve"> </w:t>
      </w:r>
      <w:r w:rsidRPr="00C01750">
        <w:rPr>
          <w:sz w:val="28"/>
          <w:szCs w:val="28"/>
        </w:rPr>
        <w:t>20201010</w:t>
      </w:r>
    </w:p>
    <w:p w14:paraId="1F0E7F49" w14:textId="1D269EBD" w:rsidR="00347AB2" w:rsidRPr="00C01750" w:rsidRDefault="00347AB2" w:rsidP="00C01750">
      <w:pPr>
        <w:rPr>
          <w:sz w:val="28"/>
          <w:szCs w:val="28"/>
        </w:rPr>
      </w:pPr>
      <w:r w:rsidRPr="00C01750">
        <w:rPr>
          <w:sz w:val="28"/>
          <w:szCs w:val="28"/>
        </w:rPr>
        <w:t>When you give money to the charitable organizations, would you prefer to choose how the donation will be used (for example, donate money on food, service or advertisement for organizations) or leave the decision to the organizations?</w:t>
      </w:r>
    </w:p>
    <w:p w14:paraId="6DA46E9B" w14:textId="77777777" w:rsidR="00347AB2" w:rsidRPr="004235B5" w:rsidRDefault="00347AB2" w:rsidP="00347AB2">
      <w:pPr>
        <w:ind w:rightChars="2050" w:right="4305"/>
      </w:pPr>
    </w:p>
    <w:sectPr w:rsidR="00347AB2" w:rsidRPr="004235B5" w:rsidSect="00C25721">
      <w:headerReference w:type="default"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DE08D" w14:textId="77777777" w:rsidR="0054064D" w:rsidRDefault="0054064D" w:rsidP="004235B5">
      <w:r>
        <w:separator/>
      </w:r>
    </w:p>
  </w:endnote>
  <w:endnote w:type="continuationSeparator" w:id="0">
    <w:p w14:paraId="4965BBAD" w14:textId="77777777" w:rsidR="0054064D" w:rsidRDefault="0054064D" w:rsidP="00423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265774"/>
      <w:docPartObj>
        <w:docPartGallery w:val="Page Numbers (Bottom of Page)"/>
        <w:docPartUnique/>
      </w:docPartObj>
    </w:sdtPr>
    <w:sdtEndPr/>
    <w:sdtContent>
      <w:p w14:paraId="56EDAD74" w14:textId="4247E4B0" w:rsidR="004873F4" w:rsidRDefault="004873F4">
        <w:pPr>
          <w:pStyle w:val="a5"/>
          <w:jc w:val="right"/>
        </w:pPr>
        <w:r>
          <w:fldChar w:fldCharType="begin"/>
        </w:r>
        <w:r>
          <w:instrText>PAGE   \* MERGEFORMAT</w:instrText>
        </w:r>
        <w:r>
          <w:fldChar w:fldCharType="separate"/>
        </w:r>
        <w:r>
          <w:rPr>
            <w:lang w:val="zh-CN"/>
          </w:rPr>
          <w:t>2</w:t>
        </w:r>
        <w:r>
          <w:fldChar w:fldCharType="end"/>
        </w:r>
      </w:p>
    </w:sdtContent>
  </w:sdt>
  <w:p w14:paraId="6C922E59" w14:textId="77777777" w:rsidR="000B48E2" w:rsidRDefault="000B48E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E3C8D" w14:textId="77777777" w:rsidR="0054064D" w:rsidRDefault="0054064D" w:rsidP="004235B5">
      <w:r>
        <w:separator/>
      </w:r>
    </w:p>
  </w:footnote>
  <w:footnote w:type="continuationSeparator" w:id="0">
    <w:p w14:paraId="348C973C" w14:textId="77777777" w:rsidR="0054064D" w:rsidRDefault="0054064D" w:rsidP="00423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BA28" w14:textId="1844833F" w:rsidR="000B48E2" w:rsidRPr="000B48E2" w:rsidRDefault="000B48E2">
    <w:pPr>
      <w:pStyle w:val="a3"/>
      <w:rPr>
        <w:b/>
        <w:bCs/>
      </w:rPr>
    </w:pPr>
    <w:r>
      <w:rPr>
        <w:rFonts w:hint="eastAsia"/>
      </w:rPr>
      <w:t>Week</w:t>
    </w:r>
    <w:r>
      <w:t xml:space="preserve">1 </w:t>
    </w:r>
    <w:r>
      <w:rPr>
        <w:rFonts w:hint="eastAsia"/>
      </w:rPr>
      <w:t>society</w:t>
    </w:r>
    <w:r>
      <w:t xml:space="preserve">   </w:t>
    </w:r>
    <w:r w:rsidRPr="000B48E2">
      <w:rPr>
        <w:b/>
        <w:bCs/>
      </w:rPr>
      <w:t>M</w:t>
    </w:r>
    <w:r w:rsidRPr="000B48E2">
      <w:rPr>
        <w:rFonts w:hint="eastAsia"/>
        <w:b/>
        <w:bCs/>
      </w:rPr>
      <w:t>oney</w:t>
    </w:r>
    <w:r w:rsidRPr="000B48E2">
      <w:rPr>
        <w:b/>
        <w:bCs/>
      </w:rPr>
      <w:t xml:space="preserve"> </w:t>
    </w:r>
    <w:r w:rsidRPr="000B48E2">
      <w:rPr>
        <w:rFonts w:hint="eastAsia"/>
        <w:b/>
        <w:bCs/>
      </w:rPr>
      <w:t>to</w:t>
    </w:r>
    <w:r w:rsidRPr="000B48E2">
      <w:rPr>
        <w:b/>
        <w:bCs/>
      </w:rPr>
      <w:t xml:space="preserve"> C</w:t>
    </w:r>
    <w:r w:rsidRPr="000B48E2">
      <w:rPr>
        <w:rFonts w:hint="eastAsia"/>
        <w:b/>
        <w:bCs/>
      </w:rPr>
      <w:t>harity</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马伟勋">
    <w15:presenceInfo w15:providerId="None" w15:userId="马伟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00"/>
    <w:rsid w:val="00013758"/>
    <w:rsid w:val="000B48E2"/>
    <w:rsid w:val="000E7E61"/>
    <w:rsid w:val="00102625"/>
    <w:rsid w:val="00187DEF"/>
    <w:rsid w:val="002337C6"/>
    <w:rsid w:val="002C5159"/>
    <w:rsid w:val="002E06B1"/>
    <w:rsid w:val="002E1AC0"/>
    <w:rsid w:val="003043AE"/>
    <w:rsid w:val="00347AB2"/>
    <w:rsid w:val="0038174C"/>
    <w:rsid w:val="00391125"/>
    <w:rsid w:val="003B3CB3"/>
    <w:rsid w:val="004235B5"/>
    <w:rsid w:val="00444A30"/>
    <w:rsid w:val="004873F4"/>
    <w:rsid w:val="004C0549"/>
    <w:rsid w:val="0050580F"/>
    <w:rsid w:val="0054064D"/>
    <w:rsid w:val="005B33F2"/>
    <w:rsid w:val="00604E12"/>
    <w:rsid w:val="00613294"/>
    <w:rsid w:val="006139CA"/>
    <w:rsid w:val="00693999"/>
    <w:rsid w:val="006B7BC1"/>
    <w:rsid w:val="008A2D2E"/>
    <w:rsid w:val="008D5AD3"/>
    <w:rsid w:val="00901DEB"/>
    <w:rsid w:val="00963CBA"/>
    <w:rsid w:val="009A24F6"/>
    <w:rsid w:val="009C29B1"/>
    <w:rsid w:val="009D0879"/>
    <w:rsid w:val="00A307CC"/>
    <w:rsid w:val="00AC3773"/>
    <w:rsid w:val="00AE4C9A"/>
    <w:rsid w:val="00AE58A8"/>
    <w:rsid w:val="00B23659"/>
    <w:rsid w:val="00B46002"/>
    <w:rsid w:val="00C01750"/>
    <w:rsid w:val="00C04A7F"/>
    <w:rsid w:val="00C25721"/>
    <w:rsid w:val="00D420AA"/>
    <w:rsid w:val="00D76557"/>
    <w:rsid w:val="00D915F3"/>
    <w:rsid w:val="00DF22E1"/>
    <w:rsid w:val="00E2749D"/>
    <w:rsid w:val="00E70787"/>
    <w:rsid w:val="00EA3679"/>
    <w:rsid w:val="00F13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24168"/>
  <w15:chartTrackingRefBased/>
  <w15:docId w15:val="{283D6760-43D8-43A2-B9C0-B008DFE9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35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35B5"/>
    <w:rPr>
      <w:sz w:val="18"/>
      <w:szCs w:val="18"/>
    </w:rPr>
  </w:style>
  <w:style w:type="paragraph" w:styleId="a5">
    <w:name w:val="footer"/>
    <w:basedOn w:val="a"/>
    <w:link w:val="a6"/>
    <w:uiPriority w:val="99"/>
    <w:unhideWhenUsed/>
    <w:rsid w:val="004235B5"/>
    <w:pPr>
      <w:tabs>
        <w:tab w:val="center" w:pos="4153"/>
        <w:tab w:val="right" w:pos="8306"/>
      </w:tabs>
      <w:snapToGrid w:val="0"/>
      <w:jc w:val="left"/>
    </w:pPr>
    <w:rPr>
      <w:sz w:val="18"/>
      <w:szCs w:val="18"/>
    </w:rPr>
  </w:style>
  <w:style w:type="character" w:customStyle="1" w:styleId="a6">
    <w:name w:val="页脚 字符"/>
    <w:basedOn w:val="a0"/>
    <w:link w:val="a5"/>
    <w:uiPriority w:val="99"/>
    <w:rsid w:val="004235B5"/>
    <w:rPr>
      <w:sz w:val="18"/>
      <w:szCs w:val="18"/>
    </w:rPr>
  </w:style>
  <w:style w:type="table" w:styleId="a7">
    <w:name w:val="Table Grid"/>
    <w:basedOn w:val="a1"/>
    <w:uiPriority w:val="39"/>
    <w:rsid w:val="00AE4C9A"/>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C4778-8631-4E71-B223-8EEF0877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马伟勋</dc:creator>
  <cp:keywords/>
  <dc:description/>
  <cp:lastModifiedBy>马伟勋</cp:lastModifiedBy>
  <cp:revision>9</cp:revision>
  <dcterms:created xsi:type="dcterms:W3CDTF">2023-02-10T09:53:00Z</dcterms:created>
  <dcterms:modified xsi:type="dcterms:W3CDTF">2023-02-16T01:45:00Z</dcterms:modified>
</cp:coreProperties>
</file>
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57A9" w14:textId="335553A3" w:rsidR="003E5569" w:rsidRDefault="003E5569">
      <w:r>
        <w:t xml:space="preserve">In the passage, the writer mainly talks about the benefits </w:t>
      </w:r>
      <w:del w:id="0" w:author="Lin Xiran" w:date="2023-03-06T22:00:00Z">
        <w:r w:rsidDel="006652FB">
          <w:delText xml:space="preserve">about </w:delText>
        </w:r>
      </w:del>
      <w:ins w:id="1" w:author="Lin Xiran" w:date="2023-03-06T22:00:00Z">
        <w:r w:rsidR="006652FB">
          <w:t>of</w:t>
        </w:r>
        <w:r w:rsidR="006652FB">
          <w:t xml:space="preserve"> </w:t>
        </w:r>
      </w:ins>
      <w:r>
        <w:t xml:space="preserve">planting shelter forests in temperate environments. However, the professor disagrees with the passage, claiming that there are more drawbacks than its benefit. </w:t>
      </w:r>
    </w:p>
    <w:p w14:paraId="587F1A8E" w14:textId="1F2A9EF7" w:rsidR="003E5569" w:rsidRDefault="003E5569"/>
    <w:p w14:paraId="2EDBBE5D" w14:textId="5A4F99C5" w:rsidR="00201EB9" w:rsidRDefault="003E5569">
      <w:r>
        <w:t xml:space="preserve">Firstly, the </w:t>
      </w:r>
      <w:del w:id="2" w:author="Lin Xiran" w:date="2023-03-06T22:00:00Z">
        <w:r w:rsidDel="006652FB">
          <w:delText xml:space="preserve">writing </w:delText>
        </w:r>
      </w:del>
      <w:ins w:id="3" w:author="Lin Xiran" w:date="2023-03-06T22:00:00Z">
        <w:r w:rsidR="006652FB">
          <w:rPr>
            <w:rFonts w:hint="eastAsia"/>
          </w:rPr>
          <w:t>writer</w:t>
        </w:r>
        <w:r w:rsidR="006652FB">
          <w:t xml:space="preserve"> </w:t>
        </w:r>
      </w:ins>
      <w:r>
        <w:t xml:space="preserve">claims that shelter forests are able to </w:t>
      </w:r>
      <w:r w:rsidR="00CA5974">
        <w:t>shield farmlands from</w:t>
      </w:r>
      <w:r>
        <w:t xml:space="preserve"> desertification</w:t>
      </w:r>
      <w:r w:rsidR="005A2F65">
        <w:t>, as trees can prevent deserts from expanding. However, the professor disagrees with the writing by pointing out that forests will actually be a</w:t>
      </w:r>
      <w:del w:id="4" w:author="Lin Xiran" w:date="2023-03-06T22:01:00Z">
        <w:r w:rsidR="005A2F65" w:rsidDel="006652FB">
          <w:delText>n</w:delText>
        </w:r>
      </w:del>
      <w:r w:rsidR="005A2F65">
        <w:t xml:space="preserve"> disadvantage for farmers, as </w:t>
      </w:r>
      <w:del w:id="5" w:author="Lin Xiran" w:date="2023-03-06T22:01:00Z">
        <w:r w:rsidR="005A2F65" w:rsidDel="006652FB">
          <w:delText>it</w:delText>
        </w:r>
      </w:del>
      <w:ins w:id="6" w:author="Lin Xiran" w:date="2023-03-06T22:01:00Z">
        <w:r w:rsidR="006652FB">
          <w:t>they</w:t>
        </w:r>
      </w:ins>
      <w:r w:rsidR="005A2F65">
        <w:t xml:space="preserve"> will compete </w:t>
      </w:r>
      <w:r w:rsidR="0056252A">
        <w:t xml:space="preserve">with </w:t>
      </w:r>
      <w:r w:rsidR="005A2F65">
        <w:t xml:space="preserve">water with farmers’ crops. The professor also points out that </w:t>
      </w:r>
      <w:r w:rsidR="00201EB9">
        <w:t xml:space="preserve">the places </w:t>
      </w:r>
      <w:r w:rsidR="0056252A">
        <w:t>where</w:t>
      </w:r>
      <w:r w:rsidR="00201EB9">
        <w:t xml:space="preserve"> shelter trees are planted to prevent desertification are already lacking in water, as water in </w:t>
      </w:r>
      <w:r w:rsidR="0056252A">
        <w:t>a desert environment</w:t>
      </w:r>
      <w:r w:rsidR="00201EB9">
        <w:t xml:space="preserve"> will be inadequate. Crops planted by farmers will be forced to consume less water than before, and it may threaten the crops’ mortality.</w:t>
      </w:r>
    </w:p>
    <w:p w14:paraId="3FE2E1FD" w14:textId="7E048DB5" w:rsidR="00201EB9" w:rsidRDefault="00201EB9"/>
    <w:p w14:paraId="0FBD610D" w14:textId="7E91E8B1" w:rsidR="00201EB9" w:rsidRDefault="00201EB9">
      <w:r>
        <w:rPr>
          <w:rFonts w:hint="eastAsia"/>
        </w:rPr>
        <w:t>S</w:t>
      </w:r>
      <w:r>
        <w:t xml:space="preserve">econdly, </w:t>
      </w:r>
      <w:r w:rsidR="00CA5974">
        <w:t>t</w:t>
      </w:r>
      <w:r>
        <w:t xml:space="preserve">he passage mentions that shelter forests are able to cultivate new habitats for animals. </w:t>
      </w:r>
      <w:r w:rsidR="00CA5974">
        <w:t xml:space="preserve">In contrast, the professor points out that the benefit brought by shelter forests </w:t>
      </w:r>
      <w:del w:id="7" w:author="Lin Xiran" w:date="2023-03-06T22:01:00Z">
        <w:r w:rsidR="00CA5974" w:rsidDel="006652FB">
          <w:delText>are</w:delText>
        </w:r>
      </w:del>
      <w:ins w:id="8" w:author="Lin Xiran" w:date="2023-03-06T22:01:00Z">
        <w:r w:rsidR="006652FB">
          <w:t>is</w:t>
        </w:r>
      </w:ins>
      <w:r w:rsidR="00CA5974">
        <w:t xml:space="preserve"> limited, as </w:t>
      </w:r>
      <w:del w:id="9" w:author="Lin Xiran" w:date="2023-03-06T22:01:00Z">
        <w:r w:rsidR="00CA5974" w:rsidDel="006652FB">
          <w:delText>it</w:delText>
        </w:r>
      </w:del>
      <w:ins w:id="10" w:author="Lin Xiran" w:date="2023-03-06T22:01:00Z">
        <w:r w:rsidR="006652FB">
          <w:t>they</w:t>
        </w:r>
      </w:ins>
      <w:r w:rsidR="00CA5974">
        <w:t xml:space="preserve"> can only raise a small variety of species. Additionally, the professor </w:t>
      </w:r>
      <w:r w:rsidR="007F6ED8">
        <w:t xml:space="preserve">supports his opinion by pointing out that there is only one type of tree that is used to cultivate shelter forests for its fast-growing. </w:t>
      </w:r>
    </w:p>
    <w:p w14:paraId="3073C10E" w14:textId="63C207D5" w:rsidR="007F6ED8" w:rsidRDefault="007F6ED8"/>
    <w:p w14:paraId="25B3623D" w14:textId="4C5B7150" w:rsidR="007F6ED8" w:rsidRDefault="007F6ED8">
      <w:r>
        <w:rPr>
          <w:rFonts w:hint="eastAsia"/>
        </w:rPr>
        <w:t>L</w:t>
      </w:r>
      <w:r>
        <w:t xml:space="preserve">astly, the </w:t>
      </w:r>
      <w:r w:rsidR="0056252A">
        <w:t>writer</w:t>
      </w:r>
      <w:r>
        <w:t xml:space="preserve"> claims that planting shelter forests can </w:t>
      </w:r>
      <w:r w:rsidR="0056252A">
        <w:t xml:space="preserve">significantly relieve the stress of global climate, as more trees can absorb more carbon dioxide, which is a kind of greenhouse gas. By contrast, the professor disagrees with the writer by pointing out the place where </w:t>
      </w:r>
      <w:r w:rsidR="009A48DA">
        <w:t xml:space="preserve">shelter forests are mainly constructed in grassland. However, the trees will retain more heat than grasses do, </w:t>
      </w:r>
      <w:r w:rsidR="0039538F">
        <w:rPr>
          <w:rFonts w:hint="eastAsia"/>
        </w:rPr>
        <w:t>thus</w:t>
      </w:r>
      <w:r w:rsidR="0039538F">
        <w:t xml:space="preserve"> contributing to global warming rather than relieving</w:t>
      </w:r>
      <w:ins w:id="11" w:author="Lin Xiran" w:date="2023-03-06T22:11:00Z">
        <w:r w:rsidR="004662F4">
          <w:t xml:space="preserve"> it</w:t>
        </w:r>
      </w:ins>
      <w:r w:rsidR="0039538F">
        <w:t xml:space="preserve">. </w:t>
      </w:r>
    </w:p>
    <w:sectPr w:rsidR="007F6ED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Xiran">
    <w15:presenceInfo w15:providerId="Windows Live" w15:userId="04bb39893db2a0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F3"/>
    <w:rsid w:val="000B2758"/>
    <w:rsid w:val="0010432E"/>
    <w:rsid w:val="00201EB9"/>
    <w:rsid w:val="0039538F"/>
    <w:rsid w:val="003E5569"/>
    <w:rsid w:val="004662F4"/>
    <w:rsid w:val="0056252A"/>
    <w:rsid w:val="005A2F65"/>
    <w:rsid w:val="006652FB"/>
    <w:rsid w:val="007F6ED8"/>
    <w:rsid w:val="009A48DA"/>
    <w:rsid w:val="00AE5729"/>
    <w:rsid w:val="00CA5974"/>
    <w:rsid w:val="00EC5DF3"/>
    <w:rsid w:val="00FE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F07E"/>
  <w15:chartTrackingRefBased/>
  <w15:docId w15:val="{6303FC02-6B0F-4867-A1D9-586242CA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0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4</cp:revision>
  <dcterms:created xsi:type="dcterms:W3CDTF">2023-03-06T06:44:00Z</dcterms:created>
  <dcterms:modified xsi:type="dcterms:W3CDTF">2023-03-06T14:11:00Z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5427280a118ac438964666f1801106826fea405cfa4ab139721c8be8670aca4f</vt:lpwstr>
  </property>
</Properties>
</file>
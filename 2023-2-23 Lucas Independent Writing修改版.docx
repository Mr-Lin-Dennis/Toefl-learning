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ins w:id="0" w:author="凌" w:date="2023-02-24T13:46:10Z"/>
          <w:rFonts w:hint="default"/>
        </w:rPr>
      </w:pPr>
      <w:ins w:id="1" w:author="凌" w:date="2023-02-24T13:46:13Z">
        <w:r>
          <w:rPr>
            <w:rFonts w:hint="default"/>
          </w:rPr>
          <w:t xml:space="preserve">ameliorate = </w:t>
        </w:r>
      </w:ins>
      <w:ins w:id="2" w:author="凌" w:date="2023-02-24T13:46:14Z">
        <w:r>
          <w:rPr>
            <w:rFonts w:hint="default"/>
          </w:rPr>
          <w:t xml:space="preserve"> </w:t>
        </w:r>
      </w:ins>
      <w:ins w:id="3" w:author="凌" w:date="2023-02-24T13:46:15Z">
        <w:r>
          <w:rPr>
            <w:rFonts w:hint="default"/>
          </w:rPr>
          <w:t xml:space="preserve">improve </w:t>
        </w:r>
      </w:ins>
    </w:p>
    <w:p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more</w:t>
      </w:r>
      <w:r>
        <w:t xml:space="preserve"> and more students get into universities, the amount of tuition fee that the school receives every semester increases as well</w:t>
      </w:r>
      <w:ins w:id="4" w:author="凌" w:date="2023-02-24T13:45:28Z">
        <w:r>
          <w:rPr/>
          <w:t>,</w:t>
        </w:r>
      </w:ins>
      <w:ins w:id="5" w:author="凌" w:date="2023-02-24T13:45:29Z">
        <w:r>
          <w:rPr/>
          <w:t xml:space="preserve"> </w:t>
        </w:r>
      </w:ins>
      <w:ins w:id="6" w:author="凌" w:date="2023-02-24T13:45:32Z">
        <w:r>
          <w:rPr/>
          <w:t>thus</w:t>
        </w:r>
      </w:ins>
      <w:ins w:id="7" w:author="凌" w:date="2023-02-24T13:45:32Z">
        <w:r>
          <w:rPr>
            <w:highlight w:val="yellow"/>
            <w:rPrChange w:id="8" w:author="凌" w:date="2023-02-24T13:46:31Z">
              <w:rPr/>
            </w:rPrChange>
          </w:rPr>
          <w:t xml:space="preserve"> </w:t>
        </w:r>
      </w:ins>
      <w:ins w:id="10" w:author="凌" w:date="2023-02-24T13:45:33Z">
        <w:r>
          <w:rPr>
            <w:highlight w:val="yellow"/>
            <w:rPrChange w:id="11" w:author="凌" w:date="2023-02-24T13:46:31Z">
              <w:rPr/>
            </w:rPrChange>
          </w:rPr>
          <w:t xml:space="preserve">raising </w:t>
        </w:r>
      </w:ins>
      <w:ins w:id="13" w:author="凌" w:date="2023-02-24T13:45:33Z">
        <w:r>
          <w:rPr/>
          <w:t xml:space="preserve">the </w:t>
        </w:r>
      </w:ins>
      <w:ins w:id="14" w:author="凌" w:date="2023-02-24T13:45:34Z">
        <w:r>
          <w:rPr/>
          <w:t>question of</w:t>
        </w:r>
      </w:ins>
      <w:ins w:id="15" w:author="凌" w:date="2023-02-24T13:45:35Z">
        <w:r>
          <w:rPr/>
          <w:t xml:space="preserve"> how to </w:t>
        </w:r>
      </w:ins>
      <w:ins w:id="16" w:author="凌" w:date="2023-02-24T13:45:36Z">
        <w:r>
          <w:rPr/>
          <w:t xml:space="preserve">spend the </w:t>
        </w:r>
      </w:ins>
      <w:ins w:id="17" w:author="凌" w:date="2023-02-24T13:45:46Z">
        <w:r>
          <w:rPr/>
          <w:t xml:space="preserve">growing </w:t>
        </w:r>
      </w:ins>
      <w:ins w:id="18" w:author="凌" w:date="2023-02-24T13:45:47Z">
        <w:r>
          <w:rPr/>
          <w:t xml:space="preserve">budget </w:t>
        </w:r>
      </w:ins>
      <w:ins w:id="19" w:author="凌" w:date="2023-02-24T13:45:48Z">
        <w:r>
          <w:rPr/>
          <w:t>in</w:t>
        </w:r>
      </w:ins>
      <w:ins w:id="20" w:author="凌" w:date="2023-02-24T13:45:57Z">
        <w:r>
          <w:rPr/>
          <w:t xml:space="preserve"> </w:t>
        </w:r>
      </w:ins>
      <w:ins w:id="21" w:author="凌" w:date="2023-02-24T13:45:58Z">
        <w:r>
          <w:rPr/>
          <w:t>enhancing</w:t>
        </w:r>
      </w:ins>
      <w:ins w:id="22" w:author="凌" w:date="2023-02-24T13:46:03Z">
        <w:r>
          <w:rPr/>
          <w:t>/</w:t>
        </w:r>
      </w:ins>
      <w:ins w:id="23" w:author="凌" w:date="2023-02-24T13:46:04Z">
        <w:r>
          <w:rPr/>
          <w:t xml:space="preserve"> </w:t>
        </w:r>
      </w:ins>
      <w:ins w:id="24" w:author="凌" w:date="2023-02-24T13:46:05Z">
        <w:r>
          <w:rPr/>
          <w:t>ame</w:t>
        </w:r>
      </w:ins>
      <w:ins w:id="25" w:author="凌" w:date="2023-02-24T13:46:07Z">
        <w:r>
          <w:rPr/>
          <w:t xml:space="preserve">liorating </w:t>
        </w:r>
      </w:ins>
      <w:ins w:id="26" w:author="凌" w:date="2023-02-24T13:45:58Z">
        <w:r>
          <w:rPr/>
          <w:t>the</w:t>
        </w:r>
      </w:ins>
      <w:ins w:id="27" w:author="凌" w:date="2023-02-24T13:45:59Z">
        <w:r>
          <w:rPr/>
          <w:t xml:space="preserve"> </w:t>
        </w:r>
      </w:ins>
      <w:ins w:id="28" w:author="凌" w:date="2023-02-24T13:46:00Z">
        <w:r>
          <w:rPr/>
          <w:t>students</w:t>
        </w:r>
      </w:ins>
      <w:ins w:id="29" w:author="凌" w:date="2023-02-24T13:46:21Z">
        <w:r>
          <w:rPr/>
          <w:t>'</w:t>
        </w:r>
      </w:ins>
      <w:ins w:id="30" w:author="凌" w:date="2023-02-24T13:46:22Z">
        <w:r>
          <w:rPr/>
          <w:t xml:space="preserve"> </w:t>
        </w:r>
      </w:ins>
      <w:ins w:id="31" w:author="凌" w:date="2023-02-24T13:46:24Z">
        <w:r>
          <w:rPr/>
          <w:t xml:space="preserve">experience in </w:t>
        </w:r>
      </w:ins>
      <w:ins w:id="32" w:author="凌" w:date="2023-02-24T13:46:26Z">
        <w:r>
          <w:rPr/>
          <w:t>campus</w:t>
        </w:r>
      </w:ins>
      <w:ins w:id="33" w:author="凌" w:date="2023-02-24T13:45:48Z">
        <w:r>
          <w:rPr/>
          <w:t xml:space="preserve"> </w:t>
        </w:r>
      </w:ins>
      <w:r>
        <w:t xml:space="preserve">. </w:t>
      </w:r>
      <w:ins w:id="34" w:author="凌" w:date="2023-02-24T13:44:28Z">
        <w:r>
          <w:rPr>
            <w:strike/>
            <w:highlight w:val="none"/>
            <w:rPrChange w:id="35" w:author="凌" w:date="2023-02-24T13:46:36Z">
              <w:rPr/>
            </w:rPrChange>
          </w:rPr>
          <w:t xml:space="preserve">Some </w:t>
        </w:r>
      </w:ins>
      <w:del w:id="37" w:author="凌" w:date="2023-02-24T13:44:29Z">
        <w:r>
          <w:rPr>
            <w:strike/>
            <w:highlight w:val="none"/>
            <w:rPrChange w:id="38" w:author="凌" w:date="2023-02-24T13:46:36Z">
              <w:rPr/>
            </w:rPrChange>
          </w:rPr>
          <w:delText>P</w:delText>
        </w:r>
      </w:del>
      <w:ins w:id="40" w:author="凌" w:date="2023-02-24T13:44:30Z">
        <w:r>
          <w:rPr>
            <w:strike/>
            <w:highlight w:val="none"/>
            <w:rPrChange w:id="41" w:author="凌" w:date="2023-02-24T13:46:36Z">
              <w:rPr>
                <w:highlight w:val="yellow"/>
              </w:rPr>
            </w:rPrChange>
          </w:rPr>
          <w:t>p</w:t>
        </w:r>
      </w:ins>
      <w:r>
        <w:rPr>
          <w:strike/>
          <w:highlight w:val="none"/>
          <w:rPrChange w:id="43" w:author="凌" w:date="2023-02-24T13:46:36Z">
            <w:rPr/>
          </w:rPrChange>
        </w:rPr>
        <w:t>eople believe</w:t>
      </w:r>
      <w:r>
        <w:rPr>
          <w:strike/>
          <w:highlight w:val="none"/>
          <w:rPrChange w:id="44" w:author="凌" w:date="2023-02-24T13:46:36Z">
            <w:rPr/>
          </w:rPrChange>
        </w:rPr>
        <w:t>d</w:t>
      </w:r>
      <w:r>
        <w:rPr>
          <w:strike/>
          <w:highlight w:val="none"/>
          <w:rPrChange w:id="45" w:author="凌" w:date="2023-02-24T13:46:36Z">
            <w:rPr/>
          </w:rPrChange>
        </w:rPr>
        <w:t xml:space="preserve"> that</w:t>
      </w:r>
      <w:r>
        <w:rPr>
          <w:strike/>
          <w:highlight w:val="none"/>
          <w:rPrChange w:id="46" w:author="凌" w:date="2023-02-24T13:46:36Z">
            <w:rPr/>
          </w:rPrChange>
        </w:rPr>
        <w:t xml:space="preserve"> if</w:t>
      </w:r>
      <w:r>
        <w:rPr>
          <w:strike/>
          <w:highlight w:val="none"/>
          <w:rPrChange w:id="47" w:author="凌" w:date="2023-02-24T13:46:36Z">
            <w:rPr/>
          </w:rPrChange>
        </w:rPr>
        <w:t xml:space="preserve"> the university </w:t>
      </w:r>
      <w:r>
        <w:rPr>
          <w:strike/>
          <w:highlight w:val="none"/>
          <w:rPrChange w:id="48" w:author="凌" w:date="2023-02-24T13:46:36Z">
            <w:rPr/>
          </w:rPrChange>
        </w:rPr>
        <w:t>has</w:t>
      </w:r>
      <w:r>
        <w:rPr>
          <w:strike/>
          <w:highlight w:val="none"/>
          <w:rPrChange w:id="49" w:author="凌" w:date="2023-02-24T13:46:36Z">
            <w:rPr/>
          </w:rPrChange>
        </w:rPr>
        <w:t xml:space="preserve"> </w:t>
      </w:r>
      <w:ins w:id="50" w:author="凌" w:date="2023-02-24T13:43:36Z">
        <w:r>
          <w:rPr>
            <w:strike/>
            <w:highlight w:val="none"/>
            <w:rPrChange w:id="51" w:author="凌" w:date="2023-02-24T13:46:36Z">
              <w:rPr>
                <w:highlight w:val="yellow"/>
              </w:rPr>
            </w:rPrChange>
          </w:rPr>
          <w:t>can</w:t>
        </w:r>
      </w:ins>
      <w:ins w:id="53" w:author="凌" w:date="2023-02-24T13:43:37Z">
        <w:r>
          <w:rPr>
            <w:strike/>
            <w:highlight w:val="none"/>
            <w:rPrChange w:id="54" w:author="凌" w:date="2023-02-24T13:46:36Z">
              <w:rPr>
                <w:highlight w:val="yellow"/>
              </w:rPr>
            </w:rPrChange>
          </w:rPr>
          <w:t xml:space="preserve"> </w:t>
        </w:r>
      </w:ins>
      <w:ins w:id="56" w:author="凌" w:date="2023-02-24T13:43:39Z">
        <w:r>
          <w:rPr>
            <w:strike/>
            <w:highlight w:val="none"/>
            <w:rPrChange w:id="57" w:author="凌" w:date="2023-02-24T13:46:36Z">
              <w:rPr>
                <w:highlight w:val="yellow"/>
              </w:rPr>
            </w:rPrChange>
          </w:rPr>
          <w:t xml:space="preserve">spend </w:t>
        </w:r>
      </w:ins>
      <w:r>
        <w:rPr>
          <w:strike/>
          <w:highlight w:val="none"/>
          <w:rPrChange w:id="59" w:author="凌" w:date="2023-02-24T13:46:36Z">
            <w:rPr/>
          </w:rPrChange>
        </w:rPr>
        <w:t xml:space="preserve">some </w:t>
      </w:r>
      <w:r>
        <w:rPr>
          <w:strike/>
          <w:highlight w:val="none"/>
          <w:rPrChange w:id="60" w:author="凌" w:date="2023-02-24T13:46:36Z">
            <w:rPr/>
          </w:rPrChange>
        </w:rPr>
        <w:t>money in its</w:t>
      </w:r>
      <w:r>
        <w:rPr>
          <w:strike/>
          <w:highlight w:val="none"/>
          <w:rPrChange w:id="61" w:author="凌" w:date="2023-02-24T13:46:36Z">
            <w:rPr/>
          </w:rPrChange>
        </w:rPr>
        <w:t xml:space="preserve"> budget </w:t>
      </w:r>
      <w:r>
        <w:rPr>
          <w:strike/>
          <w:highlight w:val="none"/>
          <w:rPrChange w:id="62" w:author="凌" w:date="2023-02-24T13:46:36Z">
            <w:rPr/>
          </w:rPrChange>
        </w:rPr>
        <w:t>to</w:t>
      </w:r>
      <w:r>
        <w:rPr>
          <w:strike/>
          <w:highlight w:val="none"/>
          <w:rPrChange w:id="63" w:author="凌" w:date="2023-02-24T13:46:36Z">
            <w:rPr/>
          </w:rPrChange>
        </w:rPr>
        <w:t xml:space="preserve"> </w:t>
      </w:r>
      <w:ins w:id="64" w:author="凌" w:date="2023-02-24T13:43:52Z">
        <w:r>
          <w:rPr>
            <w:strike/>
            <w:highlight w:val="none"/>
            <w:rPrChange w:id="65" w:author="凌" w:date="2023-02-24T13:46:36Z">
              <w:rPr>
                <w:highlight w:val="yellow"/>
              </w:rPr>
            </w:rPrChange>
          </w:rPr>
          <w:t xml:space="preserve">in </w:t>
        </w:r>
      </w:ins>
      <w:r>
        <w:rPr>
          <w:strike/>
          <w:highlight w:val="none"/>
          <w:rPrChange w:id="67" w:author="凌" w:date="2023-02-24T13:46:36Z">
            <w:rPr/>
          </w:rPrChange>
        </w:rPr>
        <w:t>improv</w:t>
      </w:r>
      <w:ins w:id="68" w:author="凌" w:date="2023-02-24T13:44:00Z">
        <w:r>
          <w:rPr>
            <w:strike/>
            <w:highlight w:val="none"/>
            <w:rPrChange w:id="69" w:author="凌" w:date="2023-02-24T13:46:36Z">
              <w:rPr>
                <w:highlight w:val="yellow"/>
              </w:rPr>
            </w:rPrChange>
          </w:rPr>
          <w:t>i</w:t>
        </w:r>
      </w:ins>
      <w:ins w:id="71" w:author="凌" w:date="2023-02-24T13:44:01Z">
        <w:r>
          <w:rPr>
            <w:strike/>
            <w:highlight w:val="none"/>
            <w:rPrChange w:id="72" w:author="凌" w:date="2023-02-24T13:46:36Z">
              <w:rPr>
                <w:highlight w:val="yellow"/>
              </w:rPr>
            </w:rPrChange>
          </w:rPr>
          <w:t>ng</w:t>
        </w:r>
      </w:ins>
      <w:del w:id="74" w:author="凌" w:date="2023-02-24T13:44:00Z">
        <w:r>
          <w:rPr>
            <w:strike/>
            <w:highlight w:val="none"/>
            <w:rPrChange w:id="75" w:author="凌" w:date="2023-02-24T13:46:36Z">
              <w:rPr/>
            </w:rPrChange>
          </w:rPr>
          <w:delText>e</w:delText>
        </w:r>
      </w:del>
      <w:r>
        <w:rPr>
          <w:strike/>
          <w:highlight w:val="none"/>
          <w:rPrChange w:id="77" w:author="凌" w:date="2023-02-24T13:46:36Z">
            <w:rPr/>
          </w:rPrChange>
        </w:rPr>
        <w:t xml:space="preserve"> the campus</w:t>
      </w:r>
      <w:ins w:id="78" w:author="凌" w:date="2023-02-24T13:44:04Z">
        <w:r>
          <w:rPr>
            <w:strike/>
            <w:highlight w:val="none"/>
            <w:rPrChange w:id="79" w:author="凌" w:date="2023-02-24T13:46:36Z">
              <w:rPr>
                <w:highlight w:val="yellow"/>
              </w:rPr>
            </w:rPrChange>
          </w:rPr>
          <w:t xml:space="preserve"> </w:t>
        </w:r>
      </w:ins>
      <w:ins w:id="81" w:author="凌" w:date="2023-02-24T13:44:06Z">
        <w:r>
          <w:rPr>
            <w:strike/>
            <w:highlight w:val="none"/>
            <w:rPrChange w:id="82" w:author="凌" w:date="2023-02-24T13:46:36Z">
              <w:rPr>
                <w:highlight w:val="yellow"/>
              </w:rPr>
            </w:rPrChange>
          </w:rPr>
          <w:t>facilities</w:t>
        </w:r>
      </w:ins>
      <w:r>
        <w:rPr>
          <w:strike/>
          <w:highlight w:val="none"/>
          <w:rPrChange w:id="84" w:author="凌" w:date="2023-02-24T13:46:36Z">
            <w:rPr/>
          </w:rPrChange>
        </w:rPr>
        <w:t xml:space="preserve">, which will </w:t>
      </w:r>
      <w:r>
        <w:rPr>
          <w:strike/>
          <w:color w:val="FF0000"/>
          <w:highlight w:val="none"/>
          <w:rPrChange w:id="85" w:author="凌" w:date="2023-02-24T13:46:36Z">
            <w:rPr>
              <w:color w:val="FF0000"/>
            </w:rPr>
          </w:rPrChange>
        </w:rPr>
        <w:t>be fascinating to</w:t>
      </w:r>
      <w:r>
        <w:rPr>
          <w:strike/>
          <w:highlight w:val="none"/>
          <w:rPrChange w:id="86" w:author="凌" w:date="2023-02-24T13:46:36Z">
            <w:rPr/>
          </w:rPrChange>
        </w:rPr>
        <w:t xml:space="preserve"> those students that are constantly </w:t>
      </w:r>
      <w:r>
        <w:rPr>
          <w:strike/>
          <w:color w:val="FF0000"/>
          <w:highlight w:val="none"/>
          <w:rPrChange w:id="87" w:author="凌" w:date="2023-02-24T13:46:36Z">
            <w:rPr>
              <w:color w:val="FF0000"/>
            </w:rPr>
          </w:rPrChange>
        </w:rPr>
        <w:t>drawn by</w:t>
      </w:r>
      <w:r>
        <w:rPr>
          <w:strike/>
          <w:highlight w:val="none"/>
          <w:rPrChange w:id="88" w:author="凌" w:date="2023-02-24T13:46:36Z">
            <w:rPr/>
          </w:rPrChange>
        </w:rPr>
        <w:t xml:space="preserve"> every sort of </w:t>
      </w:r>
      <w:ins w:id="89" w:author="凌" w:date="2023-02-24T13:44:17Z">
        <w:r>
          <w:rPr>
            <w:strike/>
            <w:highlight w:val="none"/>
            <w:rPrChange w:id="90" w:author="凌" w:date="2023-02-24T13:46:36Z">
              <w:rPr>
                <w:highlight w:val="yellow"/>
              </w:rPr>
            </w:rPrChange>
          </w:rPr>
          <w:t>p</w:t>
        </w:r>
      </w:ins>
      <w:ins w:id="92" w:author="凌" w:date="2023-02-24T13:44:18Z">
        <w:r>
          <w:rPr>
            <w:strike/>
            <w:highlight w:val="none"/>
            <w:rPrChange w:id="93" w:author="凌" w:date="2023-02-24T13:46:36Z">
              <w:rPr>
                <w:highlight w:val="yellow"/>
              </w:rPr>
            </w:rPrChange>
          </w:rPr>
          <w:t xml:space="preserve">hysical </w:t>
        </w:r>
      </w:ins>
      <w:del w:id="95" w:author="凌" w:date="2023-02-24T13:44:17Z">
        <w:r>
          <w:rPr>
            <w:strike/>
            <w:highlight w:val="none"/>
            <w:rPrChange w:id="96" w:author="凌" w:date="2023-02-24T13:46:36Z">
              <w:rPr/>
            </w:rPrChange>
          </w:rPr>
          <w:delText xml:space="preserve">the </w:delText>
        </w:r>
      </w:del>
      <w:r>
        <w:rPr>
          <w:strike/>
          <w:highlight w:val="none"/>
          <w:rPrChange w:id="98" w:author="凌" w:date="2023-02-24T13:46:36Z">
            <w:rPr/>
          </w:rPrChange>
        </w:rPr>
        <w:t xml:space="preserve">change in their campus. </w:t>
      </w:r>
      <w:r>
        <w:rPr>
          <w:strike/>
          <w:rPrChange w:id="99" w:author="凌" w:date="2023-02-24T13:44:59Z">
            <w:rPr/>
          </w:rPrChange>
        </w:rPr>
        <w:t xml:space="preserve">However, </w:t>
      </w:r>
      <w:ins w:id="100" w:author="凌" w:date="2023-02-24T13:45:03Z">
        <w:r>
          <w:rPr>
            <w:strike/>
          </w:rPr>
          <w:t>S</w:t>
        </w:r>
      </w:ins>
      <w:del w:id="101" w:author="凌" w:date="2023-02-24T13:45:03Z">
        <w:r>
          <w:rPr>
            <w:strike/>
            <w:rPrChange w:id="102" w:author="凌" w:date="2023-02-24T13:45:06Z">
              <w:rPr/>
            </w:rPrChange>
          </w:rPr>
          <w:delText>s</w:delText>
        </w:r>
      </w:del>
      <w:r>
        <w:t xml:space="preserve">ome people believe that it is better to use this money to make some technological improvements for students, while others </w:t>
      </w:r>
      <w:r>
        <w:rPr>
          <w:color w:val="FF0000"/>
        </w:rPr>
        <w:t>oppose by stating that</w:t>
      </w:r>
      <w:r>
        <w:t xml:space="preserve"> this money is better put into the</w:t>
      </w:r>
      <w:r>
        <w:rPr>
          <w:highlight w:val="yellow"/>
          <w:rPrChange w:id="104" w:author="凌" w:date="2023-02-24T13:47:11Z">
            <w:rPr/>
          </w:rPrChange>
        </w:rPr>
        <w:t xml:space="preserve"> refinements</w:t>
      </w:r>
      <w:r>
        <w:t xml:space="preserve"> of campus </w:t>
      </w:r>
      <w:r>
        <w:rPr>
          <w:highlight w:val="yellow"/>
          <w:rPrChange w:id="105" w:author="凌" w:date="2023-02-24T13:47:14Z">
            <w:rPr/>
          </w:rPrChange>
        </w:rPr>
        <w:t>recreational spaces</w:t>
      </w:r>
      <w:r>
        <w:t>. As far as I am concerned, I believe that it is better to improve the technology</w:t>
      </w:r>
      <w:ins w:id="106" w:author="凌" w:date="2023-02-24T13:47:23Z">
        <w:r>
          <w:rPr/>
          <w:t>.</w:t>
        </w:r>
      </w:ins>
      <w:r>
        <w:t xml:space="preserve"> My reasons are as follows.</w:t>
      </w:r>
    </w:p>
    <w:p/>
    <w:p>
      <w:pPr>
        <w:rPr>
          <w:ins w:id="107" w:author="凌" w:date="2023-02-24T13:57:49Z"/>
          <w:rFonts w:hint="default"/>
          <w:strike/>
        </w:rPr>
      </w:pPr>
      <w:r>
        <w:t>To begin with, improvements in technology</w:t>
      </w:r>
      <w:ins w:id="108" w:author="凌" w:date="2023-02-24T13:47:43Z">
        <w:commentRangeStart w:id="0"/>
        <w:r>
          <w:rPr/>
          <w:t>,</w:t>
        </w:r>
        <w:commentRangeEnd w:id="0"/>
      </w:ins>
      <w:r>
        <w:commentReference w:id="0"/>
      </w:r>
      <w:ins w:id="109" w:author="凌" w:date="2023-02-24T13:49:50Z">
        <w:r>
          <w:rPr/>
          <w:t xml:space="preserve"> </w:t>
        </w:r>
      </w:ins>
      <w:ins w:id="110" w:author="凌" w:date="2023-02-24T13:49:51Z">
        <w:r>
          <w:rPr/>
          <w:t>ranging</w:t>
        </w:r>
      </w:ins>
      <w:ins w:id="111" w:author="凌" w:date="2023-02-24T13:49:52Z">
        <w:r>
          <w:rPr/>
          <w:t xml:space="preserve"> from </w:t>
        </w:r>
      </w:ins>
      <w:ins w:id="112" w:author="凌" w:date="2023-02-24T13:49:54Z">
        <w:r>
          <w:rPr/>
          <w:t>c</w:t>
        </w:r>
      </w:ins>
      <w:ins w:id="113" w:author="凌" w:date="2023-02-24T13:49:55Z">
        <w:r>
          <w:rPr/>
          <w:t>om</w:t>
        </w:r>
      </w:ins>
      <w:ins w:id="114" w:author="凌" w:date="2023-02-24T13:49:56Z">
        <w:r>
          <w:rPr/>
          <w:t xml:space="preserve">puters </w:t>
        </w:r>
      </w:ins>
      <w:ins w:id="115" w:author="凌" w:date="2023-02-24T13:49:57Z">
        <w:r>
          <w:rPr/>
          <w:t xml:space="preserve">to </w:t>
        </w:r>
      </w:ins>
      <w:ins w:id="116" w:author="凌" w:date="2023-02-24T13:49:59Z">
        <w:r>
          <w:rPr/>
          <w:t>printers</w:t>
        </w:r>
      </w:ins>
      <w:ins w:id="117" w:author="凌" w:date="2023-02-24T13:47:44Z">
        <w:r>
          <w:rPr/>
          <w:t>,</w:t>
        </w:r>
      </w:ins>
      <w:r>
        <w:t xml:space="preserve"> on campus can</w:t>
      </w:r>
      <w:r>
        <w:rPr>
          <w:strike/>
          <w:rPrChange w:id="118" w:author="凌" w:date="2023-02-24T13:50:30Z">
            <w:rPr/>
          </w:rPrChange>
        </w:rPr>
        <w:t xml:space="preserve"> increase</w:t>
      </w:r>
      <w:r>
        <w:t xml:space="preserve"> </w:t>
      </w:r>
      <w:ins w:id="119" w:author="凌" w:date="2023-02-24T13:50:38Z">
        <w:r>
          <w:rPr/>
          <w:t xml:space="preserve">boost </w:t>
        </w:r>
      </w:ins>
      <w:r>
        <w:t xml:space="preserve">the studying efficiency of students. Students nowadays are dealing with a heavy </w:t>
      </w:r>
      <w:r>
        <w:rPr>
          <w:highlight w:val="yellow"/>
          <w:rPrChange w:id="120" w:author="凌" w:date="2023-02-24T13:50:44Z">
            <w:rPr/>
          </w:rPrChange>
        </w:rPr>
        <w:t>workload</w:t>
      </w:r>
      <w:r>
        <w:t xml:space="preserve"> </w:t>
      </w:r>
      <w:r>
        <w:rPr>
          <w:strike/>
          <w:rPrChange w:id="121" w:author="凌" w:date="2023-02-24T13:50:52Z">
            <w:rPr/>
          </w:rPrChange>
        </w:rPr>
        <w:t>in studying</w:t>
      </w:r>
      <w:r>
        <w:t xml:space="preserve"> every day, and the </w:t>
      </w:r>
      <w:r>
        <w:rPr>
          <w:color w:val="417FF9"/>
          <w:rPrChange w:id="122" w:author="凌" w:date="2023-02-24T13:51:46Z">
            <w:rPr/>
          </w:rPrChange>
        </w:rPr>
        <w:t>requirement</w:t>
      </w:r>
      <w:r>
        <w:t xml:space="preserve"> of the processing time and working stability of computers, which </w:t>
      </w:r>
      <w:ins w:id="123" w:author="凌" w:date="2023-02-24T13:51:19Z">
        <w:r>
          <w:rPr/>
          <w:t>a</w:t>
        </w:r>
      </w:ins>
      <w:ins w:id="124" w:author="凌" w:date="2023-02-24T13:51:17Z">
        <w:r>
          <w:rPr/>
          <w:t>re</w:t>
        </w:r>
      </w:ins>
      <w:del w:id="125" w:author="凌" w:date="2023-02-24T13:51:17Z">
        <w:r>
          <w:rPr/>
          <w:delText>is</w:delText>
        </w:r>
      </w:del>
      <w:r>
        <w:t xml:space="preserve"> a major tool for students to</w:t>
      </w:r>
      <w:r>
        <w:rPr>
          <w:strike/>
          <w:rPrChange w:id="126" w:author="凌" w:date="2023-02-24T13:51:24Z">
            <w:rPr/>
          </w:rPrChange>
        </w:rPr>
        <w:t xml:space="preserve"> finish</w:t>
      </w:r>
      <w:r>
        <w:t xml:space="preserve"> </w:t>
      </w:r>
      <w:ins w:id="127" w:author="凌" w:date="2023-02-24T13:51:27Z">
        <w:r>
          <w:rPr/>
          <w:t>ac</w:t>
        </w:r>
      </w:ins>
      <w:ins w:id="128" w:author="凌" w:date="2023-02-24T13:51:28Z">
        <w:r>
          <w:rPr/>
          <w:t>complish</w:t>
        </w:r>
      </w:ins>
      <w:ins w:id="129" w:author="凌" w:date="2023-02-24T13:51:29Z">
        <w:r>
          <w:rPr/>
          <w:t xml:space="preserve"> </w:t>
        </w:r>
      </w:ins>
      <w:r>
        <w:t xml:space="preserve">their schoolwork, are also </w:t>
      </w:r>
      <w:r>
        <w:rPr>
          <w:strike/>
          <w:rPrChange w:id="130" w:author="凌" w:date="2023-02-24T13:51:33Z">
            <w:rPr/>
          </w:rPrChange>
        </w:rPr>
        <w:t>increasing</w:t>
      </w:r>
      <w:r>
        <w:t xml:space="preserve"> </w:t>
      </w:r>
      <w:ins w:id="131" w:author="凌" w:date="2023-02-24T13:52:17Z">
        <w:r>
          <w:rPr/>
          <w:t>e</w:t>
        </w:r>
      </w:ins>
      <w:ins w:id="132" w:author="凌" w:date="2023-02-24T13:52:18Z">
        <w:r>
          <w:rPr/>
          <w:t>levated</w:t>
        </w:r>
      </w:ins>
      <w:ins w:id="133" w:author="凌" w:date="2023-02-24T13:52:13Z">
        <w:r>
          <w:rPr/>
          <w:t xml:space="preserve"> </w:t>
        </w:r>
      </w:ins>
      <w:r>
        <w:t>with the amount of schoolwork they get. However, old electronic devices</w:t>
      </w:r>
      <w:ins w:id="134" w:author="凌" w:date="2023-02-24T13:52:31Z">
        <w:r>
          <w:rPr/>
          <w:t xml:space="preserve"> </w:t>
        </w:r>
      </w:ins>
      <w:ins w:id="135" w:author="凌" w:date="2023-02-24T13:52:32Z">
        <w:r>
          <w:rPr/>
          <w:t>do not</w:t>
        </w:r>
      </w:ins>
      <w:ins w:id="136" w:author="凌" w:date="2023-02-24T13:52:33Z">
        <w:r>
          <w:rPr/>
          <w:t xml:space="preserve"> </w:t>
        </w:r>
      </w:ins>
      <w:ins w:id="137" w:author="凌" w:date="2023-02-24T13:52:33Z">
        <w:r>
          <w:rPr>
            <w:color w:val="417FF9"/>
            <w:highlight w:val="yellow"/>
            <w:rPrChange w:id="138" w:author="凌" w:date="2023-02-24T13:52:41Z">
              <w:rPr/>
            </w:rPrChange>
          </w:rPr>
          <w:t>s</w:t>
        </w:r>
      </w:ins>
      <w:ins w:id="140" w:author="凌" w:date="2023-02-24T13:52:34Z">
        <w:r>
          <w:rPr>
            <w:color w:val="417FF9"/>
            <w:highlight w:val="yellow"/>
            <w:rPrChange w:id="141" w:author="凌" w:date="2023-02-24T13:52:41Z">
              <w:rPr/>
            </w:rPrChange>
          </w:rPr>
          <w:t>uffice</w:t>
        </w:r>
      </w:ins>
      <w:ins w:id="143" w:author="凌" w:date="2023-02-24T13:52:34Z">
        <w:r>
          <w:rPr/>
          <w:t xml:space="preserve"> s</w:t>
        </w:r>
      </w:ins>
      <w:ins w:id="144" w:author="凌" w:date="2023-02-24T13:52:35Z">
        <w:r>
          <w:rPr/>
          <w:t xml:space="preserve">uch </w:t>
        </w:r>
      </w:ins>
      <w:ins w:id="145" w:author="凌" w:date="2023-02-24T13:52:37Z">
        <w:r>
          <w:rPr/>
          <w:t>demand</w:t>
        </w:r>
      </w:ins>
      <w:ins w:id="146" w:author="凌" w:date="2023-02-24T13:52:38Z">
        <w:r>
          <w:rPr/>
          <w:t>s</w:t>
        </w:r>
      </w:ins>
      <w:r>
        <w:t xml:space="preserve"> </w:t>
      </w:r>
      <w:r>
        <w:rPr>
          <w:strike/>
          <w:rPrChange w:id="147" w:author="凌" w:date="2023-02-24T13:52:30Z">
            <w:rPr/>
          </w:rPrChange>
        </w:rPr>
        <w:t>are not able to hold such massive workloads</w:t>
      </w:r>
      <w:r>
        <w:t>, and if they crash, all of the student’s efforts will be</w:t>
      </w:r>
      <w:ins w:id="148" w:author="凌" w:date="2023-02-24T13:53:28Z">
        <w:r>
          <w:rPr>
            <w:highlight w:val="yellow"/>
            <w:rPrChange w:id="149" w:author="凌" w:date="2023-02-24T13:54:17Z">
              <w:rPr/>
            </w:rPrChange>
          </w:rPr>
          <w:t xml:space="preserve"> </w:t>
        </w:r>
      </w:ins>
      <w:ins w:id="151" w:author="凌" w:date="2023-02-24T13:53:37Z">
        <w:r>
          <w:rPr>
            <w:highlight w:val="yellow"/>
            <w:rPrChange w:id="152" w:author="凌" w:date="2023-02-24T13:54:17Z">
              <w:rPr/>
            </w:rPrChange>
          </w:rPr>
          <w:t xml:space="preserve">in </w:t>
        </w:r>
      </w:ins>
      <w:ins w:id="154" w:author="凌" w:date="2023-02-24T13:53:38Z">
        <w:r>
          <w:rPr>
            <w:highlight w:val="yellow"/>
            <w:rPrChange w:id="155" w:author="凌" w:date="2023-02-24T13:54:17Z">
              <w:rPr/>
            </w:rPrChange>
          </w:rPr>
          <w:t>vain</w:t>
        </w:r>
      </w:ins>
      <w:r>
        <w:t xml:space="preserve"> </w:t>
      </w:r>
      <w:r>
        <w:rPr>
          <w:strike/>
          <w:rPrChange w:id="157" w:author="凌" w:date="2023-02-24T13:53:25Z">
            <w:rPr/>
          </w:rPrChange>
        </w:rPr>
        <w:t>all consumed by fire</w:t>
      </w:r>
      <w:r>
        <w:t xml:space="preserve">. </w:t>
      </w:r>
      <w:ins w:id="158" w:author="凌" w:date="2023-02-24T13:54:39Z">
        <w:r>
          <w:rPr>
            <w:highlight w:val="yellow"/>
            <w:rPrChange w:id="159" w:author="凌" w:date="2023-02-24T13:54:50Z">
              <w:rPr/>
            </w:rPrChange>
          </w:rPr>
          <w:t>Similarly,</w:t>
        </w:r>
      </w:ins>
      <w:ins w:id="161" w:author="凌" w:date="2023-02-24T13:54:42Z">
        <w:r>
          <w:rPr>
            <w:highlight w:val="yellow"/>
            <w:rPrChange w:id="162" w:author="凌" w:date="2023-02-24T13:54:50Z">
              <w:rPr/>
            </w:rPrChange>
          </w:rPr>
          <w:t xml:space="preserve">/ </w:t>
        </w:r>
      </w:ins>
      <w:ins w:id="164" w:author="凌" w:date="2023-02-24T13:54:44Z">
        <w:r>
          <w:rPr>
            <w:highlight w:val="yellow"/>
            <w:rPrChange w:id="165" w:author="凌" w:date="2023-02-24T13:54:50Z">
              <w:rPr/>
            </w:rPrChange>
          </w:rPr>
          <w:t>Likewise,</w:t>
        </w:r>
      </w:ins>
      <w:ins w:id="167" w:author="凌" w:date="2023-02-24T13:54:44Z">
        <w:r>
          <w:rPr/>
          <w:t xml:space="preserve"> </w:t>
        </w:r>
      </w:ins>
      <w:ins w:id="168" w:author="凌" w:date="2023-02-24T13:54:47Z">
        <w:r>
          <w:rPr/>
          <w:t>p</w:t>
        </w:r>
      </w:ins>
      <w:del w:id="169" w:author="凌" w:date="2023-02-24T13:54:47Z">
        <w:r>
          <w:rPr/>
          <w:delText>P</w:delText>
        </w:r>
      </w:del>
      <w:r>
        <w:t xml:space="preserve">rinters are also </w:t>
      </w:r>
      <w:ins w:id="170" w:author="凌" w:date="2023-02-24T13:54:26Z">
        <w:r>
          <w:rPr/>
          <w:t xml:space="preserve">the </w:t>
        </w:r>
      </w:ins>
      <w:r>
        <w:rPr>
          <w:color w:val="FF0000"/>
        </w:rPr>
        <w:t>ones that witnesses</w:t>
      </w:r>
      <w:r>
        <w:t xml:space="preserve"> frequent usage by students who are waiting to turn their assignment into paper</w:t>
      </w:r>
      <w:del w:id="171" w:author="凌" w:date="2023-02-24T13:55:18Z">
        <w:r>
          <w:rPr/>
          <w:delText>s</w:delText>
        </w:r>
      </w:del>
      <w:ins w:id="172" w:author="凌" w:date="2023-02-24T13:55:19Z">
        <w:r>
          <w:rPr/>
          <w:t xml:space="preserve"> </w:t>
        </w:r>
      </w:ins>
      <w:ins w:id="173" w:author="凌" w:date="2023-02-24T13:55:21Z">
        <w:r>
          <w:rPr/>
          <w:t>version</w:t>
        </w:r>
      </w:ins>
      <w:ins w:id="174" w:author="凌" w:date="2023-02-24T13:55:22Z">
        <w:r>
          <w:rPr/>
          <w:t>s</w:t>
        </w:r>
      </w:ins>
      <w:r>
        <w:t xml:space="preserve"> to submit. However, with </w:t>
      </w:r>
      <w:r>
        <w:rPr>
          <w:strike/>
          <w:color w:val="FF0000"/>
          <w:rPrChange w:id="175" w:author="凌" w:date="2023-02-24T13:56:02Z">
            <w:rPr>
              <w:color w:val="FF0000"/>
            </w:rPr>
          </w:rPrChange>
        </w:rPr>
        <w:t xml:space="preserve">upgraded </w:t>
      </w:r>
      <w:r>
        <w:rPr>
          <w:strike/>
          <w:rPrChange w:id="176" w:author="凌" w:date="2023-02-24T13:55:59Z">
            <w:rPr/>
          </w:rPrChange>
        </w:rPr>
        <w:t>computers</w:t>
      </w:r>
      <w:ins w:id="177" w:author="凌" w:date="2023-02-24T13:56:04Z">
        <w:r>
          <w:rPr>
            <w:strike w:val="0"/>
            <w:rPrChange w:id="178" w:author="凌" w:date="2023-02-24T13:56:11Z">
              <w:rPr>
                <w:strike/>
              </w:rPr>
            </w:rPrChange>
          </w:rPr>
          <w:t xml:space="preserve">the </w:t>
        </w:r>
      </w:ins>
      <w:ins w:id="180" w:author="凌" w:date="2023-02-24T13:56:05Z">
        <w:r>
          <w:rPr>
            <w:strike w:val="0"/>
            <w:rPrChange w:id="181" w:author="凌" w:date="2023-02-24T13:56:11Z">
              <w:rPr>
                <w:strike/>
              </w:rPr>
            </w:rPrChange>
          </w:rPr>
          <w:t xml:space="preserve">lateste </w:t>
        </w:r>
      </w:ins>
      <w:ins w:id="183" w:author="凌" w:date="2023-02-24T13:56:09Z">
        <w:r>
          <w:rPr>
            <w:strike w:val="0"/>
            <w:rPrChange w:id="184" w:author="凌" w:date="2023-02-24T13:56:11Z">
              <w:rPr>
                <w:strike/>
              </w:rPr>
            </w:rPrChange>
          </w:rPr>
          <w:t>printers</w:t>
        </w:r>
      </w:ins>
      <w:r>
        <w:t xml:space="preserve">, for example, can provide students </w:t>
      </w:r>
      <w:ins w:id="186" w:author="凌" w:date="2023-02-24T13:55:44Z">
        <w:r>
          <w:rPr/>
          <w:t>with</w:t>
        </w:r>
      </w:ins>
      <w:ins w:id="187" w:author="凌" w:date="2023-02-24T13:55:45Z">
        <w:r>
          <w:rPr/>
          <w:t xml:space="preserve"> </w:t>
        </w:r>
      </w:ins>
      <w:r>
        <w:t xml:space="preserve">a more promising working environment, </w:t>
      </w:r>
      <w:r>
        <w:rPr>
          <w:strike/>
          <w:rPrChange w:id="188" w:author="凌" w:date="2023-02-24T13:55:49Z">
            <w:rPr/>
          </w:rPrChange>
        </w:rPr>
        <w:t>promising</w:t>
      </w:r>
      <w:r>
        <w:t xml:space="preserve"> </w:t>
      </w:r>
      <w:ins w:id="189" w:author="凌" w:date="2023-02-24T13:55:53Z">
        <w:r>
          <w:rPr>
            <w:b/>
            <w:bCs/>
            <w:rPrChange w:id="190" w:author="凌" w:date="2023-02-24T13:56:52Z">
              <w:rPr/>
            </w:rPrChange>
          </w:rPr>
          <w:t xml:space="preserve">allowing </w:t>
        </w:r>
      </w:ins>
      <w:r>
        <w:t>them no need to worry about missing their assignments</w:t>
      </w:r>
      <w:r>
        <w:rPr>
          <w:strike/>
          <w:rPrChange w:id="192" w:author="凌" w:date="2023-02-24T13:56:38Z">
            <w:rPr/>
          </w:rPrChange>
        </w:rPr>
        <w:t xml:space="preserve"> and </w:t>
      </w:r>
      <w:r>
        <w:t xml:space="preserve">as well </w:t>
      </w:r>
      <w:ins w:id="193" w:author="凌" w:date="2023-02-24T13:57:17Z">
        <w:r>
          <w:rPr/>
          <w:t xml:space="preserve">as </w:t>
        </w:r>
      </w:ins>
      <w:ins w:id="194" w:author="凌" w:date="2023-02-24T13:56:49Z">
        <w:r>
          <w:rPr/>
          <w:t xml:space="preserve">to </w:t>
        </w:r>
      </w:ins>
      <w:r>
        <w:t>save</w:t>
      </w:r>
      <w:r>
        <w:rPr>
          <w:strike/>
          <w:rPrChange w:id="195" w:author="凌" w:date="2023-02-24T13:56:42Z">
            <w:rPr/>
          </w:rPrChange>
        </w:rPr>
        <w:t>s</w:t>
      </w:r>
      <w:r>
        <w:t xml:space="preserve"> their time by providing a faster processing speed than </w:t>
      </w:r>
      <w:r>
        <w:rPr>
          <w:strike/>
          <w:rPrChange w:id="196" w:author="凌" w:date="2023-02-24T13:57:12Z">
            <w:rPr/>
          </w:rPrChange>
        </w:rPr>
        <w:t xml:space="preserve">old </w:t>
      </w:r>
      <w:r>
        <w:rPr>
          <w:strike/>
          <w:rPrChange w:id="197" w:author="凌" w:date="2023-02-24T13:57:07Z">
            <w:rPr/>
          </w:rPrChange>
        </w:rPr>
        <w:t>computers</w:t>
      </w:r>
      <w:r>
        <w:rPr>
          <w:strike/>
          <w:rPrChange w:id="198" w:author="凌" w:date="2023-02-24T13:57:12Z">
            <w:rPr/>
          </w:rPrChange>
        </w:rPr>
        <w:t xml:space="preserve">. </w:t>
      </w:r>
      <w:ins w:id="199" w:author="凌" w:date="2023-02-24T13:58:03Z">
        <w:r>
          <w:rPr>
            <w:strike w:val="0"/>
            <w:rPrChange w:id="200" w:author="凌" w:date="2023-02-24T13:58:08Z">
              <w:rPr>
                <w:strike/>
              </w:rPr>
            </w:rPrChange>
          </w:rPr>
          <w:t xml:space="preserve"> </w:t>
        </w:r>
      </w:ins>
      <w:ins w:id="202" w:author="凌" w:date="2023-02-24T13:58:11Z">
        <w:r>
          <w:rPr>
            <w:strike w:val="0"/>
          </w:rPr>
          <w:t xml:space="preserve">outdated </w:t>
        </w:r>
      </w:ins>
      <w:ins w:id="203" w:author="凌" w:date="2023-02-24T13:58:25Z">
        <w:r>
          <w:rPr>
            <w:strike w:val="0"/>
          </w:rPr>
          <w:t>e</w:t>
        </w:r>
      </w:ins>
      <w:ins w:id="204" w:author="凌" w:date="2023-02-24T13:58:27Z">
        <w:r>
          <w:rPr>
            <w:strike w:val="0"/>
          </w:rPr>
          <w:t>quipment</w:t>
        </w:r>
      </w:ins>
      <w:ins w:id="205" w:author="凌" w:date="2023-02-24T13:58:38Z">
        <w:r>
          <w:rPr>
            <w:strike w:val="0"/>
          </w:rPr>
          <w:t xml:space="preserve">/ </w:t>
        </w:r>
      </w:ins>
      <w:ins w:id="206" w:author="凌" w:date="2023-02-24T13:58:40Z">
        <w:r>
          <w:rPr>
            <w:strike w:val="0"/>
          </w:rPr>
          <w:t>facilities</w:t>
        </w:r>
      </w:ins>
      <w:ins w:id="207" w:author="凌" w:date="2023-02-24T13:58:27Z">
        <w:r>
          <w:rPr>
            <w:strike w:val="0"/>
          </w:rPr>
          <w:t xml:space="preserve">. </w:t>
        </w:r>
      </w:ins>
      <w:ins w:id="208" w:author="凌" w:date="2023-02-24T13:58:16Z">
        <w:r>
          <w:rPr>
            <w:strike w:val="0"/>
          </w:rPr>
          <w:t xml:space="preserve"> </w:t>
        </w:r>
      </w:ins>
    </w:p>
    <w:p>
      <w:pPr>
        <w:rPr>
          <w:ins w:id="209" w:author="凌" w:date="2023-02-24T13:52:58Z"/>
          <w:strike/>
          <w:rPrChange w:id="210" w:author="凌" w:date="2023-02-24T13:57:12Z">
            <w:rPr>
              <w:ins w:id="211" w:author="凌" w:date="2023-02-24T13:52:58Z"/>
            </w:rPr>
          </w:rPrChange>
        </w:rPr>
      </w:pPr>
    </w:p>
    <w:p>
      <w:pPr>
        <w:rPr>
          <w:ins w:id="212" w:author="凌" w:date="2023-02-24T13:53:14Z"/>
        </w:rPr>
      </w:pPr>
      <w:ins w:id="213" w:author="凌" w:date="2023-02-24T13:53:00Z">
        <w:r>
          <w:rPr/>
          <w:t>2</w:t>
        </w:r>
      </w:ins>
      <w:ins w:id="214" w:author="凌" w:date="2023-02-24T13:53:01Z">
        <w:r>
          <w:rPr/>
          <w:t>0</w:t>
        </w:r>
      </w:ins>
      <w:ins w:id="215" w:author="凌" w:date="2023-02-24T13:53:02Z">
        <w:r>
          <w:rPr/>
          <w:t xml:space="preserve"> </w:t>
        </w:r>
      </w:ins>
      <w:ins w:id="216" w:author="凌" w:date="2023-02-24T13:53:03Z">
        <w:r>
          <w:rPr/>
          <w:t xml:space="preserve">minutes </w:t>
        </w:r>
      </w:ins>
      <w:ins w:id="217" w:author="凌" w:date="2023-02-24T13:53:04Z">
        <w:r>
          <w:rPr/>
          <w:t xml:space="preserve">will </w:t>
        </w:r>
      </w:ins>
      <w:ins w:id="218" w:author="凌" w:date="2023-02-24T13:53:05Z">
        <w:r>
          <w:rPr/>
          <w:t xml:space="preserve">suffice. </w:t>
        </w:r>
      </w:ins>
    </w:p>
    <w:p>
      <w:pPr>
        <w:rPr>
          <w:ins w:id="219" w:author="凌" w:date="2023-02-24T13:53:40Z"/>
        </w:rPr>
      </w:pPr>
      <w:ins w:id="220" w:author="凌" w:date="2023-02-24T13:53:16Z">
        <w:r>
          <w:rPr/>
          <w:t xml:space="preserve">sufficint </w:t>
        </w:r>
      </w:ins>
    </w:p>
    <w:p>
      <w:pPr>
        <w:rPr>
          <w:ins w:id="221" w:author="凌" w:date="2023-02-24T13:53:48Z"/>
        </w:rPr>
      </w:pPr>
      <w:ins w:id="222" w:author="凌" w:date="2023-02-24T13:53:41Z">
        <w:r>
          <w:rPr/>
          <w:t xml:space="preserve">in </w:t>
        </w:r>
      </w:ins>
      <w:ins w:id="223" w:author="凌" w:date="2023-02-24T13:53:42Z">
        <w:r>
          <w:rPr/>
          <w:t xml:space="preserve">vain </w:t>
        </w:r>
      </w:ins>
      <w:ins w:id="224" w:author="凌" w:date="2023-02-24T13:53:43Z">
        <w:r>
          <w:rPr/>
          <w:t>白费</w:t>
        </w:r>
      </w:ins>
    </w:p>
    <w:p>
      <w:pPr>
        <w:rPr>
          <w:ins w:id="225" w:author="凌" w:date="2023-02-24T13:53:55Z"/>
        </w:rPr>
      </w:pPr>
      <w:ins w:id="226" w:author="凌" w:date="2023-02-24T13:53:49Z">
        <w:r>
          <w:rPr/>
          <w:t>A</w:t>
        </w:r>
      </w:ins>
      <w:ins w:id="227" w:author="凌" w:date="2023-02-24T13:53:50Z">
        <w:r>
          <w:rPr/>
          <w:t xml:space="preserve">ll </w:t>
        </w:r>
      </w:ins>
      <w:ins w:id="228" w:author="凌" w:date="2023-02-24T13:53:51Z">
        <w:r>
          <w:rPr/>
          <w:t>ef</w:t>
        </w:r>
      </w:ins>
      <w:ins w:id="229" w:author="凌" w:date="2023-02-24T13:53:52Z">
        <w:r>
          <w:rPr/>
          <w:t xml:space="preserve">forts </w:t>
        </w:r>
      </w:ins>
      <w:ins w:id="230" w:author="凌" w:date="2023-02-24T13:53:53Z">
        <w:r>
          <w:rPr/>
          <w:t xml:space="preserve">will </w:t>
        </w:r>
      </w:ins>
      <w:ins w:id="231" w:author="凌" w:date="2023-02-24T13:53:54Z">
        <w:r>
          <w:rPr/>
          <w:t xml:space="preserve">pay </w:t>
        </w:r>
      </w:ins>
      <w:ins w:id="232" w:author="凌" w:date="2023-02-24T13:53:55Z">
        <w:r>
          <w:rPr/>
          <w:t xml:space="preserve">off. </w:t>
        </w:r>
      </w:ins>
    </w:p>
    <w:p>
      <w:pPr>
        <w:rPr>
          <w:ins w:id="233" w:author="凌" w:date="2023-02-24T13:57:18Z"/>
          <w:rFonts w:hint="default"/>
        </w:rPr>
      </w:pPr>
      <w:ins w:id="234" w:author="凌" w:date="2023-02-24T13:53:57Z">
        <w:r>
          <w:rPr>
            <w:rFonts w:hint="default"/>
          </w:rPr>
          <w:t xml:space="preserve">None </w:t>
        </w:r>
      </w:ins>
      <w:ins w:id="235" w:author="凌" w:date="2023-02-24T13:53:59Z">
        <w:r>
          <w:rPr>
            <w:rFonts w:hint="default"/>
          </w:rPr>
          <w:t xml:space="preserve">of your </w:t>
        </w:r>
      </w:ins>
      <w:ins w:id="236" w:author="凌" w:date="2023-02-24T13:54:00Z">
        <w:r>
          <w:rPr>
            <w:rFonts w:hint="default"/>
          </w:rPr>
          <w:t xml:space="preserve">efforts </w:t>
        </w:r>
      </w:ins>
      <w:ins w:id="237" w:author="凌" w:date="2023-02-24T13:54:01Z">
        <w:r>
          <w:rPr>
            <w:rFonts w:hint="default"/>
          </w:rPr>
          <w:t>will be</w:t>
        </w:r>
      </w:ins>
      <w:ins w:id="238" w:author="凌" w:date="2023-02-24T13:54:02Z">
        <w:r>
          <w:rPr>
            <w:rFonts w:hint="default"/>
          </w:rPr>
          <w:t xml:space="preserve"> in </w:t>
        </w:r>
      </w:ins>
      <w:ins w:id="239" w:author="凌" w:date="2023-02-24T13:54:03Z">
        <w:r>
          <w:rPr>
            <w:rFonts w:hint="default"/>
          </w:rPr>
          <w:t xml:space="preserve">vain. </w:t>
        </w:r>
      </w:ins>
    </w:p>
    <w:p>
      <w:pPr>
        <w:rPr>
          <w:ins w:id="240" w:author="凌" w:date="2023-02-24T13:57:28Z"/>
          <w:rFonts w:hint="default"/>
        </w:rPr>
      </w:pPr>
      <w:ins w:id="241" w:author="凌" w:date="2023-02-24T13:57:19Z">
        <w:r>
          <w:rPr>
            <w:rFonts w:hint="default"/>
          </w:rPr>
          <w:t xml:space="preserve">I </w:t>
        </w:r>
      </w:ins>
      <w:ins w:id="242" w:author="凌" w:date="2023-02-24T13:57:20Z">
        <w:r>
          <w:rPr>
            <w:rFonts w:hint="default"/>
          </w:rPr>
          <w:t xml:space="preserve">like </w:t>
        </w:r>
      </w:ins>
      <w:ins w:id="243" w:author="凌" w:date="2023-02-24T13:57:22Z">
        <w:r>
          <w:rPr>
            <w:rFonts w:hint="default"/>
          </w:rPr>
          <w:t xml:space="preserve">Chinese. </w:t>
        </w:r>
      </w:ins>
      <w:ins w:id="244" w:author="凌" w:date="2023-02-24T13:57:23Z">
        <w:r>
          <w:rPr>
            <w:rFonts w:hint="default"/>
          </w:rPr>
          <w:t xml:space="preserve">I </w:t>
        </w:r>
      </w:ins>
      <w:ins w:id="245" w:author="凌" w:date="2023-02-24T13:57:24Z">
        <w:r>
          <w:rPr>
            <w:rFonts w:hint="default"/>
          </w:rPr>
          <w:t xml:space="preserve">like </w:t>
        </w:r>
      </w:ins>
      <w:ins w:id="246" w:author="凌" w:date="2023-02-24T13:57:25Z">
        <w:r>
          <w:rPr>
            <w:rFonts w:hint="default"/>
          </w:rPr>
          <w:t xml:space="preserve">it </w:t>
        </w:r>
      </w:ins>
      <w:ins w:id="247" w:author="凌" w:date="2023-02-24T13:57:26Z">
        <w:r>
          <w:rPr>
            <w:rFonts w:hint="default"/>
            <w:highlight w:val="yellow"/>
            <w:rPrChange w:id="248" w:author="凌" w:date="2023-02-24T13:57:44Z">
              <w:rPr>
                <w:rFonts w:hint="default"/>
              </w:rPr>
            </w:rPrChange>
          </w:rPr>
          <w:t xml:space="preserve">as </w:t>
        </w:r>
      </w:ins>
      <w:ins w:id="250" w:author="凌" w:date="2023-02-24T13:57:27Z">
        <w:r>
          <w:rPr>
            <w:rFonts w:hint="default"/>
            <w:highlight w:val="yellow"/>
            <w:rPrChange w:id="251" w:author="凌" w:date="2023-02-24T13:57:44Z">
              <w:rPr>
                <w:rFonts w:hint="default"/>
              </w:rPr>
            </w:rPrChange>
          </w:rPr>
          <w:t>well</w:t>
        </w:r>
      </w:ins>
      <w:ins w:id="253" w:author="凌" w:date="2023-02-24T13:57:27Z">
        <w:r>
          <w:rPr>
            <w:rFonts w:hint="default"/>
          </w:rPr>
          <w:t xml:space="preserve">. </w:t>
        </w:r>
      </w:ins>
    </w:p>
    <w:p>
      <w:pPr>
        <w:rPr>
          <w:rFonts w:hint="default"/>
        </w:rPr>
      </w:pPr>
      <w:ins w:id="254" w:author="凌" w:date="2023-02-24T13:57:29Z">
        <w:r>
          <w:rPr>
            <w:rFonts w:hint="default"/>
          </w:rPr>
          <w:t>I li</w:t>
        </w:r>
      </w:ins>
      <w:ins w:id="255" w:author="凌" w:date="2023-02-24T13:57:30Z">
        <w:r>
          <w:rPr>
            <w:rFonts w:hint="default"/>
          </w:rPr>
          <w:t xml:space="preserve">ke </w:t>
        </w:r>
      </w:ins>
      <w:ins w:id="256" w:author="凌" w:date="2023-02-24T13:57:31Z">
        <w:r>
          <w:rPr>
            <w:rFonts w:hint="default"/>
          </w:rPr>
          <w:t xml:space="preserve">Chinese </w:t>
        </w:r>
      </w:ins>
      <w:ins w:id="257" w:author="凌" w:date="2023-02-24T13:57:31Z">
        <w:r>
          <w:rPr>
            <w:rFonts w:hint="default"/>
            <w:highlight w:val="yellow"/>
            <w:rPrChange w:id="258" w:author="凌" w:date="2023-02-24T13:57:39Z">
              <w:rPr>
                <w:rFonts w:hint="default"/>
              </w:rPr>
            </w:rPrChange>
          </w:rPr>
          <w:t xml:space="preserve">as </w:t>
        </w:r>
      </w:ins>
      <w:ins w:id="260" w:author="凌" w:date="2023-02-24T13:57:32Z">
        <w:r>
          <w:rPr>
            <w:rFonts w:hint="default"/>
            <w:highlight w:val="yellow"/>
            <w:rPrChange w:id="261" w:author="凌" w:date="2023-02-24T13:57:39Z">
              <w:rPr>
                <w:rFonts w:hint="default"/>
              </w:rPr>
            </w:rPrChange>
          </w:rPr>
          <w:t xml:space="preserve">well as </w:t>
        </w:r>
      </w:ins>
      <w:ins w:id="263" w:author="凌" w:date="2023-02-24T13:57:35Z">
        <w:r>
          <w:rPr>
            <w:rFonts w:hint="default"/>
          </w:rPr>
          <w:t xml:space="preserve">Math. </w:t>
        </w:r>
      </w:ins>
    </w:p>
    <w:p/>
    <w:p>
      <w:r>
        <w:rPr>
          <w:rFonts w:hint="eastAsia"/>
        </w:rPr>
        <w:t>S</w:t>
      </w:r>
      <w:r>
        <w:t xml:space="preserve">econdly, </w:t>
      </w:r>
      <w:ins w:id="264" w:author="凌" w:date="2023-02-24T14:00:33Z">
        <w:r>
          <w:rPr/>
          <w:t xml:space="preserve">If the school </w:t>
        </w:r>
      </w:ins>
      <w:ins w:id="265" w:author="凌" w:date="2023-02-24T14:00:33Z">
        <w:r>
          <w:rPr>
            <w:highlight w:val="yellow"/>
            <w:rPrChange w:id="266" w:author="凌" w:date="2023-02-24T14:01:02Z">
              <w:rPr/>
            </w:rPrChange>
          </w:rPr>
          <w:t>maintains</w:t>
        </w:r>
      </w:ins>
      <w:ins w:id="268" w:author="凌" w:date="2023-02-24T14:00:33Z">
        <w:r>
          <w:rPr/>
          <w:t xml:space="preserve"> its </w:t>
        </w:r>
      </w:ins>
      <w:ins w:id="269" w:author="凌" w:date="2023-02-24T14:00:33Z">
        <w:r>
          <w:rPr>
            <w:rFonts w:hint="eastAsia"/>
          </w:rPr>
          <w:t>so</w:t>
        </w:r>
      </w:ins>
      <w:ins w:id="270" w:author="凌" w:date="2023-02-24T14:00:33Z">
        <w:r>
          <w:rPr/>
          <w:t xml:space="preserve">ftware and hardware </w:t>
        </w:r>
      </w:ins>
      <w:ins w:id="271" w:author="凌" w:date="2023-02-24T14:00:33Z">
        <w:r>
          <w:rPr>
            <w:highlight w:val="yellow"/>
            <w:rPrChange w:id="272" w:author="凌" w:date="2023-02-24T14:00:59Z">
              <w:rPr/>
            </w:rPrChange>
          </w:rPr>
          <w:t>updated</w:t>
        </w:r>
      </w:ins>
      <w:ins w:id="274" w:author="凌" w:date="2023-02-24T14:00:33Z">
        <w:r>
          <w:rPr/>
          <w:t xml:space="preserve"> by funding technologies, </w:t>
        </w:r>
      </w:ins>
      <w:ins w:id="275" w:author="凌" w:date="2023-02-24T14:00:33Z">
        <w:r>
          <w:rPr>
            <w:highlight w:val="yellow"/>
            <w:rPrChange w:id="276" w:author="凌" w:date="2023-02-24T14:00:43Z">
              <w:rPr/>
            </w:rPrChange>
          </w:rPr>
          <w:t>students in campus</w:t>
        </w:r>
      </w:ins>
      <w:ins w:id="278" w:author="凌" w:date="2023-02-24T14:00:33Z">
        <w:r>
          <w:rPr/>
          <w:t xml:space="preserve"> can be more up-to-date, which can </w:t>
        </w:r>
      </w:ins>
      <w:ins w:id="279" w:author="凌" w:date="2023-02-24T14:00:33Z">
        <w:r>
          <w:rPr>
            <w:highlight w:val="yellow"/>
            <w:rPrChange w:id="280" w:author="凌" w:date="2023-02-24T14:01:09Z">
              <w:rPr/>
            </w:rPrChange>
          </w:rPr>
          <w:t xml:space="preserve">in turn </w:t>
        </w:r>
      </w:ins>
      <w:ins w:id="282" w:author="凌" w:date="2023-02-24T14:00:33Z">
        <w:r>
          <w:rPr>
            <w:strike/>
            <w:rPrChange w:id="283" w:author="凌" w:date="2023-02-24T14:01:12Z">
              <w:rPr/>
            </w:rPrChange>
          </w:rPr>
          <w:t xml:space="preserve">maintain </w:t>
        </w:r>
      </w:ins>
      <w:ins w:id="285" w:author="凌" w:date="2023-02-24T14:01:17Z">
        <w:r>
          <w:rPr>
            <w:strike w:val="0"/>
            <w:rPrChange w:id="286" w:author="凌" w:date="2023-02-24T14:01:23Z">
              <w:rPr>
                <w:strike/>
              </w:rPr>
            </w:rPrChange>
          </w:rPr>
          <w:t xml:space="preserve">ensure </w:t>
        </w:r>
      </w:ins>
      <w:ins w:id="288" w:author="凌" w:date="2023-02-24T14:00:33Z">
        <w:r>
          <w:rPr/>
          <w:t>students’ cutting-edge when they are graduated and are</w:t>
        </w:r>
      </w:ins>
      <w:ins w:id="289" w:author="凌" w:date="2023-02-24T14:00:33Z">
        <w:r>
          <w:rPr>
            <w:strike/>
            <w:rPrChange w:id="290" w:author="凌" w:date="2023-02-24T14:01:38Z">
              <w:rPr/>
            </w:rPrChange>
          </w:rPr>
          <w:t xml:space="preserve"> looking for</w:t>
        </w:r>
      </w:ins>
      <w:ins w:id="292" w:author="凌" w:date="2023-02-24T14:00:33Z">
        <w:r>
          <w:rPr/>
          <w:t xml:space="preserve"> </w:t>
        </w:r>
      </w:ins>
      <w:ins w:id="293" w:author="凌" w:date="2023-02-24T14:01:42Z">
        <w:r>
          <w:rPr/>
          <w:t xml:space="preserve">seeking/ </w:t>
        </w:r>
      </w:ins>
      <w:ins w:id="294" w:author="凌" w:date="2023-02-24T14:01:44Z">
        <w:r>
          <w:rPr/>
          <w:t>securing</w:t>
        </w:r>
      </w:ins>
      <w:ins w:id="295" w:author="凌" w:date="2023-02-24T14:01:45Z">
        <w:r>
          <w:rPr/>
          <w:t xml:space="preserve">/ </w:t>
        </w:r>
      </w:ins>
      <w:ins w:id="296" w:author="凌" w:date="2023-02-24T14:01:46Z">
        <w:r>
          <w:rPr/>
          <w:t xml:space="preserve">landing/ </w:t>
        </w:r>
      </w:ins>
      <w:ins w:id="297" w:author="凌" w:date="2023-02-24T14:01:48Z">
        <w:r>
          <w:rPr/>
          <w:t>locating/</w:t>
        </w:r>
      </w:ins>
      <w:ins w:id="298" w:author="凌" w:date="2023-02-24T14:01:49Z">
        <w:r>
          <w:rPr/>
          <w:t xml:space="preserve"> hun</w:t>
        </w:r>
      </w:ins>
      <w:ins w:id="299" w:author="凌" w:date="2023-02-24T14:01:50Z">
        <w:r>
          <w:rPr/>
          <w:t xml:space="preserve">ting for </w:t>
        </w:r>
      </w:ins>
      <w:ins w:id="300" w:author="凌" w:date="2023-02-24T14:00:33Z">
        <w:r>
          <w:rPr/>
          <w:t>jobs.</w:t>
        </w:r>
      </w:ins>
      <w:ins w:id="301" w:author="凌" w:date="2023-02-24T14:00:35Z">
        <w:r>
          <w:rPr/>
          <w:t xml:space="preserve"> </w:t>
        </w:r>
      </w:ins>
      <w:ins w:id="302" w:author="凌" w:date="2023-02-24T14:01:58Z">
        <w:r>
          <w:rPr/>
          <w:t>S</w:t>
        </w:r>
      </w:ins>
      <w:del w:id="303" w:author="凌" w:date="2023-02-24T14:01:58Z">
        <w:r>
          <w:rPr/>
          <w:delText>s</w:delText>
        </w:r>
      </w:del>
      <w:r>
        <w:t>ince it has become more and more apparent in recent days that computer-oriented majors are becoming the trend of the future development of society,</w:t>
      </w:r>
      <w:r>
        <w:rPr>
          <w:strike/>
          <w:rPrChange w:id="304" w:author="凌" w:date="2023-02-24T14:02:13Z">
            <w:rPr/>
          </w:rPrChange>
        </w:rPr>
        <w:t xml:space="preserve"> </w:t>
      </w:r>
      <w:ins w:id="305" w:author="凌" w:date="2023-02-24T13:59:03Z">
        <w:r>
          <w:rPr>
            <w:strike/>
            <w:rPrChange w:id="306" w:author="凌" w:date="2023-02-24T14:02:13Z">
              <w:rPr/>
            </w:rPrChange>
          </w:rPr>
          <w:t>f</w:t>
        </w:r>
      </w:ins>
      <w:del w:id="308" w:author="凌" w:date="2023-02-24T13:59:03Z">
        <w:r>
          <w:rPr>
            <w:strike/>
            <w:rPrChange w:id="309" w:author="凌" w:date="2023-02-24T14:02:13Z">
              <w:rPr/>
            </w:rPrChange>
          </w:rPr>
          <w:delText>F</w:delText>
        </w:r>
      </w:del>
      <w:r>
        <w:rPr>
          <w:strike/>
          <w:rPrChange w:id="311" w:author="凌" w:date="2023-02-24T14:02:13Z">
            <w:rPr/>
          </w:rPrChange>
        </w:rPr>
        <w:t>rom</w:t>
      </w:r>
      <w:r>
        <w:t xml:space="preserve"> </w:t>
      </w:r>
      <w:ins w:id="312" w:author="凌" w:date="2023-02-24T14:02:19Z">
        <w:r>
          <w:rPr/>
          <w:t>like</w:t>
        </w:r>
      </w:ins>
      <w:ins w:id="313" w:author="凌" w:date="2023-02-24T14:02:20Z">
        <w:r>
          <w:rPr/>
          <w:t xml:space="preserve"> </w:t>
        </w:r>
      </w:ins>
      <w:r>
        <w:t xml:space="preserve">computer </w:t>
      </w:r>
      <w:r>
        <w:rPr>
          <w:strike/>
          <w:rPrChange w:id="314" w:author="凌" w:date="2023-02-24T13:59:09Z">
            <w:rPr/>
          </w:rPrChange>
        </w:rPr>
        <w:t>science</w:t>
      </w:r>
      <w:r>
        <w:t xml:space="preserve"> </w:t>
      </w:r>
      <w:ins w:id="315" w:author="凌" w:date="2023-02-24T13:59:11Z">
        <w:r>
          <w:rPr/>
          <w:t>engi</w:t>
        </w:r>
      </w:ins>
      <w:ins w:id="316" w:author="凌" w:date="2023-02-24T13:59:12Z">
        <w:r>
          <w:rPr/>
          <w:t xml:space="preserve">neering </w:t>
        </w:r>
      </w:ins>
      <w:ins w:id="317" w:author="凌" w:date="2023-02-24T14:02:22Z">
        <w:r>
          <w:rPr/>
          <w:t xml:space="preserve">and </w:t>
        </w:r>
      </w:ins>
      <w:r>
        <w:rPr>
          <w:strike/>
          <w:rPrChange w:id="318" w:author="凌" w:date="2023-02-24T14:02:17Z">
            <w:rPr/>
          </w:rPrChange>
        </w:rPr>
        <w:t>to</w:t>
      </w:r>
      <w:r>
        <w:t xml:space="preserve"> data science, all of the </w:t>
      </w:r>
      <w:ins w:id="319" w:author="凌" w:date="2023-02-24T14:02:28Z">
        <w:r>
          <w:rPr/>
          <w:t>related</w:t>
        </w:r>
      </w:ins>
      <w:ins w:id="320" w:author="凌" w:date="2023-02-24T14:02:29Z">
        <w:r>
          <w:rPr/>
          <w:t xml:space="preserve"> </w:t>
        </w:r>
      </w:ins>
      <w:r>
        <w:t>majors and their equivalent jobs require decent and latest hardware</w:t>
      </w:r>
      <w:ins w:id="321" w:author="凌" w:date="2023-02-24T14:02:52Z">
        <w:r>
          <w:rPr/>
          <w:t xml:space="preserve"> </w:t>
        </w:r>
      </w:ins>
      <w:ins w:id="322" w:author="凌" w:date="2023-02-24T14:02:53Z">
        <w:r>
          <w:rPr/>
          <w:t xml:space="preserve">and </w:t>
        </w:r>
      </w:ins>
      <w:ins w:id="323" w:author="凌" w:date="2023-02-24T14:02:55Z">
        <w:r>
          <w:rPr/>
          <w:t>software</w:t>
        </w:r>
      </w:ins>
      <w:ins w:id="324" w:author="凌" w:date="2023-02-24T14:02:33Z">
        <w:r>
          <w:rPr/>
          <w:t xml:space="preserve"> </w:t>
        </w:r>
      </w:ins>
      <w:ins w:id="325" w:author="凌" w:date="2023-02-24T14:02:36Z">
        <w:r>
          <w:rPr/>
          <w:t xml:space="preserve">application/ </w:t>
        </w:r>
      </w:ins>
      <w:ins w:id="326" w:author="凌" w:date="2023-02-24T14:02:38Z">
        <w:r>
          <w:rPr/>
          <w:t>knowledge</w:t>
        </w:r>
      </w:ins>
      <w:r>
        <w:t xml:space="preserve">. </w:t>
      </w:r>
      <w:del w:id="327" w:author="凌" w:date="2023-02-24T14:00:30Z">
        <w:r>
          <w:rPr/>
          <w:delText xml:space="preserve">If the school maintains its </w:delText>
        </w:r>
      </w:del>
      <w:del w:id="328" w:author="凌" w:date="2023-02-24T14:00:30Z">
        <w:r>
          <w:rPr>
            <w:rFonts w:hint="eastAsia"/>
          </w:rPr>
          <w:delText>so</w:delText>
        </w:r>
      </w:del>
      <w:del w:id="329" w:author="凌" w:date="2023-02-24T14:00:30Z">
        <w:r>
          <w:rPr/>
          <w:delText>ftware and hardware updated by funding technologies, students in campus can be more up-to-date, which can in turn maintain students’ cutting-edge when they are graduated and are looking for jobs.</w:delText>
        </w:r>
      </w:del>
      <w:r>
        <w:t xml:space="preserve"> For example, </w:t>
      </w:r>
      <w:ins w:id="330" w:author="凌" w:date="2023-02-24T14:03:11Z">
        <w:r>
          <w:rPr/>
          <w:t>o</w:t>
        </w:r>
      </w:ins>
      <w:r>
        <w:t>ne of my friend</w:t>
      </w:r>
      <w:ins w:id="331" w:author="凌" w:date="2023-02-24T14:03:15Z">
        <w:r>
          <w:rPr/>
          <w:t>s</w:t>
        </w:r>
      </w:ins>
      <w:ins w:id="332" w:author="凌" w:date="2023-02-24T14:03:18Z">
        <w:r>
          <w:rPr/>
          <w:t>,</w:t>
        </w:r>
      </w:ins>
      <w:r>
        <w:t xml:space="preserve"> Tom</w:t>
      </w:r>
      <w:ins w:id="333" w:author="凌" w:date="2023-02-24T14:03:44Z">
        <w:r>
          <w:rPr/>
          <w:t xml:space="preserve">, </w:t>
        </w:r>
      </w:ins>
      <w:ins w:id="334" w:author="凌" w:date="2023-02-24T14:03:48Z">
        <w:r>
          <w:rPr/>
          <w:t xml:space="preserve">who </w:t>
        </w:r>
      </w:ins>
      <w:ins w:id="335" w:author="凌" w:date="2023-02-24T14:03:49Z">
        <w:r>
          <w:rPr/>
          <w:t>suffered</w:t>
        </w:r>
      </w:ins>
      <w:ins w:id="336" w:author="凌" w:date="2023-02-24T14:03:50Z">
        <w:r>
          <w:rPr/>
          <w:t xml:space="preserve"> </w:t>
        </w:r>
      </w:ins>
      <w:ins w:id="337" w:author="凌" w:date="2023-02-24T14:03:51Z">
        <w:r>
          <w:rPr/>
          <w:t>because of</w:t>
        </w:r>
      </w:ins>
      <w:ins w:id="338" w:author="凌" w:date="2023-02-24T14:03:52Z">
        <w:r>
          <w:rPr/>
          <w:t xml:space="preserve"> </w:t>
        </w:r>
      </w:ins>
      <w:ins w:id="339" w:author="凌" w:date="2023-02-24T14:03:53Z">
        <w:r>
          <w:rPr/>
          <w:t xml:space="preserve">the </w:t>
        </w:r>
      </w:ins>
      <w:ins w:id="340" w:author="凌" w:date="2023-02-24T14:03:54Z">
        <w:r>
          <w:rPr/>
          <w:t>lack of</w:t>
        </w:r>
      </w:ins>
      <w:ins w:id="341" w:author="凌" w:date="2023-02-24T14:03:55Z">
        <w:r>
          <w:rPr/>
          <w:t xml:space="preserve"> </w:t>
        </w:r>
      </w:ins>
      <w:ins w:id="342" w:author="凌" w:date="2023-02-24T14:03:56Z">
        <w:r>
          <w:rPr/>
          <w:t xml:space="preserve">such </w:t>
        </w:r>
      </w:ins>
      <w:ins w:id="343" w:author="凌" w:date="2023-02-24T14:03:58Z">
        <w:r>
          <w:rPr/>
          <w:t xml:space="preserve">knowledge. </w:t>
        </w:r>
      </w:ins>
      <w:ins w:id="344" w:author="凌" w:date="2023-02-24T14:04:00Z">
        <w:r>
          <w:rPr/>
          <w:t>W</w:t>
        </w:r>
      </w:ins>
      <w:ins w:id="345" w:author="凌" w:date="2023-02-24T14:04:01Z">
        <w:r>
          <w:rPr/>
          <w:t xml:space="preserve">hen he </w:t>
        </w:r>
      </w:ins>
      <w:ins w:id="346" w:author="凌" w:date="2023-02-24T14:04:02Z">
        <w:r>
          <w:rPr/>
          <w:t xml:space="preserve">was </w:t>
        </w:r>
      </w:ins>
      <w:ins w:id="347" w:author="凌" w:date="2023-02-24T14:04:03Z">
        <w:r>
          <w:rPr/>
          <w:t>in</w:t>
        </w:r>
      </w:ins>
      <w:del w:id="348" w:author="凌" w:date="2023-02-24T14:04:03Z">
        <w:r>
          <w:rPr/>
          <w:delText>’s</w:delText>
        </w:r>
      </w:del>
      <w:r>
        <w:t xml:space="preserve"> university</w:t>
      </w:r>
      <w:ins w:id="349" w:author="凌" w:date="2023-02-24T14:04:06Z">
        <w:r>
          <w:rPr/>
          <w:t xml:space="preserve">, </w:t>
        </w:r>
      </w:ins>
      <w:ins w:id="350" w:author="凌" w:date="2023-02-24T14:04:08Z">
        <w:r>
          <w:rPr/>
          <w:t xml:space="preserve">which was </w:t>
        </w:r>
      </w:ins>
      <w:del w:id="351" w:author="凌" w:date="2023-02-24T14:04:10Z">
        <w:r>
          <w:rPr/>
          <w:delText xml:space="preserve"> </w:delText>
        </w:r>
      </w:del>
      <w:del w:id="352" w:author="凌" w:date="2023-02-24T14:04:10Z">
        <w:r>
          <w:rPr>
            <w:strike/>
            <w:rPrChange w:id="353" w:author="凌" w:date="2023-02-24T14:03:28Z">
              <w:rPr/>
            </w:rPrChange>
          </w:rPr>
          <w:delText>a</w:delText>
        </w:r>
      </w:del>
      <w:del w:id="355" w:author="凌" w:date="2023-02-24T14:04:11Z">
        <w:r>
          <w:rPr>
            <w:strike/>
            <w:rPrChange w:id="356" w:author="凌" w:date="2023-02-24T14:03:28Z">
              <w:rPr/>
            </w:rPrChange>
          </w:rPr>
          <w:delText>r</w:delText>
        </w:r>
      </w:del>
      <w:del w:id="358" w:author="凌" w:date="2023-02-24T14:04:11Z">
        <w:r>
          <w:rPr>
            <w:strike/>
            <w:rPrChange w:id="359" w:author="凌" w:date="2023-02-24T14:03:28Z">
              <w:rPr/>
            </w:rPrChange>
          </w:rPr>
          <w:delText>e</w:delText>
        </w:r>
      </w:del>
      <w:del w:id="361" w:author="凌" w:date="2023-02-24T14:04:12Z">
        <w:r>
          <w:rPr>
            <w:strike/>
            <w:rPrChange w:id="362" w:author="凌" w:date="2023-02-24T14:03:28Z">
              <w:rPr/>
            </w:rPrChange>
          </w:rPr>
          <w:delText xml:space="preserve"> </w:delText>
        </w:r>
      </w:del>
      <w:r>
        <w:t xml:space="preserve">still using windows 8 in the </w:t>
      </w:r>
      <w:del w:id="364" w:author="凌" w:date="2023-02-24T14:04:19Z">
        <w:r>
          <w:rPr/>
          <w:delText xml:space="preserve">school’s </w:delText>
        </w:r>
      </w:del>
      <w:r>
        <w:t>computers</w:t>
      </w:r>
      <w:ins w:id="365" w:author="凌" w:date="2023-02-24T14:05:51Z">
        <w:r>
          <w:rPr/>
          <w:t xml:space="preserve">, </w:t>
        </w:r>
      </w:ins>
      <w:ins w:id="366" w:author="凌" w:date="2023-02-24T14:05:52Z">
        <w:r>
          <w:rPr/>
          <w:t xml:space="preserve">even </w:t>
        </w:r>
      </w:ins>
      <w:ins w:id="367" w:author="凌" w:date="2023-02-24T14:05:53Z">
        <w:r>
          <w:rPr/>
          <w:t xml:space="preserve">though he </w:t>
        </w:r>
      </w:ins>
      <w:ins w:id="368" w:author="凌" w:date="2023-02-24T14:05:54Z">
        <w:r>
          <w:rPr/>
          <w:t xml:space="preserve">was in </w:t>
        </w:r>
      </w:ins>
      <w:ins w:id="369" w:author="凌" w:date="2023-02-24T14:05:55Z">
        <w:r>
          <w:rPr/>
          <w:t xml:space="preserve">the </w:t>
        </w:r>
      </w:ins>
      <w:ins w:id="370" w:author="凌" w:date="2023-02-24T14:05:57Z">
        <w:r>
          <w:rPr/>
          <w:t xml:space="preserve">software </w:t>
        </w:r>
      </w:ins>
      <w:ins w:id="371" w:author="凌" w:date="2023-02-24T14:05:58Z">
        <w:r>
          <w:rPr/>
          <w:t>engi</w:t>
        </w:r>
      </w:ins>
      <w:ins w:id="372" w:author="凌" w:date="2023-02-24T14:05:59Z">
        <w:r>
          <w:rPr/>
          <w:t xml:space="preserve">neering </w:t>
        </w:r>
      </w:ins>
      <w:ins w:id="373" w:author="凌" w:date="2023-02-24T14:06:01Z">
        <w:r>
          <w:rPr/>
          <w:t>major</w:t>
        </w:r>
      </w:ins>
      <w:ins w:id="374" w:author="凌" w:date="2023-02-24T14:04:21Z">
        <w:r>
          <w:rPr/>
          <w:t>.</w:t>
        </w:r>
      </w:ins>
      <w:del w:id="375" w:author="凌" w:date="2023-02-24T14:04:21Z">
        <w:r>
          <w:rPr/>
          <w:delText>,</w:delText>
        </w:r>
      </w:del>
      <w:ins w:id="376" w:author="凌" w:date="2023-02-24T14:04:22Z">
        <w:r>
          <w:rPr/>
          <w:t xml:space="preserve"> </w:t>
        </w:r>
      </w:ins>
      <w:del w:id="377" w:author="凌" w:date="2023-02-24T14:04:24Z">
        <w:r>
          <w:rPr/>
          <w:delText xml:space="preserve"> w</w:delText>
        </w:r>
      </w:del>
      <w:ins w:id="378" w:author="凌" w:date="2023-02-24T14:04:26Z">
        <w:r>
          <w:rPr/>
          <w:t>W</w:t>
        </w:r>
      </w:ins>
      <w:r>
        <w:t xml:space="preserve">hen </w:t>
      </w:r>
      <w:ins w:id="379" w:author="凌" w:date="2023-02-24T14:04:30Z">
        <w:r>
          <w:rPr/>
          <w:t xml:space="preserve">he </w:t>
        </w:r>
      </w:ins>
      <w:del w:id="380" w:author="凌" w:date="2023-02-24T14:04:28Z">
        <w:r>
          <w:rPr/>
          <w:delText xml:space="preserve">Tom </w:delText>
        </w:r>
      </w:del>
      <w:r>
        <w:t xml:space="preserve">graduated, he found himself all blind to the new windows 11. Because of his unfamiliarity, Tom got rejected by many </w:t>
      </w:r>
      <w:r>
        <w:rPr>
          <w:strike/>
          <w:rPrChange w:id="381" w:author="凌" w:date="2023-02-24T14:04:48Z">
            <w:rPr/>
          </w:rPrChange>
        </w:rPr>
        <w:t>giant</w:t>
      </w:r>
      <w:r>
        <w:t xml:space="preserve"> companies in</w:t>
      </w:r>
      <w:ins w:id="382" w:author="凌" w:date="2023-02-24T14:05:18Z">
        <w:r>
          <w:rPr/>
          <w:t xml:space="preserve"> </w:t>
        </w:r>
      </w:ins>
      <w:ins w:id="383" w:author="凌" w:date="2023-02-24T14:05:19Z">
        <w:r>
          <w:rPr/>
          <w:t xml:space="preserve">the </w:t>
        </w:r>
      </w:ins>
      <w:ins w:id="384" w:author="凌" w:date="2023-02-24T14:06:08Z">
        <w:r>
          <w:rPr/>
          <w:t>f</w:t>
        </w:r>
      </w:ins>
      <w:ins w:id="385" w:author="凌" w:date="2023-02-24T14:06:10Z">
        <w:r>
          <w:rPr/>
          <w:t>ield</w:t>
        </w:r>
      </w:ins>
      <w:del w:id="386" w:author="凌" w:date="2023-02-24T14:06:08Z">
        <w:r>
          <w:rPr>
            <w:strike/>
            <w:rPrChange w:id="387" w:author="凌" w:date="2023-02-24T14:05:16Z">
              <w:rPr/>
            </w:rPrChange>
          </w:rPr>
          <w:delText xml:space="preserve"> </w:delText>
        </w:r>
      </w:del>
      <w:r>
        <w:rPr>
          <w:strike/>
          <w:rPrChange w:id="389" w:author="凌" w:date="2023-02-24T14:05:16Z">
            <w:rPr/>
          </w:rPrChange>
        </w:rPr>
        <w:t xml:space="preserve">his job </w:t>
      </w:r>
      <w:r>
        <w:rPr>
          <w:strike/>
          <w:rPrChange w:id="390" w:author="凌" w:date="2023-02-24T14:05:09Z">
            <w:rPr/>
          </w:rPrChange>
        </w:rPr>
        <w:t>field</w:t>
      </w:r>
      <w:r>
        <w:t xml:space="preserve">. </w:t>
      </w:r>
      <w:r>
        <w:rPr>
          <w:highlight w:val="yellow"/>
          <w:rPrChange w:id="391" w:author="凌" w:date="2023-02-24T14:06:43Z">
            <w:rPr/>
          </w:rPrChange>
        </w:rPr>
        <w:t xml:space="preserve">However, this would not </w:t>
      </w:r>
      <w:ins w:id="392" w:author="凌" w:date="2023-02-24T14:06:13Z">
        <w:r>
          <w:rPr>
            <w:highlight w:val="yellow"/>
            <w:rPrChange w:id="393" w:author="凌" w:date="2023-02-24T14:06:43Z">
              <w:rPr/>
            </w:rPrChange>
          </w:rPr>
          <w:t xml:space="preserve">have </w:t>
        </w:r>
      </w:ins>
      <w:r>
        <w:rPr>
          <w:highlight w:val="yellow"/>
          <w:rPrChange w:id="395" w:author="凌" w:date="2023-02-24T14:06:43Z">
            <w:rPr/>
          </w:rPrChange>
        </w:rPr>
        <w:t>happen</w:t>
      </w:r>
      <w:ins w:id="396" w:author="凌" w:date="2023-02-24T14:06:15Z">
        <w:r>
          <w:rPr>
            <w:highlight w:val="yellow"/>
            <w:rPrChange w:id="397" w:author="凌" w:date="2023-02-24T14:06:43Z">
              <w:rPr/>
            </w:rPrChange>
          </w:rPr>
          <w:t>ed</w:t>
        </w:r>
      </w:ins>
      <w:r>
        <w:rPr>
          <w:highlight w:val="yellow"/>
          <w:rPrChange w:id="399" w:author="凌" w:date="2023-02-24T14:06:43Z">
            <w:rPr/>
          </w:rPrChange>
        </w:rPr>
        <w:t xml:space="preserve"> if the </w:t>
      </w:r>
      <w:ins w:id="400" w:author="凌" w:date="2023-02-24T14:06:19Z">
        <w:r>
          <w:rPr>
            <w:highlight w:val="yellow"/>
            <w:rPrChange w:id="401" w:author="凌" w:date="2023-02-24T14:06:43Z">
              <w:rPr/>
            </w:rPrChange>
          </w:rPr>
          <w:t xml:space="preserve">university </w:t>
        </w:r>
      </w:ins>
      <w:del w:id="403" w:author="凌" w:date="2023-02-24T14:06:17Z">
        <w:r>
          <w:rPr>
            <w:highlight w:val="yellow"/>
            <w:rPrChange w:id="404" w:author="凌" w:date="2023-02-24T14:06:43Z">
              <w:rPr/>
            </w:rPrChange>
          </w:rPr>
          <w:delText xml:space="preserve">school </w:delText>
        </w:r>
      </w:del>
      <w:ins w:id="406" w:author="凌" w:date="2023-02-24T14:06:23Z">
        <w:r>
          <w:rPr>
            <w:highlight w:val="yellow"/>
            <w:rPrChange w:id="407" w:author="凌" w:date="2023-02-24T14:06:43Z">
              <w:rPr/>
            </w:rPrChange>
          </w:rPr>
          <w:t xml:space="preserve">had </w:t>
        </w:r>
      </w:ins>
      <w:r>
        <w:rPr>
          <w:strike/>
          <w:highlight w:val="yellow"/>
          <w:rPrChange w:id="409" w:author="凌" w:date="2023-02-24T14:06:43Z">
            <w:rPr/>
          </w:rPrChange>
        </w:rPr>
        <w:t>update</w:t>
      </w:r>
      <w:ins w:id="410" w:author="凌" w:date="2023-02-24T14:06:25Z">
        <w:r>
          <w:rPr>
            <w:strike/>
            <w:highlight w:val="yellow"/>
            <w:rPrChange w:id="411" w:author="凌" w:date="2023-02-24T14:06:43Z">
              <w:rPr/>
            </w:rPrChange>
          </w:rPr>
          <w:t>d</w:t>
        </w:r>
      </w:ins>
      <w:r>
        <w:rPr>
          <w:highlight w:val="yellow"/>
          <w:rPrChange w:id="413" w:author="凌" w:date="2023-02-24T14:06:43Z">
            <w:rPr/>
          </w:rPrChange>
        </w:rPr>
        <w:t xml:space="preserve"> </w:t>
      </w:r>
      <w:ins w:id="414" w:author="凌" w:date="2023-02-24T14:06:36Z">
        <w:r>
          <w:rPr>
            <w:highlight w:val="yellow"/>
            <w:rPrChange w:id="415" w:author="凌" w:date="2023-02-24T14:06:43Z">
              <w:rPr/>
            </w:rPrChange>
          </w:rPr>
          <w:t xml:space="preserve">installed </w:t>
        </w:r>
      </w:ins>
      <w:r>
        <w:rPr>
          <w:highlight w:val="yellow"/>
          <w:rPrChange w:id="417" w:author="凌" w:date="2023-02-24T14:06:43Z">
            <w:rPr/>
          </w:rPrChange>
        </w:rPr>
        <w:t>those computers</w:t>
      </w:r>
      <w:ins w:id="418" w:author="凌" w:date="2023-02-24T14:06:38Z">
        <w:r>
          <w:rPr>
            <w:highlight w:val="yellow"/>
            <w:rPrChange w:id="419" w:author="凌" w:date="2023-02-24T14:06:43Z">
              <w:rPr/>
            </w:rPrChange>
          </w:rPr>
          <w:t xml:space="preserve"> </w:t>
        </w:r>
      </w:ins>
      <w:ins w:id="421" w:author="凌" w:date="2023-02-24T14:06:39Z">
        <w:r>
          <w:rPr>
            <w:highlight w:val="yellow"/>
            <w:rPrChange w:id="422" w:author="凌" w:date="2023-02-24T14:06:43Z">
              <w:rPr/>
            </w:rPrChange>
          </w:rPr>
          <w:t>with</w:t>
        </w:r>
      </w:ins>
      <w:del w:id="424" w:author="凌" w:date="2023-02-24T14:06:37Z">
        <w:r>
          <w:rPr>
            <w:highlight w:val="yellow"/>
            <w:rPrChange w:id="425" w:author="凌" w:date="2023-02-24T14:06:43Z">
              <w:rPr/>
            </w:rPrChange>
          </w:rPr>
          <w:delText xml:space="preserve"> to</w:delText>
        </w:r>
      </w:del>
      <w:r>
        <w:rPr>
          <w:highlight w:val="yellow"/>
          <w:rPrChange w:id="427" w:author="凌" w:date="2023-02-24T14:06:43Z">
            <w:rPr/>
          </w:rPrChange>
        </w:rPr>
        <w:t xml:space="preserve"> the latest windows version. </w:t>
      </w:r>
    </w:p>
    <w:p/>
    <w:p>
      <w:pPr>
        <w:rPr>
          <w:rFonts w:hint="eastAsia"/>
        </w:rPr>
      </w:pPr>
      <w:r>
        <w:rPr>
          <w:color w:val="FF0000"/>
        </w:rPr>
        <w:t>All in all</w:t>
      </w:r>
      <w:r>
        <w:t>, universities should invest its money into the school’s technologies, in that</w:t>
      </w:r>
      <w:r>
        <w:rPr>
          <w:strike/>
          <w:rPrChange w:id="428" w:author="凌" w:date="2023-02-24T14:06:58Z">
            <w:rPr/>
          </w:rPrChange>
        </w:rPr>
        <w:t xml:space="preserve"> which </w:t>
      </w:r>
      <w:ins w:id="429" w:author="凌" w:date="2023-02-24T14:07:01Z">
        <w:r>
          <w:rPr>
            <w:strike w:val="0"/>
            <w:rPrChange w:id="430" w:author="凌" w:date="2023-02-24T14:07:05Z">
              <w:rPr>
                <w:strike/>
              </w:rPr>
            </w:rPrChange>
          </w:rPr>
          <w:t xml:space="preserve"> </w:t>
        </w:r>
      </w:ins>
      <w:ins w:id="432" w:author="凌" w:date="2023-02-24T14:07:02Z">
        <w:r>
          <w:rPr>
            <w:strike w:val="0"/>
            <w:rPrChange w:id="433" w:author="凌" w:date="2023-02-24T14:07:05Z">
              <w:rPr>
                <w:strike/>
              </w:rPr>
            </w:rPrChange>
          </w:rPr>
          <w:t xml:space="preserve">it </w:t>
        </w:r>
      </w:ins>
      <w:r>
        <w:t xml:space="preserve">will make students more efficient in their </w:t>
      </w:r>
      <w:r>
        <w:rPr>
          <w:strike/>
          <w:rPrChange w:id="435" w:author="凌" w:date="2023-02-24T14:07:11Z">
            <w:rPr/>
          </w:rPrChange>
        </w:rPr>
        <w:t>work</w:t>
      </w:r>
      <w:r>
        <w:t xml:space="preserve"> </w:t>
      </w:r>
      <w:ins w:id="436" w:author="凌" w:date="2023-02-24T14:07:13Z">
        <w:r>
          <w:rPr/>
          <w:t xml:space="preserve">study </w:t>
        </w:r>
      </w:ins>
      <w:r>
        <w:t xml:space="preserve">and </w:t>
      </w:r>
      <w:r>
        <w:rPr>
          <w:strike/>
          <w:rPrChange w:id="437" w:author="凌" w:date="2023-02-24T14:07:51Z">
            <w:rPr/>
          </w:rPrChange>
        </w:rPr>
        <w:t>keep their cutting-edge</w:t>
      </w:r>
      <w:r>
        <w:t xml:space="preserve"> </w:t>
      </w:r>
      <w:ins w:id="438" w:author="凌" w:date="2023-02-24T14:07:59Z">
        <w:r>
          <w:rPr/>
          <w:t xml:space="preserve">maintain </w:t>
        </w:r>
      </w:ins>
      <w:ins w:id="439" w:author="凌" w:date="2023-02-24T14:08:00Z">
        <w:r>
          <w:rPr/>
          <w:t xml:space="preserve">their </w:t>
        </w:r>
      </w:ins>
      <w:ins w:id="440" w:author="凌" w:date="2023-02-24T14:08:03Z">
        <w:r>
          <w:rPr/>
          <w:t xml:space="preserve">competitiveness </w:t>
        </w:r>
      </w:ins>
      <w:r>
        <w:t>during job-</w:t>
      </w:r>
      <w:ins w:id="441" w:author="凌" w:date="2023-02-24T14:08:06Z">
        <w:r>
          <w:rPr/>
          <w:t>hu</w:t>
        </w:r>
      </w:ins>
      <w:ins w:id="442" w:author="凌" w:date="2023-02-24T14:08:07Z">
        <w:r>
          <w:rPr/>
          <w:t>nting</w:t>
        </w:r>
      </w:ins>
      <w:del w:id="443" w:author="凌" w:date="2023-02-24T14:08:06Z">
        <w:bookmarkStart w:id="1" w:name="_GoBack"/>
        <w:bookmarkEnd w:id="1"/>
        <w:r>
          <w:rPr/>
          <w:delText>pursuing</w:delText>
        </w:r>
      </w:del>
      <w:r>
        <w:t xml:space="preserve">. 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凌" w:date="2023-02-24T13:48:01Z" w:initials="凌">
    <w:p w14:paraId="F2B784FB">
      <w:pPr>
        <w:pStyle w:val="2"/>
        <w:rPr>
          <w:rFonts w:hint="default"/>
        </w:rPr>
      </w:pPr>
      <w:bookmarkStart w:id="0" w:name="_Tc9deefc85e264b40741a58408035eedb_367408935"/>
      <w:r>
        <w:t xml:space="preserve"> ranging</w:t>
      </w:r>
    </w:p>
    <w:bookmarkEnd w:id="0"/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2B784F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凌">
    <w15:presenceInfo w15:providerId="None" w15:userId="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821"/>
    <w:rsid w:val="000417CF"/>
    <w:rsid w:val="000A6D1C"/>
    <w:rsid w:val="000F136E"/>
    <w:rsid w:val="0017208A"/>
    <w:rsid w:val="001A0C13"/>
    <w:rsid w:val="001A41D3"/>
    <w:rsid w:val="0026310F"/>
    <w:rsid w:val="002859F6"/>
    <w:rsid w:val="002F0821"/>
    <w:rsid w:val="00327550"/>
    <w:rsid w:val="00331B62"/>
    <w:rsid w:val="00361FF2"/>
    <w:rsid w:val="00490C54"/>
    <w:rsid w:val="004F567C"/>
    <w:rsid w:val="008C6241"/>
    <w:rsid w:val="0092493E"/>
    <w:rsid w:val="00936D9C"/>
    <w:rsid w:val="00A3308B"/>
    <w:rsid w:val="00C50D47"/>
    <w:rsid w:val="00F1119B"/>
    <w:rsid w:val="00F1374C"/>
    <w:rsid w:val="00F23B21"/>
    <w:rsid w:val="27C796DB"/>
    <w:rsid w:val="65FF8BF2"/>
    <w:rsid w:val="7E3FFDF3"/>
    <w:rsid w:val="FDFF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886</Words>
  <Characters>1773</Characters>
  <Lines>886</Lines>
  <Paragraphs>886</Paragraphs>
  <TotalTime>0</TotalTime>
  <ScaleCrop>false</ScaleCrop>
  <LinksUpToDate>false</LinksUpToDate>
  <CharactersWithSpaces>1773</CharactersWithSpaces>
  <Application>WPS Office WWO_base_provider_20221031101348-1857be321c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2023-02-23T19:53:00Z</dcterms:created>
  <dc:creator>Lin Xiran</dc:creator>
  <cp:lastModifiedBy>Lin Xiran</cp:lastModifiedBy>
  <dcterms:modified xsi:type="dcterms:W3CDTF">2023-02-24T14:08:20Z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3e27fc20b9b817650aeb5c1c36da2a610485c95e8c43865aa64cb0f2b262e8e1</vt:lpwstr>
  </property>
  <property fmtid="{D5CDD505-2E9C-101B-9397-08002B2CF9AE}" pid="3" name="KSOProductBuildVer">
    <vt:lpwstr>2052-0.0.0.0</vt:lpwstr>
  </property>
</Properties>
</file>